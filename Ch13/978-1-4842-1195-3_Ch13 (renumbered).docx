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F9935" w14:textId="77777777" w:rsidR="00690D30" w:rsidRDefault="00690D30" w:rsidP="00690D30">
      <w:pPr>
        <w:pStyle w:val="ChapterNumber"/>
        <w:rPr>
          <w:rStyle w:val="CodeBold"/>
          <w:rFonts w:ascii="HelveticaNeue-Roman" w:hAnsi="HelveticaNeue-Roman"/>
          <w:sz w:val="96"/>
        </w:rPr>
      </w:pPr>
      <w:r w:rsidRPr="00BE187E">
        <w:t>Chapter</w:t>
      </w:r>
      <w:r>
        <w:rPr>
          <w:rStyle w:val="CodeBold"/>
          <w:rFonts w:ascii="Cambria" w:hAnsi="Cambria"/>
          <w:sz w:val="22"/>
        </w:rPr>
        <w:t xml:space="preserve"> </w:t>
      </w:r>
      <w:r>
        <w:rPr>
          <w:rStyle w:val="CodeBold"/>
          <w:rFonts w:ascii="HelveticaNeue-Roman" w:hAnsi="HelveticaNeue-Roman"/>
          <w:sz w:val="96"/>
        </w:rPr>
        <w:t>1</w:t>
      </w:r>
      <w:r w:rsidR="00AC5329">
        <w:rPr>
          <w:rStyle w:val="CodeBold"/>
          <w:rFonts w:ascii="HelveticaNeue-Roman" w:hAnsi="HelveticaNeue-Roman"/>
          <w:sz w:val="96"/>
        </w:rPr>
        <w:t>3</w:t>
      </w:r>
    </w:p>
    <w:p w14:paraId="72F570B9" w14:textId="77777777" w:rsidR="00690D30" w:rsidRPr="00BE187E" w:rsidRDefault="00690D30" w:rsidP="00690D30">
      <w:pPr>
        <w:pStyle w:val="ChapterTitle"/>
        <w:rPr>
          <w:rFonts w:hint="eastAsia"/>
        </w:rPr>
      </w:pPr>
      <w:r w:rsidRPr="00BE187E">
        <w:t>Using Keychain services to secure data</w:t>
      </w:r>
    </w:p>
    <w:p w14:paraId="4CF26DC1" w14:textId="77777777" w:rsidR="00FD5FD8" w:rsidRPr="00BE187E" w:rsidRDefault="00FD5FD8" w:rsidP="00BE187E">
      <w:pPr>
        <w:pStyle w:val="Subtitle"/>
        <w:jc w:val="left"/>
      </w:pPr>
      <w:r w:rsidRPr="00BE187E">
        <w:t>Gheorghe Chesler</w:t>
      </w:r>
    </w:p>
    <w:p w14:paraId="0B696B65" w14:textId="77777777" w:rsidR="00FD5FD8" w:rsidRDefault="00FD5FD8" w:rsidP="00BE187E">
      <w:pPr>
        <w:pStyle w:val="BodyText"/>
      </w:pPr>
      <w:r>
        <w:t>Although the iPhone boasts the lowest rate of security issues for a major computing platform, many developers only take advantage of a handful of these features. In this chapter, we will introduce Keychain Services, Apple’s security framework for encrypting notes, passwords and SSL certificates at the system level</w:t>
      </w:r>
      <w:ins w:id="0" w:author="Jeffrey" w:date="2015-10-11T16:29:00Z">
        <w:r>
          <w:t>.</w:t>
        </w:r>
      </w:ins>
    </w:p>
    <w:p w14:paraId="6649B2D8" w14:textId="77777777" w:rsidR="00FD5FD8" w:rsidRDefault="00FD5FD8" w:rsidP="00BE187E">
      <w:pPr>
        <w:pStyle w:val="BodyText"/>
      </w:pPr>
      <w:r>
        <w:t xml:space="preserve">At the core of modern encryption systems is the concept of public-key cryptography. Also known as “asymmetric” encryption, this mechanism allows the use of distinct keys for encryption vs decryption: you can use the public key only to encrypt and verify signatures, and you can use the private key only to decrypt content encrypted with the public key. </w:t>
      </w:r>
      <w:r w:rsidR="008A0F2D">
        <w:t xml:space="preserve"> The keys are generated using a very large random number to provide entropy, as seen in Figure 13-1.</w:t>
      </w:r>
    </w:p>
    <w:p w14:paraId="345EE84E" w14:textId="77777777" w:rsidR="00FD5FD8" w:rsidRDefault="00C964DE" w:rsidP="00BE187E">
      <w:pPr>
        <w:pStyle w:val="BodyText"/>
      </w:pPr>
      <w:r>
        <w:pict w14:anchorId="546AB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24pt">
            <v:imagedata r:id="rId12" o:title="Generating Keys"/>
          </v:shape>
        </w:pict>
      </w:r>
    </w:p>
    <w:p w14:paraId="3802B807" w14:textId="77777777" w:rsidR="000376F8" w:rsidRDefault="000376F8" w:rsidP="00BE187E">
      <w:pPr>
        <w:pStyle w:val="BodyText"/>
      </w:pPr>
    </w:p>
    <w:p w14:paraId="5B5AA727" w14:textId="77777777" w:rsidR="00FD5FD8" w:rsidRPr="000376F8" w:rsidRDefault="00FD5FD8" w:rsidP="00BE187E">
      <w:pPr>
        <w:pStyle w:val="FigureCaption"/>
        <w:rPr>
          <w:rFonts w:hint="eastAsia"/>
        </w:rPr>
      </w:pPr>
      <w:del w:id="1" w:author="Jeffrey" w:date="2015-10-11T16:50:00Z">
        <w:r w:rsidDel="0099610B">
          <w:delText>Generating the pair of private / public keys is done based on a very large random number:</w:delText>
        </w:r>
      </w:del>
      <w:ins w:id="2" w:author="Jeffrey" w:date="2015-10-11T16:38:00Z">
        <w:r>
          <w:t>Figure 1</w:t>
        </w:r>
      </w:ins>
      <w:r w:rsidR="00AC5329">
        <w:t>3</w:t>
      </w:r>
      <w:ins w:id="3" w:author="Jeffrey" w:date="2015-10-11T16:38:00Z">
        <w:r>
          <w:t>-1:</w:t>
        </w:r>
      </w:ins>
      <w:ins w:id="4" w:author="Jeffrey" w:date="2015-10-11T16:50:00Z">
        <w:r>
          <w:t xml:space="preserve"> Generating the pair of private / public key</w:t>
        </w:r>
      </w:ins>
      <w:r w:rsidR="008A0F2D">
        <w:t>s</w:t>
      </w:r>
      <w:ins w:id="5" w:author="Jeffrey" w:date="2015-10-11T16:50:00Z">
        <w:r>
          <w:rPr>
            <w:kern w:val="1"/>
          </w:rPr>
          <w:t xml:space="preserve"> </w:t>
        </w:r>
      </w:ins>
    </w:p>
    <w:p w14:paraId="3FCB6F5D" w14:textId="77777777" w:rsidR="008A0F2D" w:rsidRDefault="008A0F2D" w:rsidP="00BE187E">
      <w:pPr>
        <w:pStyle w:val="BodyText"/>
        <w:rPr>
          <w:kern w:val="1"/>
        </w:rPr>
      </w:pPr>
    </w:p>
    <w:p w14:paraId="7A7C27B6" w14:textId="77777777" w:rsidR="008A0F2D" w:rsidRDefault="008A0F2D" w:rsidP="00BE187E">
      <w:pPr>
        <w:pStyle w:val="BodyText"/>
        <w:rPr>
          <w:kern w:val="1"/>
        </w:rPr>
      </w:pPr>
      <w:r>
        <w:lastRenderedPageBreak/>
        <w:t>This mechanism is used by the SSL encryption in the browser (the Transport Layer Security), S/MIME, and well known encryption platforms like GPG and PGP. The well known RSA cryptosystem uses both key distribution and secrecy</w:t>
      </w:r>
      <w:ins w:id="6" w:author="Jeffrey" w:date="2015-10-11T16:29:00Z">
        <w:r>
          <w:t xml:space="preserve"> </w:t>
        </w:r>
      </w:ins>
      <w:r>
        <w:t>(Diffie-Hellman key exchange) to secure data transfer.</w:t>
      </w:r>
    </w:p>
    <w:p w14:paraId="080C64A9" w14:textId="351DC33C" w:rsidR="00FD5FD8" w:rsidRPr="009A1EE0" w:rsidRDefault="00FD5FD8" w:rsidP="00BE187E">
      <w:pPr>
        <w:pStyle w:val="BodyText"/>
        <w:rPr>
          <w:kern w:val="1"/>
        </w:rPr>
      </w:pPr>
      <w:r w:rsidRPr="009A1EE0">
        <w:rPr>
          <w:kern w:val="1"/>
        </w:rPr>
        <w:t xml:space="preserve">If you ever generated a secure key on a linux box or even in a windows program like GnuPG or TrueCrypt, you noticed that generating the random number takes a bit of time, and that it is using some random data from the environment, like asking you to move the mouse around for a while. This ensures that the random number does not depend on any factors that can be replicated at any time by somebody else. One of the </w:t>
      </w:r>
      <w:r w:rsidR="00720D4E">
        <w:rPr>
          <w:kern w:val="1"/>
        </w:rPr>
        <w:t xml:space="preserve">common </w:t>
      </w:r>
      <w:r w:rsidRPr="009A1EE0">
        <w:rPr>
          <w:kern w:val="1"/>
        </w:rPr>
        <w:t xml:space="preserve">flaws of </w:t>
      </w:r>
      <w:r w:rsidR="00720D4E">
        <w:rPr>
          <w:kern w:val="1"/>
        </w:rPr>
        <w:t>some</w:t>
      </w:r>
      <w:r w:rsidRPr="009A1EE0">
        <w:rPr>
          <w:kern w:val="1"/>
        </w:rPr>
        <w:t xml:space="preserve"> systems is that they rely on weak entropy to base their random number generation, and therefore the randomness is somewhat predictable and in some case reproducible. </w:t>
      </w:r>
    </w:p>
    <w:p w14:paraId="5E7E5E77" w14:textId="5B16EC17" w:rsidR="00FD5FD8" w:rsidRPr="009A1EE0" w:rsidRDefault="00FD5FD8" w:rsidP="00AC5329">
      <w:pPr>
        <w:pStyle w:val="BodyText"/>
        <w:rPr>
          <w:kern w:val="1"/>
        </w:rPr>
      </w:pPr>
      <w:r w:rsidRPr="009A1EE0">
        <w:rPr>
          <w:kern w:val="1"/>
        </w:rPr>
        <w:t>When two parties want to communicate securely, they each send data that they encrypted with the public</w:t>
      </w:r>
      <w:r w:rsidR="00720D4E">
        <w:rPr>
          <w:kern w:val="1"/>
        </w:rPr>
        <w:t xml:space="preserve"> key of the other party. A well-</w:t>
      </w:r>
      <w:r w:rsidRPr="009A1EE0">
        <w:rPr>
          <w:kern w:val="1"/>
        </w:rPr>
        <w:t>known analogy is the one of Alice and Bob exchanging messages</w:t>
      </w:r>
      <w:ins w:id="7" w:author="Jeffrey" w:date="2015-10-11T16:53:00Z">
        <w:r>
          <w:t xml:space="preserve"> as shown in Figure 1</w:t>
        </w:r>
      </w:ins>
      <w:r w:rsidR="008A0F2D">
        <w:t>3</w:t>
      </w:r>
      <w:ins w:id="8" w:author="Jeffrey" w:date="2015-10-11T16:53:00Z">
        <w:r>
          <w:t>-2.</w:t>
        </w:r>
      </w:ins>
      <w:del w:id="9" w:author="Jeffrey" w:date="2015-10-11T16:53:00Z">
        <w:r w:rsidRPr="009A1EE0" w:rsidDel="0099610B">
          <w:rPr>
            <w:kern w:val="1"/>
          </w:rPr>
          <w:delText>:</w:delText>
        </w:r>
      </w:del>
    </w:p>
    <w:p w14:paraId="30FAE87A" w14:textId="77777777" w:rsidR="00014300" w:rsidRDefault="00C964DE" w:rsidP="00AC5329">
      <w:pPr>
        <w:pStyle w:val="Code"/>
        <w:rPr>
          <w:rStyle w:val="CodeInline"/>
          <w:sz w:val="16"/>
          <w:szCs w:val="16"/>
        </w:rPr>
      </w:pPr>
      <w:r>
        <w:rPr>
          <w:rStyle w:val="CodeInline"/>
          <w:sz w:val="16"/>
          <w:szCs w:val="16"/>
        </w:rPr>
        <w:pict w14:anchorId="1C70182F">
          <v:shape id="_x0000_i1026" type="#_x0000_t75" style="width:426pt;height:178.65pt">
            <v:imagedata r:id="rId13" o:title="Bob and Alice Exchanging Messages"/>
          </v:shape>
        </w:pict>
      </w:r>
    </w:p>
    <w:p w14:paraId="24B563B8" w14:textId="77777777" w:rsidR="00FD5FD8" w:rsidRDefault="00FD5FD8" w:rsidP="00BE187E">
      <w:pPr>
        <w:pStyle w:val="FigureCaption"/>
        <w:rPr>
          <w:rFonts w:hint="eastAsia"/>
          <w:kern w:val="1"/>
        </w:rPr>
      </w:pPr>
      <w:ins w:id="10" w:author="Jeffrey" w:date="2015-10-11T16:52:00Z">
        <w:r>
          <w:t>Figure 1</w:t>
        </w:r>
      </w:ins>
      <w:r w:rsidR="00DD1903">
        <w:t>3</w:t>
      </w:r>
      <w:ins w:id="11" w:author="Jeffrey" w:date="2015-10-11T16:52:00Z">
        <w:r>
          <w:t xml:space="preserve">-2:  </w:t>
        </w:r>
      </w:ins>
      <w:ins w:id="12" w:author="Jeffrey" w:date="2015-10-11T16:53:00Z">
        <w:r>
          <w:t xml:space="preserve">Bob and Alice exchanging </w:t>
        </w:r>
        <w:commentRangeStart w:id="13"/>
        <w:r>
          <w:t>messages</w:t>
        </w:r>
      </w:ins>
      <w:commentRangeEnd w:id="13"/>
      <w:ins w:id="14" w:author="Jeffrey" w:date="2015-10-11T17:02:00Z">
        <w:r>
          <w:rPr>
            <w:rFonts w:asciiTheme="minorHAnsi" w:hAnsiTheme="minorHAnsi"/>
            <w:sz w:val="22"/>
          </w:rPr>
          <w:commentReference w:id="13"/>
        </w:r>
      </w:ins>
    </w:p>
    <w:p w14:paraId="5DBF43B0" w14:textId="77777777" w:rsidR="00781BC2" w:rsidRDefault="00781BC2" w:rsidP="00AC5329">
      <w:pPr>
        <w:pStyle w:val="BodyText"/>
        <w:rPr>
          <w:kern w:val="1"/>
        </w:rPr>
      </w:pPr>
    </w:p>
    <w:p w14:paraId="0D949979" w14:textId="77777777" w:rsidR="00781BC2" w:rsidRDefault="00FD5FD8" w:rsidP="00AC5329">
      <w:pPr>
        <w:pStyle w:val="BodyText"/>
        <w:rPr>
          <w:kern w:val="1"/>
        </w:rPr>
      </w:pPr>
      <w:r w:rsidRPr="009A1EE0">
        <w:rPr>
          <w:kern w:val="1"/>
        </w:rPr>
        <w:t>In</w:t>
      </w:r>
      <w:ins w:id="15" w:author="Jeffrey" w:date="2015-10-11T17:14:00Z">
        <w:r>
          <w:t xml:space="preserve"> </w:t>
        </w:r>
      </w:ins>
      <w:del w:id="16" w:author="Jeffrey" w:date="2015-10-11T17:14:00Z">
        <w:r w:rsidRPr="009A1EE0" w:rsidDel="00D21CF7">
          <w:rPr>
            <w:kern w:val="1"/>
          </w:rPr>
          <w:delText xml:space="preserve"> </w:delText>
        </w:r>
      </w:del>
      <w:r w:rsidRPr="009A1EE0">
        <w:rPr>
          <w:kern w:val="1"/>
        </w:rPr>
        <w:t>the case of the Diffie-Hellman key exchange, each</w:t>
      </w:r>
      <w:ins w:id="17" w:author="Jeffrey" w:date="2015-10-11T17:14:00Z">
        <w:r>
          <w:t xml:space="preserve"> </w:t>
        </w:r>
      </w:ins>
      <w:del w:id="18" w:author="Jeffrey" w:date="2015-10-11T17:14:00Z">
        <w:r w:rsidRPr="009A1EE0" w:rsidDel="00D21CF7">
          <w:rPr>
            <w:kern w:val="1"/>
          </w:rPr>
          <w:delText xml:space="preserve"> </w:delText>
        </w:r>
      </w:del>
      <w:r w:rsidRPr="009A1EE0">
        <w:rPr>
          <w:kern w:val="1"/>
        </w:rPr>
        <w:t xml:space="preserve">party uses </w:t>
      </w:r>
      <w:commentRangeStart w:id="19"/>
      <w:r w:rsidRPr="009A1EE0">
        <w:rPr>
          <w:kern w:val="1"/>
        </w:rPr>
        <w:t>it</w:t>
      </w:r>
      <w:r w:rsidR="00DD1903">
        <w:rPr>
          <w:kern w:val="1"/>
        </w:rPr>
        <w:t>s</w:t>
      </w:r>
      <w:r w:rsidRPr="009A1EE0">
        <w:rPr>
          <w:kern w:val="1"/>
        </w:rPr>
        <w:t xml:space="preserve"> </w:t>
      </w:r>
      <w:commentRangeEnd w:id="19"/>
      <w:r>
        <w:rPr>
          <w:rFonts w:asciiTheme="minorHAnsi" w:hAnsiTheme="minorHAnsi"/>
          <w:sz w:val="22"/>
        </w:rPr>
        <w:commentReference w:id="19"/>
      </w:r>
      <w:r w:rsidRPr="009A1EE0">
        <w:rPr>
          <w:kern w:val="1"/>
        </w:rPr>
        <w:t xml:space="preserve">private key and the counterpart’s public </w:t>
      </w:r>
      <w:r w:rsidR="00781BC2">
        <w:rPr>
          <w:kern w:val="1"/>
        </w:rPr>
        <w:t>key to generate a shared secret</w:t>
      </w:r>
      <w:r w:rsidRPr="009A1EE0">
        <w:rPr>
          <w:kern w:val="1"/>
        </w:rPr>
        <w:t xml:space="preserve"> that can be then used to encrypt data as a symmetric cypher. </w:t>
      </w:r>
    </w:p>
    <w:p w14:paraId="18D064F7" w14:textId="77777777" w:rsidR="00781BC2" w:rsidRDefault="00781BC2" w:rsidP="00AC5329">
      <w:pPr>
        <w:pStyle w:val="BodyText"/>
        <w:rPr>
          <w:kern w:val="1"/>
        </w:rPr>
      </w:pPr>
    </w:p>
    <w:p w14:paraId="0DBE1F71" w14:textId="77777777" w:rsidR="00781BC2" w:rsidRDefault="00781BC2" w:rsidP="00AC5329">
      <w:pPr>
        <w:pStyle w:val="BodyText"/>
        <w:rPr>
          <w:kern w:val="1"/>
        </w:rPr>
      </w:pPr>
    </w:p>
    <w:p w14:paraId="51C8DF02" w14:textId="77777777" w:rsidR="00FD5FD8" w:rsidRDefault="00FD5FD8" w:rsidP="00AC5329">
      <w:pPr>
        <w:pStyle w:val="BodyText"/>
        <w:rPr>
          <w:kern w:val="1"/>
        </w:rPr>
      </w:pPr>
      <w:r w:rsidRPr="009A1EE0">
        <w:rPr>
          <w:kern w:val="1"/>
        </w:rPr>
        <w:lastRenderedPageBreak/>
        <w:t>The beauty of the math behind the private/public key properties is that it allows generation of the same key starting with a combination of a public key from the other user and one’s own private key, so that no private key changes hands</w:t>
      </w:r>
      <w:ins w:id="20" w:author="Jeffrey" w:date="2015-10-11T17:15:00Z">
        <w:r>
          <w:t>.</w:t>
        </w:r>
      </w:ins>
      <w:r w:rsidR="00DD1903">
        <w:t xml:space="preserve"> We can see this depicted in Figure 13-3:</w:t>
      </w:r>
    </w:p>
    <w:p w14:paraId="222028F8" w14:textId="77777777" w:rsidR="00FD5FD8" w:rsidRDefault="00FD5FD8" w:rsidP="00AC5329">
      <w:pPr>
        <w:pStyle w:val="Code"/>
      </w:pPr>
      <w:r>
        <w:rPr>
          <w:rFonts w:asciiTheme="minorHAnsi" w:hAnsiTheme="minorHAnsi"/>
          <w:noProof w:val="0"/>
          <w:sz w:val="22"/>
        </w:rPr>
        <w:commentReference w:id="21"/>
      </w:r>
      <w:r w:rsidR="00C964DE">
        <w:pict w14:anchorId="135C804B">
          <v:shape id="_x0000_i1027" type="#_x0000_t75" style="width:426pt;height:370.65pt">
            <v:imagedata r:id="rId15" o:title="Diffie Hellman Key Exchange"/>
          </v:shape>
        </w:pict>
      </w:r>
    </w:p>
    <w:p w14:paraId="46D07262" w14:textId="77777777" w:rsidR="00FD5FD8" w:rsidRDefault="00FD5FD8" w:rsidP="00BE187E">
      <w:pPr>
        <w:pStyle w:val="FigureCaption"/>
        <w:rPr>
          <w:rFonts w:hint="eastAsia"/>
          <w:kern w:val="1"/>
        </w:rPr>
      </w:pPr>
      <w:ins w:id="22" w:author="Jeffrey" w:date="2015-10-11T17:13:00Z">
        <w:r>
          <w:t>Figure 1</w:t>
        </w:r>
      </w:ins>
      <w:r w:rsidR="00DD1903">
        <w:t>3</w:t>
      </w:r>
      <w:ins w:id="23" w:author="Jeffrey" w:date="2015-10-11T17:13:00Z">
        <w:r>
          <w:t>-</w:t>
        </w:r>
        <w:commentRangeStart w:id="24"/>
        <w:r>
          <w:t>3</w:t>
        </w:r>
      </w:ins>
      <w:commentRangeEnd w:id="24"/>
      <w:ins w:id="25" w:author="Jeffrey" w:date="2015-10-11T17:16:00Z">
        <w:r>
          <w:rPr>
            <w:rFonts w:asciiTheme="minorHAnsi" w:hAnsiTheme="minorHAnsi"/>
            <w:sz w:val="22"/>
          </w:rPr>
          <w:commentReference w:id="24"/>
        </w:r>
      </w:ins>
      <w:ins w:id="26" w:author="Jeffrey" w:date="2015-10-11T17:13:00Z">
        <w:r>
          <w:t xml:space="preserve">:  </w:t>
        </w:r>
      </w:ins>
      <w:r w:rsidR="00781BC2">
        <w:t>The Diffie-Hellman Key Exchange Mechanism</w:t>
      </w:r>
    </w:p>
    <w:p w14:paraId="45C0ED99" w14:textId="77777777" w:rsidR="00FD5FD8" w:rsidRPr="00CA555D" w:rsidRDefault="00FD5FD8" w:rsidP="00AC5329">
      <w:pPr>
        <w:pStyle w:val="Heading3"/>
      </w:pPr>
      <w:r w:rsidRPr="00CA555D">
        <w:t>H</w:t>
      </w:r>
      <w:r>
        <w:t>ardware Security on</w:t>
      </w:r>
      <w:r w:rsidR="00DD1903">
        <w:t xml:space="preserve"> </w:t>
      </w:r>
      <w:del w:id="27" w:author="Jeffrey" w:date="2015-10-11T17:18:00Z">
        <w:r w:rsidDel="00D21CF7">
          <w:delText xml:space="preserve"> </w:delText>
        </w:r>
      </w:del>
      <w:r>
        <w:t>iOS devices</w:t>
      </w:r>
    </w:p>
    <w:p w14:paraId="1567D1D0" w14:textId="77777777" w:rsidR="00FD5FD8" w:rsidRDefault="00FD5FD8" w:rsidP="00AC5329">
      <w:pPr>
        <w:pStyle w:val="BodyText"/>
        <w:rPr>
          <w:kern w:val="1"/>
        </w:rPr>
      </w:pPr>
      <w:r w:rsidRPr="00CA555D">
        <w:rPr>
          <w:kern w:val="1"/>
        </w:rPr>
        <w:t>Since the person that can access the private key would be able to access the encrypted data, Apple does not provide the ability to access that key. On the current iOS devices there is a crypto chip named the “Secure Enclave”. This chip is completely isolated from the device CPU and its memory, and can be used only for the crypto operations. Each crypto chip is programmed with a</w:t>
      </w:r>
      <w:del w:id="28" w:author="Jeffrey" w:date="2015-10-11T17:18:00Z">
        <w:r w:rsidRPr="00CA555D" w:rsidDel="00D21CF7">
          <w:rPr>
            <w:kern w:val="1"/>
          </w:rPr>
          <w:delText>n</w:delText>
        </w:r>
      </w:del>
      <w:r w:rsidRPr="00CA555D">
        <w:rPr>
          <w:kern w:val="1"/>
        </w:rPr>
        <w:t xml:space="preserve"> unique 256 bit key for each device, and the firmware of the crypto chip is secured with a signing key known only to Apple. </w:t>
      </w:r>
    </w:p>
    <w:p w14:paraId="4AE8DA20" w14:textId="77777777" w:rsidR="00FD5FD8" w:rsidRPr="00CA555D" w:rsidRDefault="00FD5FD8" w:rsidP="00AC5329">
      <w:pPr>
        <w:pStyle w:val="BodyText"/>
        <w:rPr>
          <w:kern w:val="1"/>
        </w:rPr>
      </w:pPr>
      <w:r w:rsidRPr="00CA555D">
        <w:rPr>
          <w:kern w:val="1"/>
        </w:rPr>
        <w:lastRenderedPageBreak/>
        <w:t>That way Apple should not be able to decrypt your password, since they do not know the UID.  It is not known whether Apple has the ability to extract the UID from a crypto chip. According to Apple, the “Secure Enclave” crypto chip maintains its security ev</w:t>
      </w:r>
      <w:r>
        <w:rPr>
          <w:kern w:val="1"/>
        </w:rPr>
        <w:t>en if the device is jailbroken.</w:t>
      </w:r>
    </w:p>
    <w:p w14:paraId="6204D4FD" w14:textId="77777777" w:rsidR="00FD5FD8" w:rsidRPr="00CA555D" w:rsidRDefault="00FD5FD8" w:rsidP="00AC5329">
      <w:pPr>
        <w:pStyle w:val="BodyText"/>
        <w:rPr>
          <w:kern w:val="1"/>
        </w:rPr>
      </w:pPr>
      <w:r w:rsidRPr="00CA555D">
        <w:rPr>
          <w:kern w:val="1"/>
        </w:rPr>
        <w:t>The crypto chip does not store any of your passwords, but instead provides a way to encrypt and decrypt any content and hide the encrypti</w:t>
      </w:r>
      <w:r>
        <w:rPr>
          <w:kern w:val="1"/>
        </w:rPr>
        <w:t>on keys from the outside world.</w:t>
      </w:r>
    </w:p>
    <w:p w14:paraId="6E6BE62B" w14:textId="77777777" w:rsidR="00FD5FD8" w:rsidRPr="00CA555D" w:rsidRDefault="00FD5FD8" w:rsidP="00AC5329">
      <w:pPr>
        <w:pStyle w:val="BodyText"/>
        <w:rPr>
          <w:kern w:val="1"/>
        </w:rPr>
      </w:pPr>
      <w:r w:rsidRPr="00CA555D">
        <w:rPr>
          <w:kern w:val="1"/>
        </w:rPr>
        <w:t>When you enter a password in the device, the Apple Key Derivation function combines the password with the UID then applies a slow derivation function (PBKDF2-AES), and the iteration count is chosen so that it takes about</w:t>
      </w:r>
      <w:r>
        <w:rPr>
          <w:kern w:val="1"/>
        </w:rPr>
        <w:t xml:space="preserve"> 80ms on the particular device.</w:t>
      </w:r>
    </w:p>
    <w:p w14:paraId="3C69EDEB" w14:textId="77777777" w:rsidR="00FD5FD8" w:rsidRPr="00CA555D" w:rsidRDefault="00FD5FD8" w:rsidP="00AC5329">
      <w:pPr>
        <w:pStyle w:val="BodyText"/>
        <w:rPr>
          <w:kern w:val="1"/>
        </w:rPr>
      </w:pPr>
      <w:r w:rsidRPr="00CA555D">
        <w:rPr>
          <w:kern w:val="1"/>
        </w:rPr>
        <w:t xml:space="preserve">If one were to attempt to hack the device password, that attempt would have to run on the device itself, since only the device knows the UID. The number of combinations required to crack a large enough password would take a considerable amount of time: Apple advertises that time to over 5 years for a random 6 character password. </w:t>
      </w:r>
    </w:p>
    <w:p w14:paraId="46D9123C" w14:textId="77777777" w:rsidR="00FD5FD8" w:rsidRPr="00CA555D" w:rsidRDefault="00FD5FD8" w:rsidP="00AC5329">
      <w:pPr>
        <w:pStyle w:val="BodyText"/>
        <w:rPr>
          <w:kern w:val="1"/>
        </w:rPr>
      </w:pPr>
      <w:r w:rsidRPr="00CA555D">
        <w:rPr>
          <w:kern w:val="1"/>
        </w:rPr>
        <w:t>A device is considerably better secured if you configure it to erase itself after a number of invalid password retries. Note that retries with a thumbprint don’t count, but the device will stop accepting a thumbprint-based login after a few bad tries. The use of a complex password i</w:t>
      </w:r>
      <w:r>
        <w:rPr>
          <w:kern w:val="1"/>
        </w:rPr>
        <w:t xml:space="preserve">s also recommended. </w:t>
      </w:r>
    </w:p>
    <w:p w14:paraId="109D54AD" w14:textId="77777777" w:rsidR="00FD5FD8" w:rsidRPr="00EC1A41" w:rsidRDefault="00FD5FD8" w:rsidP="00AC5329">
      <w:pPr>
        <w:pStyle w:val="Heading3"/>
      </w:pPr>
      <w:r w:rsidRPr="00CA555D">
        <w:t>Securing the File Data</w:t>
      </w:r>
    </w:p>
    <w:p w14:paraId="7EC63242" w14:textId="77777777" w:rsidR="00FD5FD8" w:rsidRDefault="00FD5FD8" w:rsidP="00AC5329">
      <w:pPr>
        <w:pStyle w:val="BodyText"/>
        <w:rPr>
          <w:kern w:val="1"/>
        </w:rPr>
      </w:pPr>
      <w:r w:rsidRPr="00CA555D">
        <w:rPr>
          <w:kern w:val="1"/>
        </w:rPr>
        <w:t>In addition to the hardware encryption features built into iOS devices, Ap</w:t>
      </w:r>
      <w:bookmarkStart w:id="29" w:name="_GoBack"/>
      <w:bookmarkEnd w:id="29"/>
      <w:r w:rsidRPr="00CA555D">
        <w:rPr>
          <w:kern w:val="1"/>
        </w:rPr>
        <w:t xml:space="preserve">ple uses a technology called Data Protection to further protect data stored in flash memory on the device. </w:t>
      </w:r>
    </w:p>
    <w:p w14:paraId="1482FDC6" w14:textId="77777777" w:rsidR="00FD5FD8" w:rsidRDefault="00FD5FD8" w:rsidP="00AC5329">
      <w:pPr>
        <w:pStyle w:val="BodyText"/>
        <w:rPr>
          <w:kern w:val="1"/>
        </w:rPr>
      </w:pPr>
      <w:r w:rsidRPr="00CA555D">
        <w:rPr>
          <w:kern w:val="1"/>
        </w:rPr>
        <w:t xml:space="preserve">Data Protection allows the device to respond to common events such as incoming phone calls, but also enables a high level of encryption for user data. </w:t>
      </w:r>
    </w:p>
    <w:p w14:paraId="004E48B6" w14:textId="77777777" w:rsidR="00FD5FD8" w:rsidRPr="00CA555D" w:rsidRDefault="00FD5FD8" w:rsidP="00AC5329">
      <w:pPr>
        <w:pStyle w:val="BodyText"/>
        <w:rPr>
          <w:kern w:val="1"/>
        </w:rPr>
      </w:pPr>
      <w:r w:rsidRPr="00CA555D">
        <w:rPr>
          <w:kern w:val="1"/>
        </w:rPr>
        <w:t>Key system apps, such as Messages, Mail, Calendar, Contacts, Photos, and Health data values use Data Protection by default, and third-party apps installed on iOS 7 or later receive</w:t>
      </w:r>
      <w:r>
        <w:rPr>
          <w:kern w:val="1"/>
        </w:rPr>
        <w:t xml:space="preserve"> this protection automatically.</w:t>
      </w:r>
    </w:p>
    <w:p w14:paraId="56480EEF" w14:textId="77777777" w:rsidR="00FD5FD8" w:rsidRPr="00CA555D" w:rsidRDefault="00FD5FD8" w:rsidP="00AC5329">
      <w:pPr>
        <w:pStyle w:val="BodyText"/>
        <w:rPr>
          <w:kern w:val="1"/>
        </w:rPr>
      </w:pPr>
      <w:r w:rsidRPr="00CA555D">
        <w:rPr>
          <w:kern w:val="1"/>
        </w:rPr>
        <w:t xml:space="preserve">Data Protection is implemented by constructing and managing a hierarchy of keys, and builds on the hardware encryption technologies built into each iOS device. Data Protection is controlled on a per-file basis by assigning each file to a class; accessibility is determined by whether the </w:t>
      </w:r>
      <w:r>
        <w:rPr>
          <w:kern w:val="1"/>
        </w:rPr>
        <w:t xml:space="preserve">class keys have been unlocked. </w:t>
      </w:r>
    </w:p>
    <w:p w14:paraId="2571D619" w14:textId="77777777" w:rsidR="00FD5FD8" w:rsidRDefault="00FD5FD8" w:rsidP="00AC5329">
      <w:pPr>
        <w:pStyle w:val="BodyText"/>
        <w:rPr>
          <w:kern w:val="1"/>
        </w:rPr>
      </w:pPr>
      <w:r w:rsidRPr="00CA555D">
        <w:rPr>
          <w:kern w:val="1"/>
        </w:rPr>
        <w:t>Every time a file on the data partition is created, Data Protection creates a new 256-bit key (the "per-file" key) and gives it to the hardware AES engine, which uses the key to encrypt the file as it is written to flash memory using AES CBC mode. The initialization vector (IV) is calculated with the block offset into the file, encrypted with the SHA-1 hash of the p</w:t>
      </w:r>
      <w:r>
        <w:rPr>
          <w:kern w:val="1"/>
        </w:rPr>
        <w:t>er-file key.</w:t>
      </w:r>
    </w:p>
    <w:p w14:paraId="1B2F34D5" w14:textId="77777777" w:rsidR="00FD5FD8" w:rsidRDefault="00FD5FD8" w:rsidP="00AC5329">
      <w:pPr>
        <w:pStyle w:val="BodyText"/>
        <w:rPr>
          <w:kern w:val="1"/>
        </w:rPr>
      </w:pPr>
      <w:r w:rsidRPr="00CA555D">
        <w:rPr>
          <w:kern w:val="1"/>
        </w:rPr>
        <w:lastRenderedPageBreak/>
        <w:t>The per-file key is wrapped with one of several class keys, depending on the circumstances under which the file should be accessible. Like all other wrappings, this is performed using NIST AES key wrapping, per RFC 3394. The wrapped per-file key is</w:t>
      </w:r>
      <w:r>
        <w:rPr>
          <w:kern w:val="1"/>
        </w:rPr>
        <w:t xml:space="preserve"> stored in the file’s metadata.</w:t>
      </w:r>
    </w:p>
    <w:p w14:paraId="7D0A883F" w14:textId="77777777" w:rsidR="00FD5FD8" w:rsidRDefault="00FD5FD8" w:rsidP="00AC5329">
      <w:pPr>
        <w:pStyle w:val="BodyText"/>
        <w:rPr>
          <w:kern w:val="1"/>
        </w:rPr>
      </w:pPr>
      <w:r w:rsidRPr="00CA555D">
        <w:rPr>
          <w:kern w:val="1"/>
        </w:rPr>
        <w:t>When a file is opened, its metadata is decrypted with the file system key, revealing the wrapped per-file key and a notation on which class protects it. The per-file key is unwrapped with the class key, then supplied to the hardware AES engine, which decrypts the file a</w:t>
      </w:r>
      <w:r>
        <w:rPr>
          <w:kern w:val="1"/>
        </w:rPr>
        <w:t>s it is read from flash memory.</w:t>
      </w:r>
    </w:p>
    <w:p w14:paraId="1819D3EC" w14:textId="77777777" w:rsidR="00FD5FD8" w:rsidRDefault="00FD5FD8" w:rsidP="00AC5329">
      <w:pPr>
        <w:pStyle w:val="BodyText"/>
        <w:rPr>
          <w:kern w:val="1"/>
        </w:rPr>
      </w:pPr>
      <w:r w:rsidRPr="00CA555D">
        <w:rPr>
          <w:kern w:val="1"/>
        </w:rPr>
        <w:t xml:space="preserve">The metadata of all files in the file system is encrypted with a random key, which is created when iOS is first installed or when </w:t>
      </w:r>
      <w:r>
        <w:rPr>
          <w:kern w:val="1"/>
        </w:rPr>
        <w:t xml:space="preserve">a user wipes the </w:t>
      </w:r>
      <w:r w:rsidRPr="00CA555D">
        <w:rPr>
          <w:kern w:val="1"/>
        </w:rPr>
        <w:t>device</w:t>
      </w:r>
      <w:r>
        <w:rPr>
          <w:kern w:val="1"/>
        </w:rPr>
        <w:t xml:space="preserve"> data</w:t>
      </w:r>
      <w:r w:rsidRPr="00CA555D">
        <w:rPr>
          <w:kern w:val="1"/>
        </w:rPr>
        <w:t xml:space="preserve">. The file system key is stored in Effaceable Storage. </w:t>
      </w:r>
    </w:p>
    <w:p w14:paraId="31E3C21A" w14:textId="77777777" w:rsidR="00725064" w:rsidRDefault="00FD5FD8" w:rsidP="00AC5329">
      <w:pPr>
        <w:pStyle w:val="BodyText"/>
        <w:rPr>
          <w:kern w:val="1"/>
        </w:rPr>
      </w:pPr>
      <w:r w:rsidRPr="00CA555D">
        <w:rPr>
          <w:kern w:val="1"/>
        </w:rPr>
        <w:t>Since it’s stored on the device, this key is not used to maintain the confidentiality of data; instead, it’s designed to be quickly erased on demand (by the user, with the “Erase all content and settings” option, or by a user or administrator issuing a remote wipe command from a mobile device management (MDM) server, Exchange ActiveSync, or iCloud). Erasing the key in this manner renders all files cryptographically inaccessible.</w:t>
      </w:r>
    </w:p>
    <w:p w14:paraId="099A3039" w14:textId="77777777" w:rsidR="00FD5FD8" w:rsidRDefault="00FD5FD8" w:rsidP="00AC5329">
      <w:pPr>
        <w:pStyle w:val="BodyText"/>
        <w:rPr>
          <w:kern w:val="1"/>
        </w:rPr>
      </w:pPr>
      <w:r w:rsidRPr="00CA555D">
        <w:rPr>
          <w:kern w:val="1"/>
        </w:rPr>
        <w:t>The content of a file is encrypted with a per-file key, which is wrapped with a class key and stored in a file’s metadata, which is in turn encrypted with the file system key. The class key is protected with the hardware UID and, for some classes, the user’s passcode. This hierarchy provides both flexibility and performance. For example, changing a file’s class only requires rewrapping its per-file key, and a change of passcode just rewraps the class key.</w:t>
      </w:r>
      <w:r w:rsidR="00E80318">
        <w:rPr>
          <w:kern w:val="1"/>
        </w:rPr>
        <w:t xml:space="preserve"> Figure 13-4 </w:t>
      </w:r>
      <w:r w:rsidR="00725064">
        <w:rPr>
          <w:kern w:val="1"/>
        </w:rPr>
        <w:t>visualises</w:t>
      </w:r>
      <w:r w:rsidR="00E80318">
        <w:rPr>
          <w:kern w:val="1"/>
        </w:rPr>
        <w:t xml:space="preserve"> this process.</w:t>
      </w:r>
    </w:p>
    <w:p w14:paraId="7B38A6D6" w14:textId="77777777" w:rsidR="00725064" w:rsidRDefault="00C964DE" w:rsidP="00AC5329">
      <w:pPr>
        <w:pStyle w:val="BodyText"/>
        <w:rPr>
          <w:kern w:val="1"/>
        </w:rPr>
      </w:pPr>
      <w:r>
        <w:rPr>
          <w:kern w:val="1"/>
        </w:rPr>
        <w:pict w14:anchorId="5EB28015">
          <v:shape id="_x0000_i1028" type="#_x0000_t75" style="width:426pt;height:110pt">
            <v:imagedata r:id="rId16" o:title="Overview Of Apples Key Encryption"/>
          </v:shape>
        </w:pict>
      </w:r>
    </w:p>
    <w:p w14:paraId="47655F6B" w14:textId="77777777" w:rsidR="00725064" w:rsidRPr="00BE187E" w:rsidRDefault="00725064" w:rsidP="00725064">
      <w:pPr>
        <w:pStyle w:val="FigureCaption"/>
        <w:rPr>
          <w:rFonts w:hint="eastAsia"/>
        </w:rPr>
      </w:pPr>
      <w:ins w:id="30" w:author="Jeffrey" w:date="2015-10-11T17:19:00Z">
        <w:r w:rsidRPr="00BE187E">
          <w:t>Figure</w:t>
        </w:r>
      </w:ins>
      <w:r>
        <w:t xml:space="preserve"> 13</w:t>
      </w:r>
      <w:ins w:id="31" w:author="Jeffrey" w:date="2015-10-11T17:19:00Z">
        <w:r w:rsidRPr="00BE187E">
          <w:t xml:space="preserve">-4: </w:t>
        </w:r>
      </w:ins>
      <w:r w:rsidRPr="00BE187E">
        <w:t xml:space="preserve">Overview of Apple key derivation and encryption (iOS Security </w:t>
      </w:r>
      <w:commentRangeStart w:id="32"/>
      <w:r w:rsidRPr="00BE187E">
        <w:t>Guide</w:t>
      </w:r>
      <w:commentRangeEnd w:id="32"/>
      <w:r w:rsidRPr="00BE187E">
        <w:commentReference w:id="32"/>
      </w:r>
      <w:r w:rsidRPr="00BE187E">
        <w:t>)</w:t>
      </w:r>
    </w:p>
    <w:p w14:paraId="170A797E" w14:textId="77777777" w:rsidR="00E80318" w:rsidRDefault="00E80318" w:rsidP="00AC5329">
      <w:pPr>
        <w:pStyle w:val="BodyText"/>
        <w:rPr>
          <w:kern w:val="1"/>
        </w:rPr>
      </w:pPr>
    </w:p>
    <w:p w14:paraId="07E3A6A7" w14:textId="77777777" w:rsidR="00FD5FD8" w:rsidRPr="002E19C9" w:rsidRDefault="00FD5FD8" w:rsidP="00AC5329">
      <w:pPr>
        <w:pStyle w:val="Heading3"/>
      </w:pPr>
      <w:r>
        <w:t>The Apple Keychain</w:t>
      </w:r>
    </w:p>
    <w:p w14:paraId="437CF9E8" w14:textId="77777777" w:rsidR="00FD5FD8" w:rsidRPr="00BB5305" w:rsidRDefault="00FD5FD8" w:rsidP="00AC5329">
      <w:pPr>
        <w:pStyle w:val="BodyText"/>
        <w:rPr>
          <w:b/>
        </w:rPr>
      </w:pPr>
      <w:r w:rsidRPr="00BB5305">
        <w:t xml:space="preserve">The Apple Keychain is Apple’s platform “vault” for your application’s sensitive data. Available on every device in the Apple landscape, the Apple Keychain allows applications to store in a secure way </w:t>
      </w:r>
      <w:r w:rsidRPr="00BB5305">
        <w:lastRenderedPageBreak/>
        <w:t>different bits of information, which can be retrieved next time the application starts. This allows for a certain level of security from attempts to access private bits of information by accessing the application as it is stored on the device.</w:t>
      </w:r>
    </w:p>
    <w:p w14:paraId="2C8C1DB0" w14:textId="77777777" w:rsidR="00FD5FD8" w:rsidRDefault="00FD5FD8" w:rsidP="00AC5329">
      <w:pPr>
        <w:pStyle w:val="BodyText"/>
      </w:pPr>
      <w:r w:rsidRPr="00BB5305">
        <w:t xml:space="preserve">Naturally, once secured data is accessed by the application, the data is still vulnerable to device memory snoop attacks, but at least the application and its stored data that you back up from your device does not store the very sensitive bits in a vulnerable format. This is not as much an issue, because accessing the device memory does require direct access to the device from a trusted computer. </w:t>
      </w:r>
    </w:p>
    <w:p w14:paraId="165BABB4" w14:textId="77777777" w:rsidR="00FD5FD8" w:rsidRPr="00BB5305" w:rsidRDefault="00FD5FD8" w:rsidP="00AC5329">
      <w:pPr>
        <w:pStyle w:val="BodyText"/>
        <w:rPr>
          <w:b/>
        </w:rPr>
      </w:pPr>
      <w:r w:rsidRPr="00BB5305">
        <w:t>You might have noticed that every time you connect it to another PC or Mac, your iOS device already alerts you whether you trust that device - this is considered a reasonable first line of defense. Furthermore, when backing up a device, sensitive data like the keychain does not get backed up.</w:t>
      </w:r>
    </w:p>
    <w:p w14:paraId="55D6C5CC" w14:textId="77777777" w:rsidR="00FD5FD8" w:rsidRPr="00BB5305" w:rsidRDefault="00FD5FD8" w:rsidP="00AC5329">
      <w:pPr>
        <w:pStyle w:val="BodyText"/>
        <w:rPr>
          <w:b/>
        </w:rPr>
      </w:pPr>
      <w:r w:rsidRPr="00BB5305">
        <w:t xml:space="preserve">Even when you back up the device in secure mode, you have the ability to save the entry in your keychain with the ThisDeviceOnly option that ensures that your data is </w:t>
      </w:r>
      <w:del w:id="33" w:author="Jeffrey" w:date="2015-10-11T17:22:00Z">
        <w:r w:rsidRPr="00BB5305" w:rsidDel="00D21CF7">
          <w:delText xml:space="preserve"> </w:delText>
        </w:r>
      </w:del>
      <w:r w:rsidRPr="00BB5305">
        <w:t>saved only on the current device, and that way it does not get backed up.</w:t>
      </w:r>
    </w:p>
    <w:p w14:paraId="2B6EFFCC" w14:textId="77777777" w:rsidR="00FD5FD8" w:rsidRDefault="00FD5FD8" w:rsidP="00AC5329">
      <w:pPr>
        <w:pStyle w:val="BodyText"/>
      </w:pPr>
      <w:r w:rsidRPr="00BB5305">
        <w:t>One aspect of the Keychain implementation on iOS devices is that whatever you store in it, is locked to that device or its backup. On an OSX device</w:t>
      </w:r>
      <w:ins w:id="34" w:author="Jeffrey" w:date="2015-10-11T17:22:00Z">
        <w:r>
          <w:t xml:space="preserve"> </w:t>
        </w:r>
      </w:ins>
      <w:r w:rsidRPr="00BB5305">
        <w:t xml:space="preserve">(Macbook, Mac Pro, </w:t>
      </w:r>
      <w:ins w:id="35" w:author="Jeffrey" w:date="2015-10-11T17:22:00Z">
        <w:r>
          <w:t xml:space="preserve"> or </w:t>
        </w:r>
      </w:ins>
      <w:r w:rsidRPr="00BB5305">
        <w:t xml:space="preserve">iMac), the keychain is stored under the user’s ~/Library/Keychains/ path, and the files there can be copied to a different Mac and imported in its keychain, if you know the password to the keychains. </w:t>
      </w:r>
    </w:p>
    <w:p w14:paraId="5C580309" w14:textId="77777777" w:rsidR="00FD5FD8" w:rsidRPr="00BB5305" w:rsidRDefault="00FD5FD8" w:rsidP="00AC5329">
      <w:pPr>
        <w:pStyle w:val="BodyText"/>
        <w:rPr>
          <w:b/>
        </w:rPr>
      </w:pPr>
      <w:r w:rsidRPr="00BB5305">
        <w:t xml:space="preserve">The Keychain from an iOS device can only be backed up when you back up the iOS device in encrypted mode, so it is fairly inaccessible to the normal user. </w:t>
      </w:r>
    </w:p>
    <w:p w14:paraId="37794683" w14:textId="77777777" w:rsidR="00FD5FD8" w:rsidRPr="00EC1A41" w:rsidRDefault="00FD5FD8" w:rsidP="00AC5329">
      <w:pPr>
        <w:pStyle w:val="BodyText"/>
        <w:rPr>
          <w:b/>
        </w:rPr>
      </w:pPr>
      <w:r w:rsidRPr="00BB5305">
        <w:t>To save and access data in the keychain, Apple provides to any application the API</w:t>
      </w:r>
      <w:r>
        <w:t xml:space="preserve"> called Apple Keychain Services</w:t>
      </w:r>
      <w:ins w:id="36" w:author="Jeffrey" w:date="2015-10-11T17:22:00Z">
        <w:r>
          <w:t>.</w:t>
        </w:r>
      </w:ins>
    </w:p>
    <w:p w14:paraId="4292EC0D" w14:textId="77777777" w:rsidR="00FD5FD8" w:rsidRPr="002E19C9" w:rsidRDefault="00FD5FD8" w:rsidP="00AC5329">
      <w:pPr>
        <w:pStyle w:val="Heading3"/>
      </w:pPr>
      <w:r>
        <w:t>The Apple Keychain Services</w:t>
      </w:r>
    </w:p>
    <w:p w14:paraId="19768E1C" w14:textId="77777777" w:rsidR="00FD5FD8" w:rsidRPr="00BB5305" w:rsidRDefault="00FD5FD8" w:rsidP="00AC5329">
      <w:pPr>
        <w:pStyle w:val="BodyText"/>
        <w:rPr>
          <w:kern w:val="1"/>
        </w:rPr>
      </w:pPr>
      <w:r w:rsidRPr="00BB5305">
        <w:rPr>
          <w:kern w:val="1"/>
        </w:rPr>
        <w:t>The Apple Keychain Services is an API that allows applications to store key-value pairs in encrypted format on your iOS device. An app can save sensitive bits of data in the keychain, such as passwords, tokens, and keys. The keychain items can be shared between apps from the same developer.</w:t>
      </w:r>
    </w:p>
    <w:p w14:paraId="74368469" w14:textId="77777777" w:rsidR="00FD5FD8" w:rsidRDefault="00FD5FD8" w:rsidP="00AC5329">
      <w:pPr>
        <w:pStyle w:val="BodyText"/>
        <w:rPr>
          <w:kern w:val="1"/>
        </w:rPr>
      </w:pPr>
      <w:r w:rsidRPr="00BB5305">
        <w:rPr>
          <w:kern w:val="1"/>
        </w:rPr>
        <w:t>The actual storage is a single SQLite database, accessed by a system daemon: this daemon queries for entries that correspond to the “keychain-access-group” of the app and the “application-identifier” entitlement.</w:t>
      </w:r>
      <w:r>
        <w:rPr>
          <w:kern w:val="1"/>
        </w:rPr>
        <w:t xml:space="preserve"> </w:t>
      </w:r>
    </w:p>
    <w:p w14:paraId="6A82B1D8" w14:textId="77777777" w:rsidR="00FD5FD8" w:rsidRPr="002E19C9" w:rsidRDefault="00FD5FD8" w:rsidP="00AC5329">
      <w:pPr>
        <w:pStyle w:val="Heading3"/>
      </w:pPr>
      <w:r>
        <w:t>Components of a keychain item</w:t>
      </w:r>
    </w:p>
    <w:p w14:paraId="32ED957E" w14:textId="77777777" w:rsidR="00FD5FD8" w:rsidRDefault="00FD5FD8" w:rsidP="00AC5329">
      <w:pPr>
        <w:pStyle w:val="BodyText"/>
        <w:rPr>
          <w:kern w:val="1"/>
        </w:rPr>
      </w:pPr>
      <w:r>
        <w:rPr>
          <w:kern w:val="1"/>
        </w:rPr>
        <w:t>Along with the access group, each keychain item contains administrative metadata (such as “created” and “last updated” timestamps).</w:t>
      </w:r>
    </w:p>
    <w:p w14:paraId="5F8CDD6F" w14:textId="77777777" w:rsidR="00FD5FD8" w:rsidRDefault="00FD5FD8" w:rsidP="00AC5329">
      <w:pPr>
        <w:pStyle w:val="BodyText"/>
        <w:rPr>
          <w:kern w:val="1"/>
        </w:rPr>
      </w:pPr>
      <w:r>
        <w:rPr>
          <w:kern w:val="1"/>
        </w:rPr>
        <w:lastRenderedPageBreak/>
        <w:t>It also contains SHA-1 hashes of the attributes used to query for the item (such as the account and server name) to allow lookup without decrypting each item. And finally, it contains the encryption data, which includes the following:</w:t>
      </w:r>
    </w:p>
    <w:p w14:paraId="3A17E349" w14:textId="77777777" w:rsidR="00FD5FD8" w:rsidRDefault="00FD5FD8" w:rsidP="00BE187E">
      <w:pPr>
        <w:pStyle w:val="UnnumberedList"/>
        <w:rPr>
          <w:kern w:val="1"/>
        </w:rPr>
      </w:pPr>
      <w:r>
        <w:rPr>
          <w:kern w:val="1"/>
        </w:rPr>
        <w:t>- Version number</w:t>
      </w:r>
    </w:p>
    <w:p w14:paraId="417739F1" w14:textId="77777777" w:rsidR="00FD5FD8" w:rsidRDefault="00FD5FD8" w:rsidP="00BE187E">
      <w:pPr>
        <w:pStyle w:val="UnnumberedList"/>
        <w:rPr>
          <w:kern w:val="1"/>
        </w:rPr>
      </w:pPr>
      <w:r>
        <w:rPr>
          <w:kern w:val="1"/>
        </w:rPr>
        <w:t>- Access control list (ACL) data</w:t>
      </w:r>
    </w:p>
    <w:p w14:paraId="15F6A4E6" w14:textId="77777777" w:rsidR="00FD5FD8" w:rsidRDefault="00FD5FD8" w:rsidP="00BE187E">
      <w:pPr>
        <w:pStyle w:val="UnnumberedList"/>
        <w:rPr>
          <w:kern w:val="1"/>
        </w:rPr>
      </w:pPr>
      <w:r>
        <w:rPr>
          <w:kern w:val="1"/>
        </w:rPr>
        <w:t>- Value indicating which protection class the item is in</w:t>
      </w:r>
    </w:p>
    <w:p w14:paraId="3220D6EF" w14:textId="77777777" w:rsidR="00FD5FD8" w:rsidRDefault="00FD5FD8" w:rsidP="00BE187E">
      <w:pPr>
        <w:pStyle w:val="UnnumberedList"/>
        <w:rPr>
          <w:kern w:val="1"/>
        </w:rPr>
      </w:pPr>
      <w:r>
        <w:rPr>
          <w:kern w:val="1"/>
        </w:rPr>
        <w:t>- Per-item key wrapped with the protection class key</w:t>
      </w:r>
    </w:p>
    <w:p w14:paraId="30E25E53" w14:textId="77777777" w:rsidR="00FD5FD8" w:rsidRDefault="00FD5FD8" w:rsidP="00BE187E">
      <w:pPr>
        <w:pStyle w:val="UnnumberedList"/>
        <w:rPr>
          <w:kern w:val="1"/>
        </w:rPr>
      </w:pPr>
      <w:r>
        <w:rPr>
          <w:kern w:val="1"/>
        </w:rPr>
        <w:t>- Dictionary of attributes describing the item (as passed to SecItemAdd), encoded as a binary plist and encrypted with the per-item key</w:t>
      </w:r>
    </w:p>
    <w:p w14:paraId="77496546" w14:textId="77777777" w:rsidR="00FD5FD8" w:rsidRDefault="00FD5FD8" w:rsidP="00BE187E">
      <w:pPr>
        <w:pStyle w:val="BodyText"/>
        <w:rPr>
          <w:kern w:val="1"/>
        </w:rPr>
      </w:pPr>
      <w:r>
        <w:rPr>
          <w:kern w:val="1"/>
        </w:rPr>
        <w:t>For more detailed information, the iOS security guide is found here:</w:t>
      </w:r>
    </w:p>
    <w:p w14:paraId="55BF2770" w14:textId="77777777" w:rsidR="00FD5FD8" w:rsidRDefault="00C964DE" w:rsidP="00AC5329">
      <w:pPr>
        <w:pStyle w:val="Code"/>
      </w:pPr>
      <w:hyperlink r:id="rId17" w:history="1">
        <w:r w:rsidR="00FD5FD8">
          <w:t>https://www.apple.com/business/docs/iOS_Security_Guide.pdf</w:t>
        </w:r>
      </w:hyperlink>
    </w:p>
    <w:p w14:paraId="2158DB04" w14:textId="77777777" w:rsidR="00FD5FD8" w:rsidRPr="00BE187E" w:rsidRDefault="00FD5FD8" w:rsidP="00AC5329">
      <w:pPr>
        <w:pStyle w:val="Heading3"/>
      </w:pPr>
      <w:r w:rsidRPr="00BE187E">
        <w:t>Implementing Keychain Services for storing passwords</w:t>
      </w:r>
    </w:p>
    <w:p w14:paraId="68D6EE6F" w14:textId="77777777" w:rsidR="00FD5FD8" w:rsidRDefault="00FD5FD8" w:rsidP="00AC5329">
      <w:pPr>
        <w:pStyle w:val="BodyText"/>
      </w:pPr>
      <w:r>
        <w:t xml:space="preserve">For example, you can store a user name and password or other credentials that you use to access a resource, after you successfully authenticated to the resource. That way, when you reload your application, you can retrieve those credentials from the keychain, instead of the less secure local storage. If the application is restored from an unencrypted backup to a different device, it will not have the entry in the keychain to go back to, so your credentials are safe. </w:t>
      </w:r>
    </w:p>
    <w:p w14:paraId="18860B31" w14:textId="77777777" w:rsidR="00FD5FD8" w:rsidRDefault="00FD5FD8" w:rsidP="00AC5329">
      <w:pPr>
        <w:pStyle w:val="BodyText"/>
      </w:pPr>
      <w:r>
        <w:t>In the following example we will store a string that could be a password or a token.</w:t>
      </w:r>
      <w:r w:rsidR="00725064">
        <w:t xml:space="preserve"> We use the</w:t>
      </w:r>
      <w:r>
        <w:t xml:space="preserve"> </w:t>
      </w:r>
      <w:r>
        <w:rPr>
          <w:rFonts w:ascii="Menlo Regular" w:hAnsi="Menlo Regular" w:cs="Menlo Regular"/>
        </w:rPr>
        <w:t>SecItemAdd()</w:t>
      </w:r>
      <w:r>
        <w:rPr>
          <w:sz w:val="24"/>
        </w:rPr>
        <w:t xml:space="preserve"> </w:t>
      </w:r>
      <w:r>
        <w:t>function available in the Security framework</w:t>
      </w:r>
      <w:r w:rsidR="00725064">
        <w:t xml:space="preserve"> to save data for a given key</w:t>
      </w:r>
      <w:r>
        <w:t>. Looking at the function signature in the Keychain Services Reference, we see the following:</w:t>
      </w:r>
    </w:p>
    <w:p w14:paraId="69681BBC" w14:textId="77777777" w:rsidR="00FD5FD8" w:rsidRPr="00BC1C7D" w:rsidRDefault="00FD5FD8" w:rsidP="00AC5329">
      <w:pPr>
        <w:pStyle w:val="Code"/>
        <w:rPr>
          <w:rStyle w:val="CodeInline"/>
        </w:rPr>
      </w:pPr>
      <w:r w:rsidRPr="00BC1C7D">
        <w:rPr>
          <w:rStyle w:val="CodeInline"/>
        </w:rPr>
        <w:t>func SecItemAdd(_ attributes: CFDictionary!, _ result: UnsafeMutablePointer&lt;Unmanaged&lt;AnyObject&gt;?&gt;) -&gt; OSStatus</w:t>
      </w:r>
    </w:p>
    <w:p w14:paraId="59FCD955" w14:textId="77777777" w:rsidR="00FD5FD8" w:rsidRPr="00EC1A41" w:rsidRDefault="00FD5FD8" w:rsidP="00BE187E">
      <w:pPr>
        <w:pStyle w:val="BodyText"/>
      </w:pPr>
      <w:r w:rsidRPr="00EC1A41">
        <w:t>The attributes parameter is a dictionary that describes the data to be inserted, the security class of the item to be inserted, as well as a variety of optional parameters that describe the return type for the result.</w:t>
      </w:r>
    </w:p>
    <w:p w14:paraId="542A6A25" w14:textId="77777777" w:rsidR="00FD5FD8" w:rsidRDefault="00FD5FD8" w:rsidP="00AC5329">
      <w:pPr>
        <w:pStyle w:val="BodyText"/>
      </w:pPr>
      <w:r w:rsidRPr="00EC1A41">
        <w:t>To add multiple items to a keychain at once use the kSecUseItemList key with an array of items as its value. This is only supported for non-password items.</w:t>
      </w:r>
    </w:p>
    <w:p w14:paraId="7A36E63A" w14:textId="77777777" w:rsidR="00FD5FD8" w:rsidRDefault="00FD5FD8" w:rsidP="00AC5329">
      <w:pPr>
        <w:pStyle w:val="BodyText"/>
      </w:pPr>
      <w:r>
        <w:t>This is an example of the code needed to insert a password in the keychain</w:t>
      </w:r>
      <w:r w:rsidR="00725064">
        <w:t xml:space="preserve"> (Listing 13-1)</w:t>
      </w:r>
      <w:r>
        <w:t>:</w:t>
      </w:r>
    </w:p>
    <w:p w14:paraId="272B48A4" w14:textId="77777777" w:rsidR="00725064" w:rsidRDefault="00725064" w:rsidP="00725064">
      <w:pPr>
        <w:pStyle w:val="CodeCaption"/>
        <w:rPr>
          <w:rFonts w:hint="eastAsia"/>
        </w:rPr>
      </w:pPr>
      <w:r>
        <w:t>Listing 13-1. Inserting a password in the keychain</w:t>
      </w:r>
    </w:p>
    <w:p w14:paraId="428E81F0" w14:textId="77777777" w:rsidR="00FD5FD8" w:rsidRPr="00BC1C7D" w:rsidRDefault="00FD5FD8" w:rsidP="00AC5329">
      <w:pPr>
        <w:pStyle w:val="Code"/>
        <w:rPr>
          <w:rStyle w:val="CodeInline"/>
        </w:rPr>
      </w:pPr>
      <w:r w:rsidRPr="00BC1C7D">
        <w:rPr>
          <w:rStyle w:val="CodeInline"/>
        </w:rPr>
        <w:tab/>
      </w:r>
      <w:commentRangeStart w:id="37"/>
      <w:r w:rsidRPr="00BC1C7D">
        <w:rPr>
          <w:rStyle w:val="CodeInline"/>
        </w:rPr>
        <w:t>let key = “password”</w:t>
      </w:r>
    </w:p>
    <w:p w14:paraId="701B9D2A" w14:textId="77777777" w:rsidR="00FD5FD8" w:rsidRPr="00BC1C7D" w:rsidRDefault="00FD5FD8" w:rsidP="00AC5329">
      <w:pPr>
        <w:pStyle w:val="Code"/>
        <w:rPr>
          <w:rStyle w:val="CodeInline"/>
        </w:rPr>
      </w:pPr>
      <w:r w:rsidRPr="00BC1C7D">
        <w:rPr>
          <w:rStyle w:val="CodeInline"/>
        </w:rPr>
        <w:lastRenderedPageBreak/>
        <w:tab/>
        <w:t>let value = “my Password”</w:t>
      </w:r>
    </w:p>
    <w:p w14:paraId="6E695150" w14:textId="77777777" w:rsidR="00FD5FD8" w:rsidRPr="00BC1C7D" w:rsidRDefault="00FD5FD8" w:rsidP="00AC5329">
      <w:pPr>
        <w:pStyle w:val="Code"/>
        <w:rPr>
          <w:rStyle w:val="CodeInline"/>
        </w:rPr>
      </w:pPr>
      <w:r w:rsidRPr="00BC1C7D">
        <w:rPr>
          <w:rStyle w:val="CodeInline"/>
        </w:rPr>
        <w:tab/>
        <w:t>if let data = value.dataUsingEncoding(NSUTF8StringEncoding) {</w:t>
      </w:r>
    </w:p>
    <w:p w14:paraId="59614A0B" w14:textId="77777777" w:rsidR="00FD5FD8" w:rsidRPr="00BC1C7D" w:rsidRDefault="00FD5FD8" w:rsidP="00AC5329">
      <w:pPr>
        <w:pStyle w:val="Code"/>
        <w:rPr>
          <w:rStyle w:val="CodeInline"/>
        </w:rPr>
      </w:pPr>
      <w:r w:rsidRPr="00BC1C7D">
        <w:rPr>
          <w:rStyle w:val="CodeInline"/>
        </w:rPr>
        <w:t xml:space="preserve">        let query = [</w:t>
      </w:r>
    </w:p>
    <w:p w14:paraId="04627C10" w14:textId="77777777" w:rsidR="00FD5FD8" w:rsidRPr="00BC1C7D" w:rsidRDefault="00FD5FD8" w:rsidP="00AC5329">
      <w:pPr>
        <w:pStyle w:val="Code"/>
        <w:rPr>
          <w:rStyle w:val="CodeInline"/>
        </w:rPr>
      </w:pPr>
      <w:r w:rsidRPr="00BC1C7D">
        <w:rPr>
          <w:rStyle w:val="CodeInline"/>
        </w:rPr>
        <w:t xml:space="preserve">            (kSecClass as String) : kSecClassGenericPassword,</w:t>
      </w:r>
    </w:p>
    <w:p w14:paraId="513E3326" w14:textId="77777777" w:rsidR="00FD5FD8" w:rsidRPr="00BC1C7D" w:rsidRDefault="00FD5FD8" w:rsidP="00AC5329">
      <w:pPr>
        <w:pStyle w:val="Code"/>
        <w:rPr>
          <w:rStyle w:val="CodeInline"/>
        </w:rPr>
      </w:pPr>
      <w:r w:rsidRPr="00BC1C7D">
        <w:rPr>
          <w:rStyle w:val="CodeInline"/>
        </w:rPr>
        <w:t xml:space="preserve">            (kSecAttrAccount as String) : key,</w:t>
      </w:r>
    </w:p>
    <w:p w14:paraId="5A3D21A1" w14:textId="77777777" w:rsidR="00FD5FD8" w:rsidRPr="00BC1C7D" w:rsidRDefault="00FD5FD8" w:rsidP="00AC5329">
      <w:pPr>
        <w:pStyle w:val="Code"/>
        <w:rPr>
          <w:rStyle w:val="CodeInline"/>
        </w:rPr>
      </w:pPr>
      <w:r w:rsidRPr="00BC1C7D">
        <w:rPr>
          <w:rStyle w:val="CodeInline"/>
        </w:rPr>
        <w:t xml:space="preserve">            (kSecValueData as String) : value</w:t>
      </w:r>
    </w:p>
    <w:p w14:paraId="763FFBBF" w14:textId="77777777" w:rsidR="00FD5FD8" w:rsidRPr="00BC1C7D" w:rsidRDefault="00FD5FD8" w:rsidP="00AC5329">
      <w:pPr>
        <w:pStyle w:val="Code"/>
        <w:rPr>
          <w:rStyle w:val="CodeInline"/>
        </w:rPr>
      </w:pPr>
      <w:r w:rsidRPr="00BC1C7D">
        <w:rPr>
          <w:rStyle w:val="CodeInline"/>
        </w:rPr>
        <w:t xml:space="preserve">        ]</w:t>
      </w:r>
    </w:p>
    <w:p w14:paraId="0FA9BB8F" w14:textId="77777777" w:rsidR="00FD5FD8" w:rsidRPr="00BC1C7D" w:rsidRDefault="00FD5FD8" w:rsidP="00AC5329">
      <w:pPr>
        <w:pStyle w:val="Code"/>
        <w:rPr>
          <w:rStyle w:val="CodeInline"/>
        </w:rPr>
      </w:pPr>
      <w:r w:rsidRPr="00BC1C7D">
        <w:rPr>
          <w:rStyle w:val="CodeInline"/>
        </w:rPr>
        <w:t xml:space="preserve">        SecItemAdd(query as CFDictionaryRef, nil)</w:t>
      </w:r>
    </w:p>
    <w:p w14:paraId="7D8D2973" w14:textId="77777777" w:rsidR="00FD5FD8" w:rsidRPr="00BC1C7D" w:rsidRDefault="00FD5FD8" w:rsidP="00AC5329">
      <w:pPr>
        <w:pStyle w:val="Code"/>
        <w:rPr>
          <w:rStyle w:val="CodeInline"/>
        </w:rPr>
      </w:pPr>
      <w:r w:rsidRPr="00BC1C7D">
        <w:rPr>
          <w:rStyle w:val="CodeInline"/>
        </w:rPr>
        <w:t xml:space="preserve">   </w:t>
      </w:r>
      <w:r>
        <w:rPr>
          <w:rStyle w:val="CodeInline"/>
        </w:rPr>
        <w:t xml:space="preserve">  </w:t>
      </w:r>
      <w:r w:rsidRPr="00BC1C7D">
        <w:rPr>
          <w:rStyle w:val="CodeInline"/>
        </w:rPr>
        <w:t xml:space="preserve"> }</w:t>
      </w:r>
      <w:commentRangeEnd w:id="37"/>
      <w:r>
        <w:rPr>
          <w:rFonts w:asciiTheme="minorHAnsi" w:hAnsiTheme="minorHAnsi"/>
          <w:noProof w:val="0"/>
          <w:sz w:val="22"/>
        </w:rPr>
        <w:commentReference w:id="37"/>
      </w:r>
    </w:p>
    <w:p w14:paraId="2B7C0C14" w14:textId="77777777" w:rsidR="00FD5FD8" w:rsidRDefault="00FD5FD8" w:rsidP="00AC5329">
      <w:pPr>
        <w:pStyle w:val="BodyText"/>
      </w:pPr>
      <w:r>
        <w:t xml:space="preserve">In our example we assume that they key did not exist before. In a practical implementation we would want to delete an existing key before inserting it with a given value. We can express this a bit cleaner by using a </w:t>
      </w:r>
      <w:r>
        <w:rPr>
          <w:rFonts w:ascii="Menlo Regular" w:hAnsi="Menlo Regular" w:cs="Menlo Regular"/>
          <w:color w:val="5C2699"/>
        </w:rPr>
        <w:t xml:space="preserve">NSMutableDictionary </w:t>
      </w:r>
      <w:r>
        <w:t>object that allows us to pass the keys and values as lists</w:t>
      </w:r>
      <w:r w:rsidR="00725064">
        <w:t xml:space="preserve"> (Listing 13-2)</w:t>
      </w:r>
      <w:r>
        <w:t>:</w:t>
      </w:r>
    </w:p>
    <w:p w14:paraId="50E812F0" w14:textId="77777777" w:rsidR="00725064" w:rsidRDefault="00725064" w:rsidP="00725064">
      <w:pPr>
        <w:pStyle w:val="CodeCaption"/>
        <w:rPr>
          <w:rFonts w:hint="eastAsia"/>
        </w:rPr>
      </w:pPr>
      <w:r>
        <w:t>Listing 13-2. Inserting keys and values as lists</w:t>
      </w:r>
    </w:p>
    <w:p w14:paraId="722B5973" w14:textId="77777777" w:rsidR="00FD5FD8" w:rsidRPr="00BC1C7D" w:rsidRDefault="00FD5FD8" w:rsidP="00AC5329">
      <w:pPr>
        <w:pStyle w:val="Code"/>
        <w:rPr>
          <w:rStyle w:val="CodeInline"/>
        </w:rPr>
      </w:pPr>
      <w:commentRangeStart w:id="38"/>
      <w:r w:rsidRPr="00BC1C7D">
        <w:rPr>
          <w:rStyle w:val="CodeInline"/>
        </w:rPr>
        <w:tab/>
        <w:t>let key = “password”</w:t>
      </w:r>
    </w:p>
    <w:p w14:paraId="04138FEF" w14:textId="77777777" w:rsidR="00FD5FD8" w:rsidRPr="00BC1C7D" w:rsidRDefault="00FD5FD8" w:rsidP="00AC5329">
      <w:pPr>
        <w:pStyle w:val="Code"/>
        <w:rPr>
          <w:rStyle w:val="CodeInline"/>
        </w:rPr>
      </w:pPr>
      <w:r w:rsidRPr="00BC1C7D">
        <w:rPr>
          <w:rStyle w:val="CodeInline"/>
        </w:rPr>
        <w:tab/>
        <w:t>let value = “my Password”</w:t>
      </w:r>
    </w:p>
    <w:p w14:paraId="7D8580BD" w14:textId="77777777" w:rsidR="00FD5FD8" w:rsidRPr="00BC1C7D" w:rsidRDefault="00FD5FD8" w:rsidP="00AC5329">
      <w:pPr>
        <w:pStyle w:val="Code"/>
        <w:rPr>
          <w:rStyle w:val="CodeInline"/>
        </w:rPr>
      </w:pPr>
      <w:r w:rsidRPr="00BC1C7D">
        <w:rPr>
          <w:rStyle w:val="CodeInline"/>
        </w:rPr>
        <w:tab/>
        <w:t>if let data = value.dataUsingEncoding(NSUTF8StringEncoding) {</w:t>
      </w:r>
    </w:p>
    <w:p w14:paraId="05A8C65A" w14:textId="77777777" w:rsidR="00FD5FD8" w:rsidRDefault="00FD5FD8" w:rsidP="00AC5329">
      <w:pPr>
        <w:pStyle w:val="Code"/>
        <w:rPr>
          <w:rStyle w:val="CodeInline"/>
        </w:rPr>
      </w:pPr>
      <w:r w:rsidRPr="00BC1C7D">
        <w:rPr>
          <w:rStyle w:val="CodeInline"/>
        </w:rPr>
        <w:t xml:space="preserve">    </w:t>
      </w:r>
      <w:r w:rsidRPr="00BC1C7D">
        <w:rPr>
          <w:rStyle w:val="CodeInline"/>
        </w:rPr>
        <w:tab/>
      </w:r>
    </w:p>
    <w:p w14:paraId="36CE2F8E" w14:textId="77777777" w:rsidR="00FD5FD8" w:rsidRPr="00BC1C7D" w:rsidRDefault="00FD5FD8" w:rsidP="00AC5329">
      <w:pPr>
        <w:pStyle w:val="Code"/>
        <w:rPr>
          <w:rStyle w:val="CodeInline"/>
        </w:rPr>
      </w:pPr>
      <w:r>
        <w:rPr>
          <w:rStyle w:val="CodeInline"/>
        </w:rPr>
        <w:t xml:space="preserve">       </w:t>
      </w:r>
      <w:r w:rsidRPr="00BC1C7D">
        <w:rPr>
          <w:rStyle w:val="CodeInline"/>
        </w:rPr>
        <w:t>let query = NSMutableDictionary(</w:t>
      </w:r>
    </w:p>
    <w:p w14:paraId="1F0331A8" w14:textId="77777777" w:rsidR="00FD5FD8" w:rsidRPr="00BC1C7D" w:rsidRDefault="00FD5FD8" w:rsidP="00AC5329">
      <w:pPr>
        <w:pStyle w:val="Code"/>
        <w:rPr>
          <w:rStyle w:val="CodeInline"/>
        </w:rPr>
      </w:pPr>
      <w:r w:rsidRPr="00BC1C7D">
        <w:rPr>
          <w:rStyle w:val="CodeInline"/>
        </w:rPr>
        <w:t xml:space="preserve">            objects: [ kSecClassGenericPassword, key, value ],</w:t>
      </w:r>
    </w:p>
    <w:p w14:paraId="5894B00E" w14:textId="77777777" w:rsidR="00FD5FD8" w:rsidRPr="00BC1C7D" w:rsidRDefault="00FD5FD8" w:rsidP="00AC5329">
      <w:pPr>
        <w:pStyle w:val="Code"/>
        <w:rPr>
          <w:rStyle w:val="CodeInline"/>
        </w:rPr>
      </w:pPr>
      <w:r w:rsidRPr="00BC1C7D">
        <w:rPr>
          <w:rStyle w:val="CodeInline"/>
        </w:rPr>
        <w:t xml:space="preserve">            forKeys: [ kSecClass, kSecAttrAccount, kSecValueData ]</w:t>
      </w:r>
    </w:p>
    <w:p w14:paraId="5B32E180" w14:textId="77777777" w:rsidR="00FD5FD8" w:rsidRPr="00BC1C7D" w:rsidRDefault="00FD5FD8" w:rsidP="00AC5329">
      <w:pPr>
        <w:pStyle w:val="Code"/>
        <w:rPr>
          <w:rStyle w:val="CodeInline"/>
        </w:rPr>
      </w:pPr>
      <w:r w:rsidRPr="00BC1C7D">
        <w:rPr>
          <w:rStyle w:val="CodeInline"/>
        </w:rPr>
        <w:t xml:space="preserve">       </w:t>
      </w:r>
      <w:r w:rsidRPr="00BC1C7D">
        <w:rPr>
          <w:rStyle w:val="CodeInline"/>
        </w:rPr>
        <w:tab/>
        <w:t>) as CFDictionaryRef</w:t>
      </w:r>
    </w:p>
    <w:p w14:paraId="4A01D23A" w14:textId="77777777" w:rsidR="00FD5FD8" w:rsidRPr="00BC1C7D" w:rsidRDefault="00FD5FD8" w:rsidP="00AC5329">
      <w:pPr>
        <w:pStyle w:val="Code"/>
        <w:rPr>
          <w:rStyle w:val="CodeInline"/>
        </w:rPr>
      </w:pPr>
      <w:r w:rsidRPr="00BC1C7D">
        <w:rPr>
          <w:rStyle w:val="CodeInline"/>
        </w:rPr>
        <w:t xml:space="preserve">        SecItemAdd(query, nil)</w:t>
      </w:r>
    </w:p>
    <w:p w14:paraId="42EAD609" w14:textId="77777777" w:rsidR="00FD5FD8" w:rsidRPr="00BC1C7D" w:rsidRDefault="00FD5FD8" w:rsidP="00AC5329">
      <w:pPr>
        <w:pStyle w:val="Code"/>
        <w:rPr>
          <w:rStyle w:val="CodeInline"/>
        </w:rPr>
      </w:pPr>
      <w:r w:rsidRPr="00BC1C7D">
        <w:rPr>
          <w:rStyle w:val="CodeInline"/>
        </w:rPr>
        <w:t xml:space="preserve">    }</w:t>
      </w:r>
      <w:commentRangeEnd w:id="38"/>
      <w:r>
        <w:rPr>
          <w:rFonts w:asciiTheme="minorHAnsi" w:hAnsiTheme="minorHAnsi"/>
          <w:noProof w:val="0"/>
          <w:sz w:val="22"/>
        </w:rPr>
        <w:commentReference w:id="38"/>
      </w:r>
    </w:p>
    <w:p w14:paraId="4621DE60" w14:textId="77777777" w:rsidR="00FD5FD8" w:rsidRPr="002E19C9" w:rsidRDefault="00FD5FD8" w:rsidP="00AC5329">
      <w:pPr>
        <w:pStyle w:val="BodyText"/>
      </w:pPr>
      <w:r>
        <w:t>We see in the examples above that the value string was converted to a NSData object, which is necessary since the value could be unicode.</w:t>
      </w:r>
    </w:p>
    <w:p w14:paraId="1C5CF12D" w14:textId="77777777" w:rsidR="00FD5FD8" w:rsidRDefault="00FD5FD8" w:rsidP="00AC5329">
      <w:pPr>
        <w:pStyle w:val="Heading3"/>
      </w:pPr>
      <w:r w:rsidRPr="00BC1C7D">
        <w:t>Retrieving data from Keychain Services</w:t>
      </w:r>
    </w:p>
    <w:p w14:paraId="349D1F32" w14:textId="77777777" w:rsidR="00FD5FD8" w:rsidRDefault="00FD5FD8" w:rsidP="00AC5329">
      <w:pPr>
        <w:pStyle w:val="BodyText"/>
      </w:pPr>
      <w:r>
        <w:t xml:space="preserve">To read from the keychain services, we use the function </w:t>
      </w:r>
      <w:r w:rsidRPr="00BC1C7D">
        <w:rPr>
          <w:rStyle w:val="CodeInline"/>
        </w:rPr>
        <w:t>SecItemCopyMatching()</w:t>
      </w:r>
      <w:r>
        <w:t xml:space="preserve"> that returns one or more keychain items that match a search query, or copies attributes of specific keychain items.</w:t>
      </w:r>
    </w:p>
    <w:p w14:paraId="0AC27E75" w14:textId="77777777" w:rsidR="00FD5FD8" w:rsidRDefault="00FD5FD8" w:rsidP="00AC5329">
      <w:pPr>
        <w:pStyle w:val="BodyText"/>
      </w:pPr>
      <w:r>
        <w:t>The function signature is as follows:</w:t>
      </w:r>
    </w:p>
    <w:p w14:paraId="627A184E" w14:textId="77777777" w:rsidR="00FD5FD8" w:rsidRPr="00BC1C7D" w:rsidRDefault="00FD5FD8" w:rsidP="00AC5329">
      <w:pPr>
        <w:pStyle w:val="Code"/>
        <w:rPr>
          <w:rStyle w:val="CodeInline"/>
        </w:rPr>
      </w:pPr>
      <w:r w:rsidRPr="00BC1C7D">
        <w:rPr>
          <w:rStyle w:val="CodeInline"/>
        </w:rPr>
        <w:lastRenderedPageBreak/>
        <w:t>func SecItemCopyMatching(</w:t>
      </w:r>
      <w:r w:rsidR="00725064">
        <w:rPr>
          <w:rStyle w:val="CodeInline"/>
        </w:rPr>
        <w:t>q</w:t>
      </w:r>
      <w:r w:rsidRPr="00BC1C7D">
        <w:rPr>
          <w:rStyle w:val="CodeInline"/>
        </w:rPr>
        <w:t>uery: CFDictionary!, _ result:</w:t>
      </w:r>
      <w:hyperlink r:id="rId18" w:anchor="//apple_ref/swift/struct/s:VSs20UnsafeMutablePointer" w:history="1">
        <w:r w:rsidRPr="00BC1C7D">
          <w:rPr>
            <w:rStyle w:val="CodeInline"/>
          </w:rPr>
          <w:t>UnsafeMutablePointer</w:t>
        </w:r>
      </w:hyperlink>
      <w:r w:rsidRPr="00BC1C7D">
        <w:rPr>
          <w:rStyle w:val="CodeInline"/>
        </w:rPr>
        <w:t>&lt;</w:t>
      </w:r>
      <w:hyperlink r:id="rId19" w:anchor="//apple_ref/swift/struct/s:VSs9Unmanaged" w:history="1">
        <w:r w:rsidRPr="00BC1C7D">
          <w:rPr>
            <w:rStyle w:val="CodeInline"/>
          </w:rPr>
          <w:t>Unmanaged</w:t>
        </w:r>
      </w:hyperlink>
      <w:r w:rsidRPr="00BC1C7D">
        <w:rPr>
          <w:rStyle w:val="CodeInline"/>
        </w:rPr>
        <w:t>&lt;</w:t>
      </w:r>
      <w:hyperlink r:id="rId20" w:anchor="//apple_ref/swift/intf/s:PSs9AnyObject" w:history="1">
        <w:r w:rsidRPr="00BC1C7D">
          <w:rPr>
            <w:rStyle w:val="CodeInline"/>
          </w:rPr>
          <w:t>AnyObject</w:t>
        </w:r>
      </w:hyperlink>
      <w:r w:rsidRPr="00BC1C7D">
        <w:rPr>
          <w:rStyle w:val="CodeInline"/>
        </w:rPr>
        <w:t xml:space="preserve">&gt;?&gt;) -&gt; </w:t>
      </w:r>
      <w:commentRangeStart w:id="39"/>
      <w:r w:rsidRPr="00BC1C7D">
        <w:rPr>
          <w:rStyle w:val="CodeInline"/>
        </w:rPr>
        <w:t>OSStatus</w:t>
      </w:r>
      <w:commentRangeEnd w:id="39"/>
      <w:r>
        <w:rPr>
          <w:rFonts w:asciiTheme="minorHAnsi" w:hAnsiTheme="minorHAnsi"/>
          <w:noProof w:val="0"/>
          <w:sz w:val="22"/>
        </w:rPr>
        <w:commentReference w:id="39"/>
      </w:r>
      <w:r w:rsidR="00725064">
        <w:rPr>
          <w:rStyle w:val="CodeInline"/>
        </w:rPr>
        <w:t>{</w:t>
      </w:r>
      <w:r w:rsidR="000763FF">
        <w:rPr>
          <w:rStyle w:val="CodeInline"/>
        </w:rPr>
        <w:t>...</w:t>
      </w:r>
      <w:r w:rsidR="00725064">
        <w:rPr>
          <w:rStyle w:val="CodeInline"/>
        </w:rPr>
        <w:t>}</w:t>
      </w:r>
    </w:p>
    <w:p w14:paraId="01036552" w14:textId="77777777" w:rsidR="00FD5FD8" w:rsidRDefault="00FD5FD8" w:rsidP="00AC5329">
      <w:pPr>
        <w:pStyle w:val="BodyText"/>
        <w:rPr>
          <w:kern w:val="1"/>
        </w:rPr>
      </w:pPr>
      <w:r>
        <w:rPr>
          <w:kern w:val="1"/>
        </w:rPr>
        <w:t xml:space="preserve">The </w:t>
      </w:r>
      <w:r>
        <w:rPr>
          <w:rFonts w:ascii="Menlo Regular" w:hAnsi="Menlo Regular" w:cs="Menlo Regular"/>
          <w:color w:val="491187"/>
        </w:rPr>
        <w:t>OSStatus</w:t>
      </w:r>
      <w:r>
        <w:rPr>
          <w:kern w:val="1"/>
        </w:rPr>
        <w:t xml:space="preserve"> return value is a result code. See </w:t>
      </w:r>
      <w:commentRangeStart w:id="40"/>
      <w:r>
        <w:rPr>
          <w:kern w:val="1"/>
        </w:rPr>
        <w:t>Keychain Services Result Codes in the Security Framework Reference</w:t>
      </w:r>
      <w:commentRangeEnd w:id="40"/>
      <w:r>
        <w:rPr>
          <w:rFonts w:asciiTheme="minorHAnsi" w:hAnsiTheme="minorHAnsi"/>
          <w:sz w:val="22"/>
        </w:rPr>
        <w:commentReference w:id="40"/>
      </w:r>
      <w:r>
        <w:rPr>
          <w:kern w:val="1"/>
        </w:rPr>
        <w:t xml:space="preserve"> for more detail on these codes</w:t>
      </w:r>
      <w:r w:rsidR="00725064">
        <w:rPr>
          <w:kern w:val="1"/>
        </w:rPr>
        <w:t xml:space="preserve">. This is buried in the documentation and you can get to it selecting the path: </w:t>
      </w:r>
      <w:r w:rsidR="00725064" w:rsidRPr="00725064">
        <w:rPr>
          <w:kern w:val="1"/>
        </w:rPr>
        <w:t>Security Framework Reference / Keychain Services Reference / Search Results Constants</w:t>
      </w:r>
      <w:r>
        <w:rPr>
          <w:kern w:val="1"/>
        </w:rPr>
        <w:t>.</w:t>
      </w:r>
    </w:p>
    <w:p w14:paraId="7A52AD5D" w14:textId="77777777" w:rsidR="00FD5FD8" w:rsidRDefault="00FD5FD8" w:rsidP="00AC5329">
      <w:pPr>
        <w:pStyle w:val="BodyText"/>
        <w:rPr>
          <w:kern w:val="1"/>
        </w:rPr>
      </w:pPr>
      <w:r>
        <w:rPr>
          <w:kern w:val="1"/>
        </w:rPr>
        <w:t>By default, this function returns only the first match found. To obtain more than one matching item at a time, specify the search key kSecMatchLimit with a value greater than 1. The result will be an object of type CFArrayRef containing up to that number of matching items.</w:t>
      </w:r>
    </w:p>
    <w:p w14:paraId="50D1B9ED" w14:textId="77777777" w:rsidR="00FD5FD8" w:rsidRDefault="00FD5FD8" w:rsidP="00AC5329">
      <w:pPr>
        <w:pStyle w:val="BodyText"/>
        <w:rPr>
          <w:kern w:val="1"/>
        </w:rPr>
      </w:pPr>
      <w:r>
        <w:rPr>
          <w:kern w:val="1"/>
        </w:rPr>
        <w:t xml:space="preserve">To retrieve any data for the given key, we need to pass to </w:t>
      </w:r>
      <w:r>
        <w:rPr>
          <w:rFonts w:ascii="Menlo Italic" w:hAnsi="Menlo Italic" w:cs="Menlo Italic"/>
          <w:i/>
          <w:iCs/>
          <w:color w:val="323232"/>
        </w:rPr>
        <w:t>result</w:t>
      </w:r>
      <w:r>
        <w:rPr>
          <w:kern w:val="1"/>
        </w:rPr>
        <w:t xml:space="preserve"> a reference to an object that will be populated by the function. Just like for the insert operation, the </w:t>
      </w:r>
      <w:r>
        <w:rPr>
          <w:rFonts w:ascii="Menlo Italic" w:hAnsi="Menlo Italic" w:cs="Menlo Italic"/>
          <w:i/>
          <w:iCs/>
          <w:color w:val="323232"/>
        </w:rPr>
        <w:t>query</w:t>
      </w:r>
      <w:del w:id="41" w:author="Jeffrey" w:date="2015-10-11T17:24:00Z">
        <w:r w:rsidDel="005653F9">
          <w:rPr>
            <w:kern w:val="1"/>
          </w:rPr>
          <w:delText xml:space="preserve"> </w:delText>
        </w:r>
      </w:del>
      <w:r>
        <w:rPr>
          <w:kern w:val="1"/>
        </w:rPr>
        <w:t xml:space="preserve"> </w:t>
      </w:r>
      <w:r w:rsidR="000763FF">
        <w:rPr>
          <w:kern w:val="1"/>
        </w:rPr>
        <w:t xml:space="preserve"> </w:t>
      </w:r>
      <w:r>
        <w:rPr>
          <w:kern w:val="1"/>
        </w:rPr>
        <w:t>is a dictionary that specifies the attribute name, its type, and a couple parameters that enable the data return and the number of items to retrieve.</w:t>
      </w:r>
    </w:p>
    <w:p w14:paraId="18D6A91E" w14:textId="77777777" w:rsidR="00FD5FD8" w:rsidRDefault="00FD5FD8" w:rsidP="00AC5329">
      <w:pPr>
        <w:pStyle w:val="BodyText"/>
        <w:rPr>
          <w:kern w:val="1"/>
        </w:rPr>
      </w:pPr>
      <w:r>
        <w:rPr>
          <w:kern w:val="1"/>
        </w:rPr>
        <w:t xml:space="preserve">Obviously the response is optional, as the key could not exist, and there is a chance that the operation will fail so we also need to check for the call return code that takes the value </w:t>
      </w:r>
      <w:r>
        <w:rPr>
          <w:rFonts w:ascii="Menlo Regular" w:hAnsi="Menlo Regular" w:cs="Menlo Regular"/>
          <w:color w:val="5C2699"/>
          <w:kern w:val="1"/>
        </w:rPr>
        <w:t>noErr</w:t>
      </w:r>
      <w:r>
        <w:rPr>
          <w:kern w:val="1"/>
        </w:rPr>
        <w:t xml:space="preserve"> when the operation succeeded</w:t>
      </w:r>
      <w:r w:rsidR="000763FF">
        <w:rPr>
          <w:kern w:val="1"/>
        </w:rPr>
        <w:t>(</w:t>
      </w:r>
      <w:r w:rsidR="000763FF">
        <w:t>Listing 13-3</w:t>
      </w:r>
      <w:r w:rsidR="000763FF">
        <w:rPr>
          <w:kern w:val="1"/>
        </w:rPr>
        <w:t>)</w:t>
      </w:r>
      <w:r>
        <w:rPr>
          <w:kern w:val="1"/>
        </w:rPr>
        <w:t>.</w:t>
      </w:r>
    </w:p>
    <w:p w14:paraId="7E22AC93" w14:textId="77777777" w:rsidR="000763FF" w:rsidRDefault="000763FF" w:rsidP="000763FF">
      <w:pPr>
        <w:pStyle w:val="CodeCaption"/>
        <w:rPr>
          <w:rFonts w:hint="eastAsia"/>
          <w:kern w:val="1"/>
        </w:rPr>
      </w:pPr>
      <w:r>
        <w:t>Listing 13-3. Checking for the call return codes</w:t>
      </w:r>
    </w:p>
    <w:p w14:paraId="13438AF3" w14:textId="77777777" w:rsidR="00FD5FD8" w:rsidRPr="00BC1C7D" w:rsidRDefault="00FD5FD8" w:rsidP="00AC5329">
      <w:pPr>
        <w:pStyle w:val="Code"/>
        <w:rPr>
          <w:rStyle w:val="CodeInline"/>
        </w:rPr>
      </w:pPr>
      <w:commentRangeStart w:id="42"/>
      <w:r w:rsidRPr="00BC1C7D">
        <w:rPr>
          <w:rStyle w:val="CodeInline"/>
        </w:rPr>
        <w:t>let key = “password”</w:t>
      </w:r>
    </w:p>
    <w:p w14:paraId="21365662" w14:textId="77777777" w:rsidR="00FD5FD8" w:rsidRPr="00BC1C7D" w:rsidRDefault="00FD5FD8" w:rsidP="00AC5329">
      <w:pPr>
        <w:pStyle w:val="Code"/>
        <w:rPr>
          <w:rStyle w:val="CodeInline"/>
        </w:rPr>
      </w:pPr>
      <w:r w:rsidRPr="00BC1C7D">
        <w:rPr>
          <w:rStyle w:val="CodeInline"/>
        </w:rPr>
        <w:t>var password : String!;</w:t>
      </w:r>
    </w:p>
    <w:p w14:paraId="3C9CB9BB" w14:textId="77777777" w:rsidR="00FD5FD8" w:rsidRDefault="00FD5FD8" w:rsidP="00AC5329">
      <w:pPr>
        <w:pStyle w:val="Code"/>
        <w:rPr>
          <w:rStyle w:val="CodeInline"/>
        </w:rPr>
      </w:pPr>
      <w:r w:rsidRPr="00BC1C7D">
        <w:rPr>
          <w:rStyle w:val="CodeInline"/>
        </w:rPr>
        <w:t>var response: Unmanaged&lt;AnyObject&gt;?</w:t>
      </w:r>
    </w:p>
    <w:p w14:paraId="638E0363" w14:textId="77777777" w:rsidR="00FD5FD8" w:rsidRPr="00BC1C7D" w:rsidRDefault="00FD5FD8" w:rsidP="00AC5329">
      <w:pPr>
        <w:pStyle w:val="Code"/>
        <w:rPr>
          <w:rStyle w:val="CodeInline"/>
        </w:rPr>
      </w:pPr>
    </w:p>
    <w:p w14:paraId="5A24DF9B" w14:textId="77777777" w:rsidR="00FD5FD8" w:rsidRPr="00BC1C7D" w:rsidRDefault="00FD5FD8" w:rsidP="00AC5329">
      <w:pPr>
        <w:pStyle w:val="Code"/>
        <w:rPr>
          <w:rStyle w:val="CodeInline"/>
        </w:rPr>
      </w:pPr>
      <w:r w:rsidRPr="00BC1C7D">
        <w:rPr>
          <w:rStyle w:val="CodeInline"/>
        </w:rPr>
        <w:t>let query = NSMutableDictionary(</w:t>
      </w:r>
    </w:p>
    <w:p w14:paraId="53A313B3" w14:textId="77777777" w:rsidR="00FD5FD8" w:rsidRPr="00BC1C7D" w:rsidRDefault="00FD5FD8" w:rsidP="00AC5329">
      <w:pPr>
        <w:pStyle w:val="Code"/>
        <w:rPr>
          <w:rStyle w:val="CodeInline"/>
        </w:rPr>
      </w:pPr>
      <w:r w:rsidRPr="00BC1C7D">
        <w:rPr>
          <w:rStyle w:val="CodeInline"/>
        </w:rPr>
        <w:t xml:space="preserve">    objects: [ kSecClassGenericPassword, key, kCFBooleanTrue, kSecMatchLimitOne ],</w:t>
      </w:r>
    </w:p>
    <w:p w14:paraId="3237A46D" w14:textId="77777777" w:rsidR="00FD5FD8" w:rsidRPr="00BC1C7D" w:rsidRDefault="00FD5FD8" w:rsidP="00AC5329">
      <w:pPr>
        <w:pStyle w:val="Code"/>
        <w:rPr>
          <w:rStyle w:val="CodeInline"/>
        </w:rPr>
      </w:pPr>
      <w:r w:rsidRPr="00BC1C7D">
        <w:rPr>
          <w:rStyle w:val="CodeInline"/>
        </w:rPr>
        <w:t xml:space="preserve">    forKeys: [ kSecClass, kSecAttrAccount, kSecReturnData, kSecMatchLimit ]</w:t>
      </w:r>
    </w:p>
    <w:p w14:paraId="1BABC0BE" w14:textId="77777777" w:rsidR="00FD5FD8" w:rsidRDefault="00FD5FD8" w:rsidP="00AC5329">
      <w:pPr>
        <w:pStyle w:val="Code"/>
        <w:rPr>
          <w:rStyle w:val="CodeInline"/>
        </w:rPr>
      </w:pPr>
      <w:r w:rsidRPr="00BC1C7D">
        <w:rPr>
          <w:rStyle w:val="CodeInline"/>
        </w:rPr>
        <w:t>) as CFDictionaryRef</w:t>
      </w:r>
    </w:p>
    <w:p w14:paraId="270DF604" w14:textId="77777777" w:rsidR="00FD5FD8" w:rsidRPr="00BC1C7D" w:rsidRDefault="00FD5FD8" w:rsidP="00AC5329">
      <w:pPr>
        <w:pStyle w:val="Code"/>
        <w:rPr>
          <w:rStyle w:val="CodeInline"/>
        </w:rPr>
      </w:pPr>
    </w:p>
    <w:p w14:paraId="5DA3CBBF" w14:textId="77777777" w:rsidR="00FD5FD8" w:rsidRPr="00BC1C7D" w:rsidRDefault="00FD5FD8" w:rsidP="00AC5329">
      <w:pPr>
        <w:pStyle w:val="Code"/>
        <w:rPr>
          <w:rStyle w:val="CodeInline"/>
        </w:rPr>
      </w:pPr>
      <w:r w:rsidRPr="00BC1C7D">
        <w:rPr>
          <w:rStyle w:val="CodeInline"/>
        </w:rPr>
        <w:t>let status = SecItemCopyMatching(query, &amp;response)</w:t>
      </w:r>
    </w:p>
    <w:p w14:paraId="6FCC457C" w14:textId="77777777" w:rsidR="00FD5FD8" w:rsidRDefault="00FD5FD8" w:rsidP="00AC5329">
      <w:pPr>
        <w:pStyle w:val="Code"/>
        <w:rPr>
          <w:rStyle w:val="CodeInline"/>
        </w:rPr>
      </w:pPr>
    </w:p>
    <w:p w14:paraId="0A92A3DB" w14:textId="77777777" w:rsidR="00FD5FD8" w:rsidRPr="00BC1C7D" w:rsidRDefault="00FD5FD8" w:rsidP="00AC5329">
      <w:pPr>
        <w:pStyle w:val="Code"/>
        <w:rPr>
          <w:rStyle w:val="CodeInline"/>
        </w:rPr>
      </w:pPr>
      <w:r w:rsidRPr="00BC1C7D">
        <w:rPr>
          <w:rStyle w:val="CodeInline"/>
        </w:rPr>
        <w:t>if status == noErr &amp;&amp; response != nil {</w:t>
      </w:r>
    </w:p>
    <w:p w14:paraId="36A4BB23" w14:textId="77777777" w:rsidR="00FD5FD8" w:rsidRPr="00BC1C7D" w:rsidRDefault="00FD5FD8" w:rsidP="00AC5329">
      <w:pPr>
        <w:pStyle w:val="Code"/>
        <w:rPr>
          <w:rStyle w:val="CodeInline"/>
        </w:rPr>
      </w:pPr>
      <w:r w:rsidRPr="00BC1C7D">
        <w:rPr>
          <w:rStyle w:val="CodeInline"/>
        </w:rPr>
        <w:t xml:space="preserve">    if let data = response!.takeRetainedValue() as? NSData {</w:t>
      </w:r>
    </w:p>
    <w:p w14:paraId="68ABF87E" w14:textId="77777777" w:rsidR="00FD5FD8" w:rsidRPr="00BC1C7D" w:rsidRDefault="00FD5FD8" w:rsidP="00AC5329">
      <w:pPr>
        <w:pStyle w:val="Code"/>
        <w:rPr>
          <w:rStyle w:val="CodeInline"/>
        </w:rPr>
      </w:pPr>
      <w:r w:rsidRPr="00BC1C7D">
        <w:rPr>
          <w:rStyle w:val="CodeInline"/>
        </w:rPr>
        <w:tab/>
      </w:r>
      <w:r w:rsidRPr="00BC1C7D">
        <w:rPr>
          <w:rStyle w:val="CodeInline"/>
        </w:rPr>
        <w:tab/>
        <w:t>password = NSString(data: data, encoding: NSUTF8StringEncoding)</w:t>
      </w:r>
    </w:p>
    <w:p w14:paraId="2868DE41" w14:textId="77777777" w:rsidR="00FD5FD8" w:rsidRPr="00BC1C7D" w:rsidRDefault="00FD5FD8" w:rsidP="00AC5329">
      <w:pPr>
        <w:pStyle w:val="Code"/>
        <w:rPr>
          <w:rStyle w:val="CodeInline"/>
        </w:rPr>
      </w:pPr>
      <w:r w:rsidRPr="00BC1C7D">
        <w:rPr>
          <w:rStyle w:val="CodeInline"/>
        </w:rPr>
        <w:tab/>
        <w:t>}</w:t>
      </w:r>
    </w:p>
    <w:p w14:paraId="5A232D57" w14:textId="77777777" w:rsidR="00FD5FD8" w:rsidRPr="00BE187E" w:rsidRDefault="00FD5FD8" w:rsidP="00AC5329">
      <w:pPr>
        <w:pStyle w:val="Code"/>
      </w:pPr>
      <w:r>
        <w:rPr>
          <w:rFonts w:ascii="Menlo Regular" w:hAnsi="Menlo Regular" w:cs="Menlo Regular"/>
        </w:rPr>
        <w:lastRenderedPageBreak/>
        <w:t>}</w:t>
      </w:r>
      <w:commentRangeEnd w:id="42"/>
      <w:r>
        <w:rPr>
          <w:rFonts w:asciiTheme="minorHAnsi" w:hAnsiTheme="minorHAnsi"/>
          <w:noProof w:val="0"/>
          <w:sz w:val="22"/>
        </w:rPr>
        <w:commentReference w:id="42"/>
      </w:r>
    </w:p>
    <w:p w14:paraId="128F589F" w14:textId="77777777" w:rsidR="00FD5FD8" w:rsidRPr="002E19C9" w:rsidRDefault="00FD5FD8" w:rsidP="00AC5329">
      <w:pPr>
        <w:pStyle w:val="BodyText"/>
        <w:rPr>
          <w:kern w:val="1"/>
        </w:rPr>
      </w:pPr>
      <w:r>
        <w:rPr>
          <w:kern w:val="1"/>
        </w:rPr>
        <w:t xml:space="preserve">In this example we read and assign a simple string to the </w:t>
      </w:r>
      <w:r>
        <w:rPr>
          <w:rFonts w:ascii="Menlo Regular" w:hAnsi="Menlo Regular" w:cs="Menlo Regular"/>
          <w:color w:val="5C2699"/>
          <w:kern w:val="1"/>
        </w:rPr>
        <w:t xml:space="preserve">password </w:t>
      </w:r>
      <w:r>
        <w:rPr>
          <w:kern w:val="1"/>
        </w:rPr>
        <w:t>variable. As mentioned before, for data types other than passwords we can store multiple values.</w:t>
      </w:r>
    </w:p>
    <w:p w14:paraId="20478276" w14:textId="77777777" w:rsidR="00FD5FD8" w:rsidRDefault="00FD5FD8" w:rsidP="00AC5329">
      <w:pPr>
        <w:pStyle w:val="Heading3"/>
      </w:pPr>
      <w:r>
        <w:t>Inv</w:t>
      </w:r>
      <w:r w:rsidRPr="00167772">
        <w:t>alidating Keychain Service records</w:t>
      </w:r>
    </w:p>
    <w:p w14:paraId="7264B345" w14:textId="77777777" w:rsidR="00FD5FD8" w:rsidRDefault="00FD5FD8" w:rsidP="00AC5329">
      <w:pPr>
        <w:pStyle w:val="BodyText"/>
        <w:rPr>
          <w:kern w:val="1"/>
        </w:rPr>
      </w:pPr>
      <w:r>
        <w:t xml:space="preserve">To delete individual items, we use the </w:t>
      </w:r>
      <w:r>
        <w:rPr>
          <w:rFonts w:ascii="Menlo Regular" w:hAnsi="Menlo Regular" w:cs="Menlo Regular"/>
          <w:sz w:val="24"/>
        </w:rPr>
        <w:t xml:space="preserve">SecItemDelete </w:t>
      </w:r>
      <w:r>
        <w:rPr>
          <w:kern w:val="1"/>
        </w:rPr>
        <w:t>function. This function has the signature:</w:t>
      </w:r>
    </w:p>
    <w:p w14:paraId="1C3E4612" w14:textId="77777777" w:rsidR="00FD5FD8" w:rsidRDefault="00FD5FD8" w:rsidP="00AC5329">
      <w:pPr>
        <w:pStyle w:val="Code"/>
        <w:rPr>
          <w:color w:val="491187"/>
        </w:rPr>
      </w:pPr>
      <w:r>
        <w:rPr>
          <w:color w:val="981B7E"/>
        </w:rPr>
        <w:t>func</w:t>
      </w:r>
      <w:r>
        <w:t xml:space="preserve"> SecItemDelete(</w:t>
      </w:r>
      <w:r>
        <w:rPr>
          <w:rFonts w:asciiTheme="minorHAnsi" w:hAnsiTheme="minorHAnsi"/>
          <w:noProof w:val="0"/>
          <w:sz w:val="22"/>
        </w:rPr>
        <w:commentReference w:id="43"/>
      </w:r>
      <w:r>
        <w:rPr>
          <w:rFonts w:ascii="Menlo Italic" w:hAnsi="Menlo Italic" w:cs="Menlo Italic"/>
          <w:i/>
          <w:iCs/>
          <w:color w:val="323232"/>
        </w:rPr>
        <w:t>query</w:t>
      </w:r>
      <w:r>
        <w:t xml:space="preserve">: </w:t>
      </w:r>
      <w:r>
        <w:rPr>
          <w:color w:val="491187"/>
        </w:rPr>
        <w:t>CFDictionary</w:t>
      </w:r>
      <w:r>
        <w:t xml:space="preserve">!) -&gt; </w:t>
      </w:r>
      <w:r>
        <w:rPr>
          <w:color w:val="491187"/>
        </w:rPr>
        <w:t>OSStatus</w:t>
      </w:r>
    </w:p>
    <w:p w14:paraId="1C12D883" w14:textId="77777777" w:rsidR="00FD5FD8" w:rsidRDefault="00FD5FD8" w:rsidP="00AC5329">
      <w:pPr>
        <w:pStyle w:val="BodyText"/>
        <w:rPr>
          <w:kern w:val="1"/>
        </w:rPr>
      </w:pPr>
      <w:r>
        <w:rPr>
          <w:kern w:val="1"/>
        </w:rPr>
        <w:t>The query is a dictionary containing an item class specification and optional attributes for controlling the search. As always, for details on the currently defined search attributes you should consult the Security Framework Reference, as the API might change with future versions of Swift or iOS.</w:t>
      </w:r>
    </w:p>
    <w:p w14:paraId="1A08E75E" w14:textId="77777777" w:rsidR="00FD5FD8" w:rsidRDefault="00FD5FD8" w:rsidP="00AC5329">
      <w:pPr>
        <w:pStyle w:val="BodyText"/>
        <w:rPr>
          <w:kern w:val="1"/>
        </w:rPr>
      </w:pPr>
      <w:r>
        <w:rPr>
          <w:kern w:val="1"/>
        </w:rPr>
        <w:t xml:space="preserve">Just like for the other calls the </w:t>
      </w:r>
      <w:r>
        <w:rPr>
          <w:rFonts w:ascii="Menlo Regular" w:hAnsi="Menlo Regular" w:cs="Menlo Regular"/>
          <w:color w:val="491187"/>
        </w:rPr>
        <w:t>OSStatus</w:t>
      </w:r>
      <w:r>
        <w:rPr>
          <w:kern w:val="1"/>
        </w:rPr>
        <w:t xml:space="preserve"> return value is a result code.</w:t>
      </w:r>
    </w:p>
    <w:p w14:paraId="62A0C974" w14:textId="77777777" w:rsidR="00FD5FD8" w:rsidRDefault="00FD5FD8" w:rsidP="00AC5329">
      <w:pPr>
        <w:pStyle w:val="BodyText"/>
        <w:rPr>
          <w:kern w:val="1"/>
        </w:rPr>
      </w:pPr>
      <w:r>
        <w:rPr>
          <w:kern w:val="1"/>
        </w:rPr>
        <w:t>Let’s see how deleting a password would look like</w:t>
      </w:r>
      <w:r w:rsidR="000763FF">
        <w:rPr>
          <w:kern w:val="1"/>
        </w:rPr>
        <w:t>(Listing 13-4)</w:t>
      </w:r>
      <w:r>
        <w:rPr>
          <w:kern w:val="1"/>
        </w:rPr>
        <w:t>:</w:t>
      </w:r>
    </w:p>
    <w:p w14:paraId="4D5D4BD8" w14:textId="77777777" w:rsidR="000763FF" w:rsidRDefault="000763FF" w:rsidP="000763FF">
      <w:pPr>
        <w:pStyle w:val="CodeCaption"/>
        <w:rPr>
          <w:rFonts w:hint="eastAsia"/>
          <w:kern w:val="1"/>
        </w:rPr>
      </w:pPr>
      <w:r>
        <w:t>Listing 13-4. Deleting a password from the keychain</w:t>
      </w:r>
    </w:p>
    <w:p w14:paraId="0F337C1B" w14:textId="77777777" w:rsidR="00FD5FD8" w:rsidRDefault="00FD5FD8" w:rsidP="00AC5329">
      <w:pPr>
        <w:pStyle w:val="Code"/>
      </w:pPr>
      <w:commentRangeStart w:id="44"/>
      <w:r>
        <w:rPr>
          <w:color w:val="AA0D91"/>
        </w:rPr>
        <w:t xml:space="preserve">let </w:t>
      </w:r>
      <w:r>
        <w:t>key = “password”</w:t>
      </w:r>
    </w:p>
    <w:p w14:paraId="452CDB18" w14:textId="77777777" w:rsidR="00FD5FD8" w:rsidRDefault="00FD5FD8" w:rsidP="00AC5329">
      <w:pPr>
        <w:pStyle w:val="Code"/>
      </w:pPr>
    </w:p>
    <w:p w14:paraId="64DE05E7" w14:textId="77777777" w:rsidR="00FD5FD8" w:rsidRDefault="00FD5FD8" w:rsidP="00AC5329">
      <w:pPr>
        <w:pStyle w:val="Code"/>
      </w:pPr>
      <w:r>
        <w:rPr>
          <w:color w:val="AA0D91"/>
        </w:rPr>
        <w:t>let</w:t>
      </w:r>
      <w:r>
        <w:t xml:space="preserve"> query =</w:t>
      </w:r>
      <w:r>
        <w:rPr>
          <w:color w:val="5C2699"/>
        </w:rPr>
        <w:t xml:space="preserve"> NSMutableDictionary</w:t>
      </w:r>
      <w:r>
        <w:t>(</w:t>
      </w:r>
    </w:p>
    <w:p w14:paraId="3495551F" w14:textId="77777777" w:rsidR="00FD5FD8" w:rsidRDefault="00FD5FD8" w:rsidP="00AC5329">
      <w:pPr>
        <w:pStyle w:val="Code"/>
      </w:pPr>
      <w:r>
        <w:t xml:space="preserve">    objects: [ </w:t>
      </w:r>
      <w:r>
        <w:rPr>
          <w:color w:val="5C2699"/>
        </w:rPr>
        <w:t>kSecClassGenericPassword</w:t>
      </w:r>
      <w:r>
        <w:t>, key ],</w:t>
      </w:r>
    </w:p>
    <w:p w14:paraId="5FEF56CF" w14:textId="77777777" w:rsidR="00FD5FD8" w:rsidRDefault="00FD5FD8" w:rsidP="00AC5329">
      <w:pPr>
        <w:pStyle w:val="Code"/>
      </w:pPr>
      <w:r>
        <w:t xml:space="preserve">    forKeys: [ </w:t>
      </w:r>
      <w:r>
        <w:rPr>
          <w:color w:val="5C2699"/>
        </w:rPr>
        <w:t>kSecClass</w:t>
      </w:r>
      <w:r>
        <w:t xml:space="preserve">, </w:t>
      </w:r>
      <w:r>
        <w:rPr>
          <w:color w:val="5C2699"/>
        </w:rPr>
        <w:t>kSecAttrAccount</w:t>
      </w:r>
      <w:r>
        <w:t xml:space="preserve"> ]</w:t>
      </w:r>
    </w:p>
    <w:p w14:paraId="7BE22726" w14:textId="77777777" w:rsidR="00FD5FD8" w:rsidRDefault="00FD5FD8" w:rsidP="00AC5329">
      <w:pPr>
        <w:pStyle w:val="Code"/>
        <w:rPr>
          <w:color w:val="5C2699"/>
        </w:rPr>
      </w:pPr>
      <w:r>
        <w:t xml:space="preserve">) as </w:t>
      </w:r>
      <w:r>
        <w:rPr>
          <w:color w:val="5C2699"/>
        </w:rPr>
        <w:t>CFDictionaryRef</w:t>
      </w:r>
    </w:p>
    <w:p w14:paraId="2E04E8D9" w14:textId="77777777" w:rsidR="00FD5FD8" w:rsidRDefault="00FD5FD8" w:rsidP="00AC5329">
      <w:pPr>
        <w:pStyle w:val="Code"/>
        <w:rPr>
          <w:color w:val="AA0D91"/>
        </w:rPr>
      </w:pPr>
    </w:p>
    <w:p w14:paraId="0D65930B" w14:textId="77777777" w:rsidR="00FD5FD8" w:rsidRDefault="00FD5FD8" w:rsidP="00AC5329">
      <w:pPr>
        <w:pStyle w:val="Code"/>
      </w:pPr>
      <w:r>
        <w:rPr>
          <w:color w:val="AA0D91"/>
        </w:rPr>
        <w:t>let</w:t>
      </w:r>
      <w:r>
        <w:t xml:space="preserve"> status = </w:t>
      </w:r>
      <w:r>
        <w:rPr>
          <w:color w:val="2E0D6E"/>
        </w:rPr>
        <w:t>SecItemDelete</w:t>
      </w:r>
      <w:r>
        <w:t>(query)</w:t>
      </w:r>
    </w:p>
    <w:p w14:paraId="0CC6C80B" w14:textId="77777777" w:rsidR="00FD5FD8" w:rsidRDefault="00FD5FD8" w:rsidP="00AC5329">
      <w:pPr>
        <w:pStyle w:val="Code"/>
      </w:pPr>
      <w:r>
        <w:rPr>
          <w:color w:val="AA0D91"/>
        </w:rPr>
        <w:t>if</w:t>
      </w:r>
      <w:r>
        <w:t xml:space="preserve"> status == </w:t>
      </w:r>
      <w:r>
        <w:rPr>
          <w:color w:val="5C2699"/>
        </w:rPr>
        <w:t>noErr</w:t>
      </w:r>
      <w:r>
        <w:rPr>
          <w:color w:val="AA0D91"/>
        </w:rPr>
        <w:t xml:space="preserve"> {</w:t>
      </w:r>
    </w:p>
    <w:p w14:paraId="40F50691" w14:textId="77777777" w:rsidR="00FD5FD8" w:rsidRDefault="00FD5FD8" w:rsidP="00AC5329">
      <w:pPr>
        <w:pStyle w:val="Code"/>
      </w:pPr>
      <w:r>
        <w:t xml:space="preserve">    print(“password deleted”)</w:t>
      </w:r>
    </w:p>
    <w:p w14:paraId="1309C7D6" w14:textId="77777777" w:rsidR="00FD5FD8" w:rsidRDefault="00FD5FD8" w:rsidP="00BE187E">
      <w:pPr>
        <w:pStyle w:val="Code"/>
        <w:rPr>
          <w:kern w:val="1"/>
        </w:rPr>
      </w:pPr>
      <w:r>
        <w:rPr>
          <w:kern w:val="1"/>
        </w:rPr>
        <w:t>}</w:t>
      </w:r>
      <w:commentRangeEnd w:id="44"/>
      <w:r>
        <w:rPr>
          <w:rFonts w:asciiTheme="minorHAnsi" w:hAnsiTheme="minorHAnsi"/>
          <w:sz w:val="22"/>
        </w:rPr>
        <w:commentReference w:id="44"/>
      </w:r>
    </w:p>
    <w:p w14:paraId="79442A71" w14:textId="6CD7A5EF" w:rsidR="00FD5FD8" w:rsidRDefault="00FD5FD8" w:rsidP="00AC5329">
      <w:pPr>
        <w:pStyle w:val="BodyText"/>
        <w:rPr>
          <w:kern w:val="1"/>
        </w:rPr>
      </w:pPr>
      <w:r>
        <w:rPr>
          <w:kern w:val="1"/>
        </w:rPr>
        <w:t xml:space="preserve">If we want to delete all passwords, we can use the same function call, this time with no value for the </w:t>
      </w:r>
      <w:r>
        <w:rPr>
          <w:rFonts w:ascii="Menlo Regular" w:hAnsi="Menlo Regular" w:cs="Menlo Regular"/>
          <w:color w:val="5C2699"/>
          <w:kern w:val="1"/>
        </w:rPr>
        <w:t>kSecAttrAccount</w:t>
      </w:r>
      <w:r>
        <w:rPr>
          <w:kern w:val="1"/>
        </w:rPr>
        <w:t xml:space="preserve">. This will have the effect of deleting all items of the class </w:t>
      </w:r>
      <w:r>
        <w:rPr>
          <w:rFonts w:ascii="Menlo Regular" w:hAnsi="Menlo Regular" w:cs="Menlo Regular"/>
          <w:color w:val="5C2699"/>
          <w:kern w:val="1"/>
        </w:rPr>
        <w:t>kSecClassGenericPassword</w:t>
      </w:r>
      <w:r w:rsidR="007A19FD" w:rsidRPr="007A19FD">
        <w:rPr>
          <w:kern w:val="1"/>
        </w:rPr>
        <w:t xml:space="preserve"> </w:t>
      </w:r>
      <w:r w:rsidR="007A19FD">
        <w:rPr>
          <w:kern w:val="1"/>
        </w:rPr>
        <w:t>(Listing 13-5):</w:t>
      </w:r>
    </w:p>
    <w:p w14:paraId="397BF636" w14:textId="71E1BE36" w:rsidR="007A19FD" w:rsidRPr="007A19FD" w:rsidRDefault="007A19FD" w:rsidP="007A19FD">
      <w:pPr>
        <w:pStyle w:val="CodeCaption"/>
        <w:rPr>
          <w:rFonts w:hint="eastAsia"/>
          <w:kern w:val="1"/>
        </w:rPr>
      </w:pPr>
      <w:r>
        <w:t>Listing 13-4. Deleting all passwords from the keychain</w:t>
      </w:r>
    </w:p>
    <w:p w14:paraId="471D18C0" w14:textId="77777777" w:rsidR="00FD5FD8" w:rsidRDefault="00FD5FD8" w:rsidP="00AC5329">
      <w:pPr>
        <w:pStyle w:val="Code"/>
      </w:pPr>
      <w:commentRangeStart w:id="45"/>
      <w:r>
        <w:rPr>
          <w:color w:val="AA0D91"/>
        </w:rPr>
        <w:t>let</w:t>
      </w:r>
      <w:r>
        <w:t xml:space="preserve"> query = NSMutableDictionary(</w:t>
      </w:r>
    </w:p>
    <w:p w14:paraId="424B6693" w14:textId="77777777" w:rsidR="00FD5FD8" w:rsidRDefault="00FD5FD8" w:rsidP="00AC5329">
      <w:pPr>
        <w:pStyle w:val="Code"/>
      </w:pPr>
      <w:r>
        <w:t xml:space="preserve">    objects: [ kSecClassGenericPassword ],</w:t>
      </w:r>
    </w:p>
    <w:p w14:paraId="61AAF3A9" w14:textId="77777777" w:rsidR="00FD5FD8" w:rsidRDefault="00FD5FD8" w:rsidP="00AC5329">
      <w:pPr>
        <w:pStyle w:val="Code"/>
      </w:pPr>
      <w:r>
        <w:lastRenderedPageBreak/>
        <w:t xml:space="preserve">    forKeys: [ kSecClass ]</w:t>
      </w:r>
    </w:p>
    <w:p w14:paraId="76528790" w14:textId="77777777" w:rsidR="00FD5FD8" w:rsidRDefault="00FD5FD8" w:rsidP="00AC5329">
      <w:pPr>
        <w:pStyle w:val="Code"/>
      </w:pPr>
      <w:r>
        <w:t>) as CFDictionaryRef</w:t>
      </w:r>
    </w:p>
    <w:p w14:paraId="5727921A" w14:textId="77777777" w:rsidR="00FD5FD8" w:rsidRDefault="00FD5FD8" w:rsidP="00AC5329">
      <w:pPr>
        <w:pStyle w:val="Code"/>
        <w:rPr>
          <w:color w:val="AA0D91"/>
        </w:rPr>
      </w:pPr>
    </w:p>
    <w:p w14:paraId="241CD3C7" w14:textId="77777777" w:rsidR="00FD5FD8" w:rsidRDefault="00FD5FD8" w:rsidP="00AC5329">
      <w:pPr>
        <w:pStyle w:val="Code"/>
      </w:pPr>
      <w:r>
        <w:rPr>
          <w:color w:val="AA0D91"/>
        </w:rPr>
        <w:t>let</w:t>
      </w:r>
      <w:r>
        <w:t xml:space="preserve"> status = </w:t>
      </w:r>
      <w:r>
        <w:rPr>
          <w:color w:val="2E0D6E"/>
        </w:rPr>
        <w:t>SecItemDelete</w:t>
      </w:r>
      <w:r>
        <w:t>(query)</w:t>
      </w:r>
    </w:p>
    <w:p w14:paraId="00F53517" w14:textId="77777777" w:rsidR="00FD5FD8" w:rsidRDefault="00FD5FD8" w:rsidP="00AC5329">
      <w:pPr>
        <w:pStyle w:val="Code"/>
      </w:pPr>
    </w:p>
    <w:p w14:paraId="5A0264E2" w14:textId="77777777" w:rsidR="00FD5FD8" w:rsidRDefault="00FD5FD8" w:rsidP="00AC5329">
      <w:pPr>
        <w:pStyle w:val="Code"/>
      </w:pPr>
      <w:r>
        <w:rPr>
          <w:color w:val="AA0D91"/>
        </w:rPr>
        <w:t>if</w:t>
      </w:r>
      <w:r>
        <w:t xml:space="preserve"> status == noErr</w:t>
      </w:r>
      <w:r>
        <w:rPr>
          <w:color w:val="AA0D91"/>
        </w:rPr>
        <w:t xml:space="preserve"> {</w:t>
      </w:r>
    </w:p>
    <w:p w14:paraId="28E50E6B" w14:textId="77777777" w:rsidR="00FD5FD8" w:rsidRDefault="00FD5FD8" w:rsidP="00AC5329">
      <w:pPr>
        <w:pStyle w:val="Code"/>
      </w:pPr>
      <w:r>
        <w:t xml:space="preserve">    print(</w:t>
      </w:r>
      <w:r>
        <w:rPr>
          <w:color w:val="C41A16"/>
        </w:rPr>
        <w:t>“all passwords deleted”</w:t>
      </w:r>
      <w:r>
        <w:t>)</w:t>
      </w:r>
    </w:p>
    <w:p w14:paraId="7666D56A" w14:textId="77777777" w:rsidR="00FD5FD8" w:rsidRDefault="00FD5FD8" w:rsidP="00AC5329">
      <w:pPr>
        <w:pStyle w:val="Code"/>
      </w:pPr>
      <w:r>
        <w:t>}</w:t>
      </w:r>
    </w:p>
    <w:commentRangeEnd w:id="45"/>
    <w:p w14:paraId="62164CB3" w14:textId="77777777" w:rsidR="00FD5FD8" w:rsidRDefault="00FD5FD8" w:rsidP="00AC5329">
      <w:pPr>
        <w:pStyle w:val="BodyText"/>
        <w:rPr>
          <w:kern w:val="1"/>
        </w:rPr>
      </w:pPr>
      <w:r>
        <w:rPr>
          <w:rFonts w:asciiTheme="minorHAnsi" w:hAnsiTheme="minorHAnsi"/>
          <w:sz w:val="22"/>
        </w:rPr>
        <w:commentReference w:id="45"/>
      </w:r>
      <w:r>
        <w:rPr>
          <w:kern w:val="1"/>
        </w:rPr>
        <w:t>Of course, this could be compressed as:</w:t>
      </w:r>
    </w:p>
    <w:p w14:paraId="0C895F59" w14:textId="77777777" w:rsidR="00FD5FD8" w:rsidRDefault="00FD5FD8" w:rsidP="00AC5329">
      <w:pPr>
        <w:pStyle w:val="Code"/>
      </w:pPr>
      <w:r>
        <w:rPr>
          <w:color w:val="AA0D91"/>
        </w:rPr>
        <w:t>if</w:t>
      </w:r>
      <w:r>
        <w:t xml:space="preserve"> </w:t>
      </w:r>
      <w:r>
        <w:rPr>
          <w:color w:val="2E0D6E"/>
        </w:rPr>
        <w:t>SecItemDelete</w:t>
      </w:r>
      <w:r>
        <w:t xml:space="preserve">([(kSecClass </w:t>
      </w:r>
      <w:r>
        <w:rPr>
          <w:color w:val="AA0D91"/>
        </w:rPr>
        <w:t>as</w:t>
      </w:r>
      <w:r>
        <w:t xml:space="preserve"> String) : kSecClassGenericPassword]) == noErr {</w:t>
      </w:r>
    </w:p>
    <w:p w14:paraId="0D1B9787" w14:textId="77777777" w:rsidR="00FD5FD8" w:rsidRDefault="00FD5FD8" w:rsidP="00AC5329">
      <w:pPr>
        <w:pStyle w:val="Code"/>
      </w:pPr>
      <w:r>
        <w:t xml:space="preserve">    </w:t>
      </w:r>
      <w:r>
        <w:rPr>
          <w:color w:val="2E0D6E"/>
        </w:rPr>
        <w:t>print</w:t>
      </w:r>
      <w:r>
        <w:t>(</w:t>
      </w:r>
      <w:r>
        <w:rPr>
          <w:color w:val="C41A16"/>
        </w:rPr>
        <w:t>"all passwords deleted"</w:t>
      </w:r>
      <w:r>
        <w:t>)</w:t>
      </w:r>
    </w:p>
    <w:p w14:paraId="7690C060" w14:textId="77777777" w:rsidR="00FD5FD8" w:rsidRPr="002E19C9" w:rsidRDefault="00FD5FD8" w:rsidP="00AC5329">
      <w:pPr>
        <w:pStyle w:val="Code"/>
      </w:pPr>
      <w:r>
        <w:t>}</w:t>
      </w:r>
    </w:p>
    <w:p w14:paraId="2A3114C5" w14:textId="77777777" w:rsidR="00FD5FD8" w:rsidRDefault="00FD5FD8" w:rsidP="00AC5329">
      <w:pPr>
        <w:pStyle w:val="Heading3"/>
      </w:pPr>
      <w:r w:rsidRPr="00167772">
        <w:t>Setting up an application to test Keychain Services</w:t>
      </w:r>
    </w:p>
    <w:p w14:paraId="37F680A4" w14:textId="64B061E7" w:rsidR="00FD5FD8" w:rsidRDefault="00FD5FD8" w:rsidP="00AC5329">
      <w:pPr>
        <w:pStyle w:val="BodyText"/>
      </w:pPr>
      <w:r>
        <w:t>We will use a</w:t>
      </w:r>
      <w:del w:id="46" w:author="Jeffrey" w:date="2015-10-11T17:25:00Z">
        <w:r w:rsidDel="005653F9">
          <w:delText>n</w:delText>
        </w:r>
      </w:del>
      <w:r w:rsidR="007A19FD">
        <w:t xml:space="preserve"> </w:t>
      </w:r>
      <w:commentRangeStart w:id="47"/>
      <w:r>
        <w:t xml:space="preserve">one-page application </w:t>
      </w:r>
      <w:commentRangeEnd w:id="47"/>
      <w:r>
        <w:rPr>
          <w:rFonts w:asciiTheme="minorHAnsi" w:hAnsiTheme="minorHAnsi"/>
          <w:sz w:val="22"/>
        </w:rPr>
        <w:commentReference w:id="47"/>
      </w:r>
      <w:r>
        <w:t>just like we did for the FitBit application, and we will re-use some elements, particularly the UILogger.swift. To handle the Keychain API calls, we set up a class named Keychain,</w:t>
      </w:r>
      <w:del w:id="48" w:author="Jeffrey" w:date="2015-10-11T17:25:00Z">
        <w:r w:rsidDel="005653F9">
          <w:delText xml:space="preserve"> </w:delText>
        </w:r>
      </w:del>
      <w:r>
        <w:t>that will be described in detail later on.</w:t>
      </w:r>
    </w:p>
    <w:p w14:paraId="06B1DA77" w14:textId="718FDFC4" w:rsidR="00FD5FD8" w:rsidRDefault="00FD5FD8" w:rsidP="00AC5329">
      <w:pPr>
        <w:pStyle w:val="BodyText"/>
      </w:pPr>
      <w:r>
        <w:t xml:space="preserve">To be able to use the Keychain services, we need to link the binary with the Security.framework library, just like in the screenshot </w:t>
      </w:r>
      <w:r w:rsidR="007A19FD">
        <w:t>below (Figure 13-5)</w:t>
      </w:r>
      <w:r>
        <w:t>:</w:t>
      </w:r>
    </w:p>
    <w:p w14:paraId="7016B443" w14:textId="77777777" w:rsidR="00FD5FD8" w:rsidDel="005653F9" w:rsidRDefault="00C964DE" w:rsidP="00BE187E">
      <w:pPr>
        <w:pStyle w:val="Figure"/>
        <w:rPr>
          <w:del w:id="49" w:author="Jeffrey" w:date="2015-10-11T17:26:00Z"/>
        </w:rPr>
      </w:pPr>
      <w:r>
        <w:rPr>
          <w:noProof/>
        </w:rPr>
        <w:lastRenderedPageBreak/>
        <w:pict w14:anchorId="00E8805F">
          <v:shape id="Picture 41" o:spid="_x0000_i1029" type="#_x0000_t75" style="width:450pt;height:267.35pt;visibility:visible;mso-wrap-style:square">
            <v:imagedata r:id="rId21" o:title=""/>
          </v:shape>
        </w:pict>
      </w:r>
      <w:r w:rsidR="00FD5FD8">
        <w:rPr>
          <w:rFonts w:asciiTheme="minorHAnsi" w:hAnsiTheme="minorHAnsi"/>
          <w:sz w:val="22"/>
        </w:rPr>
        <w:commentReference w:id="50"/>
      </w:r>
      <w:r w:rsidR="00FD5FD8">
        <w:rPr>
          <w:rFonts w:asciiTheme="minorHAnsi" w:hAnsiTheme="minorHAnsi"/>
          <w:sz w:val="22"/>
        </w:rPr>
        <w:commentReference w:id="51"/>
      </w:r>
    </w:p>
    <w:p w14:paraId="320E4E8D" w14:textId="77777777" w:rsidR="003B6E48" w:rsidRDefault="003B6E48">
      <w:pPr>
        <w:pStyle w:val="Figure"/>
        <w:rPr>
          <w:ins w:id="52" w:author="Jeffrey" w:date="2015-10-11T17:26:00Z"/>
        </w:rPr>
        <w:pPrChange w:id="53" w:author="Jeffrey" w:date="2015-10-11T17:26:00Z">
          <w:pPr>
            <w:pStyle w:val="Heading4"/>
          </w:pPr>
        </w:pPrChange>
      </w:pPr>
    </w:p>
    <w:p w14:paraId="69E83363" w14:textId="02A1EAA8" w:rsidR="003B6E48" w:rsidRDefault="00FD5FD8">
      <w:pPr>
        <w:pStyle w:val="FigureCaption"/>
        <w:rPr>
          <w:ins w:id="54" w:author="Jeffrey" w:date="2015-10-11T17:28:00Z"/>
        </w:rPr>
        <w:pPrChange w:id="55" w:author="Jeffrey" w:date="2015-10-11T17:27:00Z">
          <w:pPr>
            <w:pStyle w:val="Heading4"/>
          </w:pPr>
        </w:pPrChange>
      </w:pPr>
      <w:commentRangeStart w:id="56"/>
      <w:ins w:id="57" w:author="Jeffrey" w:date="2015-10-11T17:26:00Z">
        <w:r>
          <w:t>Figure</w:t>
        </w:r>
      </w:ins>
      <w:commentRangeEnd w:id="56"/>
      <w:ins w:id="58" w:author="Jeffrey" w:date="2015-10-11T17:28:00Z">
        <w:r>
          <w:rPr>
            <w:rFonts w:asciiTheme="minorHAnsi" w:hAnsiTheme="minorHAnsi"/>
            <w:sz w:val="22"/>
            <w:szCs w:val="22"/>
          </w:rPr>
          <w:commentReference w:id="56"/>
        </w:r>
      </w:ins>
      <w:ins w:id="59" w:author="Jeffrey" w:date="2015-10-11T17:27:00Z">
        <w:r>
          <w:t xml:space="preserve"> 1</w:t>
        </w:r>
      </w:ins>
      <w:r w:rsidR="007A19FD">
        <w:t>3</w:t>
      </w:r>
      <w:ins w:id="60" w:author="Jeffrey" w:date="2015-10-11T17:27:00Z">
        <w:r>
          <w:t xml:space="preserve">-5: </w:t>
        </w:r>
      </w:ins>
      <w:r w:rsidR="007A19FD">
        <w:t>Linking the app with the Security Framework</w:t>
      </w:r>
    </w:p>
    <w:p w14:paraId="0C0857B3" w14:textId="77777777" w:rsidR="00FD5FD8" w:rsidRDefault="00FD5FD8" w:rsidP="00BE187E">
      <w:pPr>
        <w:pStyle w:val="Heading4"/>
      </w:pPr>
      <w:r>
        <w:t>The View Controller</w:t>
      </w:r>
    </w:p>
    <w:p w14:paraId="371935BC" w14:textId="2669D41B" w:rsidR="00FD5FD8" w:rsidRDefault="00FD5FD8" w:rsidP="00AC5329">
      <w:pPr>
        <w:pStyle w:val="BodyText"/>
      </w:pPr>
      <w:r>
        <w:t xml:space="preserve">The view controller code is very simple. We </w:t>
      </w:r>
      <w:commentRangeStart w:id="61"/>
      <w:r>
        <w:t xml:space="preserve">created </w:t>
      </w:r>
      <w:commentRangeEnd w:id="61"/>
      <w:r>
        <w:rPr>
          <w:rFonts w:asciiTheme="minorHAnsi" w:hAnsiTheme="minorHAnsi"/>
          <w:sz w:val="22"/>
        </w:rPr>
        <w:commentReference w:id="61"/>
      </w:r>
      <w:r>
        <w:t>a text input field where one can enter the string to be saved to the keychain. In this example we save to the keychain a field named “token”. To make things more interesting, if no value was provided, we populate it with the current date/time: this will help with debugging and verifying that the application reads correctly from the keychain after it was restarted</w:t>
      </w:r>
      <w:r w:rsidR="00C4549E">
        <w:t xml:space="preserve"> (Listing 13-5)</w:t>
      </w:r>
      <w:r>
        <w:t>.</w:t>
      </w:r>
    </w:p>
    <w:p w14:paraId="5D2F409E" w14:textId="77777777" w:rsidR="00FD5FD8" w:rsidRDefault="00FD5FD8" w:rsidP="00AC5329">
      <w:pPr>
        <w:pStyle w:val="Code"/>
      </w:pPr>
      <w:commentRangeStart w:id="62"/>
      <w:r>
        <w:rPr>
          <w:color w:val="AA0D91"/>
        </w:rPr>
        <w:t>import</w:t>
      </w:r>
      <w:r>
        <w:t xml:space="preserve"> UIKit</w:t>
      </w:r>
    </w:p>
    <w:p w14:paraId="78CEC6A3" w14:textId="77777777" w:rsidR="00FD5FD8" w:rsidRDefault="00FD5FD8" w:rsidP="00AC5329">
      <w:pPr>
        <w:pStyle w:val="Code"/>
      </w:pPr>
    </w:p>
    <w:p w14:paraId="2FA741DE" w14:textId="77777777" w:rsidR="00FD5FD8" w:rsidRDefault="00FD5FD8" w:rsidP="00AC5329">
      <w:pPr>
        <w:pStyle w:val="Code"/>
      </w:pPr>
      <w:r>
        <w:rPr>
          <w:color w:val="AA0D91"/>
        </w:rPr>
        <w:t>class</w:t>
      </w:r>
      <w:r>
        <w:t xml:space="preserve"> ViewController: </w:t>
      </w:r>
      <w:r>
        <w:rPr>
          <w:color w:val="5C2699"/>
        </w:rPr>
        <w:t>UIViewController</w:t>
      </w:r>
      <w:r>
        <w:t xml:space="preserve"> {</w:t>
      </w:r>
    </w:p>
    <w:p w14:paraId="3E96B5CB" w14:textId="77777777" w:rsidR="00FD5FD8" w:rsidRDefault="00FD5FD8" w:rsidP="00AC5329">
      <w:pPr>
        <w:pStyle w:val="Code"/>
      </w:pPr>
      <w:r>
        <w:t xml:space="preserve">    </w:t>
      </w:r>
      <w:r>
        <w:rPr>
          <w:color w:val="AA0D91"/>
        </w:rPr>
        <w:t>@IBOutlet</w:t>
      </w:r>
      <w:r>
        <w:t xml:space="preserve"> </w:t>
      </w:r>
      <w:r>
        <w:rPr>
          <w:color w:val="AA0D91"/>
        </w:rPr>
        <w:t>var</w:t>
      </w:r>
      <w:r>
        <w:t xml:space="preserve"> clearButton : </w:t>
      </w:r>
      <w:r>
        <w:rPr>
          <w:color w:val="5C2699"/>
        </w:rPr>
        <w:t>UIButton</w:t>
      </w:r>
      <w:r>
        <w:t>!</w:t>
      </w:r>
    </w:p>
    <w:p w14:paraId="36C905E9" w14:textId="77777777" w:rsidR="00FD5FD8" w:rsidRDefault="00FD5FD8" w:rsidP="00AC5329">
      <w:pPr>
        <w:pStyle w:val="Code"/>
      </w:pPr>
      <w:r>
        <w:t xml:space="preserve">    </w:t>
      </w:r>
      <w:r>
        <w:rPr>
          <w:color w:val="AA0D91"/>
        </w:rPr>
        <w:t>@IBOutlet</w:t>
      </w:r>
      <w:r>
        <w:t xml:space="preserve"> </w:t>
      </w:r>
      <w:r>
        <w:rPr>
          <w:color w:val="AA0D91"/>
        </w:rPr>
        <w:t>var</w:t>
      </w:r>
      <w:r>
        <w:t xml:space="preserve"> clearKeychainButton : </w:t>
      </w:r>
      <w:r>
        <w:rPr>
          <w:color w:val="5C2699"/>
        </w:rPr>
        <w:t>UIButton</w:t>
      </w:r>
      <w:r>
        <w:t>!</w:t>
      </w:r>
    </w:p>
    <w:p w14:paraId="58F49B54" w14:textId="77777777" w:rsidR="00FD5FD8" w:rsidRDefault="00FD5FD8" w:rsidP="00AC5329">
      <w:pPr>
        <w:pStyle w:val="Code"/>
      </w:pPr>
      <w:r>
        <w:t xml:space="preserve">    </w:t>
      </w:r>
      <w:r>
        <w:rPr>
          <w:color w:val="AA0D91"/>
        </w:rPr>
        <w:t>@IBOutlet</w:t>
      </w:r>
      <w:r>
        <w:t xml:space="preserve"> </w:t>
      </w:r>
      <w:r>
        <w:rPr>
          <w:color w:val="AA0D91"/>
        </w:rPr>
        <w:t>var</w:t>
      </w:r>
      <w:r>
        <w:t xml:space="preserve"> saveButton : </w:t>
      </w:r>
      <w:r>
        <w:rPr>
          <w:color w:val="5C2699"/>
        </w:rPr>
        <w:t>UIButton</w:t>
      </w:r>
      <w:r>
        <w:t>!</w:t>
      </w:r>
    </w:p>
    <w:p w14:paraId="3AF7BDA2" w14:textId="77777777" w:rsidR="00FD5FD8" w:rsidRDefault="00FD5FD8" w:rsidP="00AC5329">
      <w:pPr>
        <w:pStyle w:val="Code"/>
      </w:pPr>
      <w:r>
        <w:t xml:space="preserve">    </w:t>
      </w:r>
      <w:r>
        <w:rPr>
          <w:color w:val="AA0D91"/>
        </w:rPr>
        <w:t>@IBOutlet</w:t>
      </w:r>
      <w:r>
        <w:t xml:space="preserve"> </w:t>
      </w:r>
      <w:r>
        <w:rPr>
          <w:color w:val="AA0D91"/>
        </w:rPr>
        <w:t>var</w:t>
      </w:r>
      <w:r>
        <w:t xml:space="preserve"> readButton : </w:t>
      </w:r>
      <w:r>
        <w:rPr>
          <w:color w:val="5C2699"/>
        </w:rPr>
        <w:t>UIButton</w:t>
      </w:r>
      <w:r>
        <w:t>!</w:t>
      </w:r>
    </w:p>
    <w:p w14:paraId="4D32BAB4" w14:textId="77777777" w:rsidR="00FD5FD8" w:rsidRDefault="00FD5FD8" w:rsidP="00AC5329">
      <w:pPr>
        <w:pStyle w:val="Code"/>
      </w:pPr>
      <w:r>
        <w:t xml:space="preserve">    </w:t>
      </w:r>
      <w:r>
        <w:rPr>
          <w:color w:val="AA0D91"/>
        </w:rPr>
        <w:t>@IBOutlet</w:t>
      </w:r>
      <w:r>
        <w:t xml:space="preserve"> </w:t>
      </w:r>
      <w:r>
        <w:rPr>
          <w:color w:val="AA0D91"/>
        </w:rPr>
        <w:t>var</w:t>
      </w:r>
      <w:r>
        <w:t xml:space="preserve"> textArea : </w:t>
      </w:r>
      <w:r>
        <w:rPr>
          <w:color w:val="5C2699"/>
        </w:rPr>
        <w:t>UITextView</w:t>
      </w:r>
      <w:r>
        <w:t>!</w:t>
      </w:r>
    </w:p>
    <w:p w14:paraId="2E3176D7" w14:textId="77777777" w:rsidR="00FD5FD8" w:rsidRDefault="00FD5FD8" w:rsidP="00AC5329">
      <w:pPr>
        <w:pStyle w:val="Code"/>
      </w:pPr>
      <w:r>
        <w:t xml:space="preserve">    </w:t>
      </w:r>
      <w:r>
        <w:rPr>
          <w:color w:val="AA0D91"/>
        </w:rPr>
        <w:t>@IBOutlet</w:t>
      </w:r>
      <w:r>
        <w:t xml:space="preserve"> </w:t>
      </w:r>
      <w:r>
        <w:rPr>
          <w:color w:val="AA0D91"/>
        </w:rPr>
        <w:t>var</w:t>
      </w:r>
      <w:r>
        <w:t xml:space="preserve"> textField : </w:t>
      </w:r>
      <w:r>
        <w:rPr>
          <w:color w:val="5C2699"/>
        </w:rPr>
        <w:t>UITextField</w:t>
      </w:r>
      <w:r>
        <w:t>!</w:t>
      </w:r>
    </w:p>
    <w:p w14:paraId="3AA8DBB7" w14:textId="77777777" w:rsidR="00FD5FD8" w:rsidRDefault="00FD5FD8" w:rsidP="00AC5329">
      <w:pPr>
        <w:pStyle w:val="Code"/>
      </w:pPr>
      <w:r>
        <w:t xml:space="preserve">    </w:t>
      </w:r>
      <w:r>
        <w:rPr>
          <w:color w:val="AA0D91"/>
        </w:rPr>
        <w:t>var</w:t>
      </w:r>
      <w:r>
        <w:t xml:space="preserve"> logger: </w:t>
      </w:r>
      <w:r>
        <w:rPr>
          <w:color w:val="3F6E74"/>
        </w:rPr>
        <w:t>UILogger</w:t>
      </w:r>
      <w:r>
        <w:t>!</w:t>
      </w:r>
    </w:p>
    <w:p w14:paraId="7B01CB80" w14:textId="77777777" w:rsidR="00FD5FD8" w:rsidRDefault="00FD5FD8" w:rsidP="00AC5329">
      <w:pPr>
        <w:pStyle w:val="Code"/>
      </w:pPr>
    </w:p>
    <w:p w14:paraId="0EE8ED68" w14:textId="77777777" w:rsidR="00FD5FD8" w:rsidRDefault="00FD5FD8" w:rsidP="00AC5329">
      <w:pPr>
        <w:pStyle w:val="Code"/>
      </w:pPr>
      <w:r>
        <w:t xml:space="preserve">    </w:t>
      </w:r>
      <w:r>
        <w:rPr>
          <w:color w:val="AA0D91"/>
        </w:rPr>
        <w:t>override</w:t>
      </w:r>
      <w:r>
        <w:t xml:space="preserve"> </w:t>
      </w:r>
      <w:r>
        <w:rPr>
          <w:color w:val="AA0D91"/>
        </w:rPr>
        <w:t>func</w:t>
      </w:r>
      <w:r>
        <w:t xml:space="preserve"> viewDidLoad() {</w:t>
      </w:r>
    </w:p>
    <w:p w14:paraId="18E864A8" w14:textId="77777777" w:rsidR="00FD5FD8" w:rsidRDefault="00FD5FD8" w:rsidP="00AC5329">
      <w:pPr>
        <w:pStyle w:val="Code"/>
      </w:pPr>
      <w:r>
        <w:lastRenderedPageBreak/>
        <w:t xml:space="preserve">        </w:t>
      </w:r>
      <w:r>
        <w:rPr>
          <w:color w:val="AA0D91"/>
        </w:rPr>
        <w:t>super</w:t>
      </w:r>
      <w:r>
        <w:t>.</w:t>
      </w:r>
      <w:r>
        <w:rPr>
          <w:color w:val="2E0D6E"/>
        </w:rPr>
        <w:t>viewDidLoad</w:t>
      </w:r>
      <w:r>
        <w:t>()</w:t>
      </w:r>
    </w:p>
    <w:p w14:paraId="266A4B83" w14:textId="77777777" w:rsidR="00FD5FD8" w:rsidRDefault="00FD5FD8" w:rsidP="00AC5329">
      <w:pPr>
        <w:pStyle w:val="Code"/>
        <w:rPr>
          <w:color w:val="007400"/>
        </w:rPr>
      </w:pPr>
      <w:r>
        <w:t xml:space="preserve">        </w:t>
      </w:r>
      <w:r>
        <w:rPr>
          <w:color w:val="007400"/>
        </w:rPr>
        <w:t>// Do any additional setup after loading the view, typically from a nib.</w:t>
      </w:r>
    </w:p>
    <w:p w14:paraId="56DFA932" w14:textId="77777777" w:rsidR="00FD5FD8" w:rsidRDefault="00FD5FD8" w:rsidP="00AC5329">
      <w:pPr>
        <w:pStyle w:val="Code"/>
      </w:pPr>
      <w:r>
        <w:t xml:space="preserve">        </w:t>
      </w:r>
      <w:r>
        <w:rPr>
          <w:color w:val="3F6E74"/>
        </w:rPr>
        <w:t>logger</w:t>
      </w:r>
      <w:r>
        <w:t xml:space="preserve"> = </w:t>
      </w:r>
      <w:r>
        <w:rPr>
          <w:color w:val="3F6E74"/>
        </w:rPr>
        <w:t>UILogger</w:t>
      </w:r>
      <w:r>
        <w:t xml:space="preserve">(out: </w:t>
      </w:r>
      <w:r>
        <w:rPr>
          <w:color w:val="3F6E74"/>
        </w:rPr>
        <w:t>textArea</w:t>
      </w:r>
      <w:r>
        <w:t>)</w:t>
      </w:r>
    </w:p>
    <w:p w14:paraId="5D6ABD60" w14:textId="77777777" w:rsidR="00FD5FD8" w:rsidRDefault="00FD5FD8" w:rsidP="00AC5329">
      <w:pPr>
        <w:pStyle w:val="Code"/>
      </w:pPr>
      <w:r>
        <w:t xml:space="preserve">    }</w:t>
      </w:r>
    </w:p>
    <w:p w14:paraId="62F00063" w14:textId="77777777" w:rsidR="00FD5FD8" w:rsidRDefault="00FD5FD8" w:rsidP="00AC5329">
      <w:pPr>
        <w:pStyle w:val="Code"/>
      </w:pPr>
    </w:p>
    <w:p w14:paraId="2C4BC11D" w14:textId="77777777" w:rsidR="00FD5FD8" w:rsidRDefault="00FD5FD8" w:rsidP="00AC5329">
      <w:pPr>
        <w:pStyle w:val="Code"/>
      </w:pPr>
    </w:p>
    <w:p w14:paraId="713C45A1" w14:textId="77777777" w:rsidR="00FD5FD8" w:rsidRDefault="00FD5FD8" w:rsidP="00AC5329">
      <w:pPr>
        <w:pStyle w:val="Code"/>
      </w:pPr>
      <w:r>
        <w:t xml:space="preserve">    </w:t>
      </w:r>
      <w:r>
        <w:rPr>
          <w:color w:val="AA0D91"/>
        </w:rPr>
        <w:t>override</w:t>
      </w:r>
      <w:r>
        <w:t xml:space="preserve"> </w:t>
      </w:r>
      <w:r>
        <w:rPr>
          <w:color w:val="AA0D91"/>
        </w:rPr>
        <w:t>func</w:t>
      </w:r>
      <w:r>
        <w:t xml:space="preserve"> didReceiveMemoryWarning() {</w:t>
      </w:r>
    </w:p>
    <w:p w14:paraId="3048385C" w14:textId="77777777" w:rsidR="00FD5FD8" w:rsidRDefault="00FD5FD8" w:rsidP="00AC5329">
      <w:pPr>
        <w:pStyle w:val="Code"/>
      </w:pPr>
      <w:r>
        <w:t xml:space="preserve">        </w:t>
      </w:r>
      <w:r>
        <w:rPr>
          <w:color w:val="AA0D91"/>
        </w:rPr>
        <w:t>super</w:t>
      </w:r>
      <w:r>
        <w:t>.</w:t>
      </w:r>
      <w:r>
        <w:rPr>
          <w:color w:val="2E0D6E"/>
        </w:rPr>
        <w:t>didReceiveMemoryWarning</w:t>
      </w:r>
      <w:r>
        <w:t>()</w:t>
      </w:r>
    </w:p>
    <w:p w14:paraId="5DA6F976" w14:textId="77777777" w:rsidR="00FD5FD8" w:rsidRDefault="00FD5FD8" w:rsidP="00AC5329">
      <w:pPr>
        <w:pStyle w:val="Code"/>
        <w:rPr>
          <w:color w:val="007400"/>
        </w:rPr>
      </w:pPr>
      <w:r>
        <w:t xml:space="preserve">        </w:t>
      </w:r>
      <w:r>
        <w:rPr>
          <w:color w:val="007400"/>
        </w:rPr>
        <w:t>// Dispose of any resources that can be recreated.</w:t>
      </w:r>
    </w:p>
    <w:p w14:paraId="69BD0E1D" w14:textId="77777777" w:rsidR="00FD5FD8" w:rsidRDefault="00FD5FD8" w:rsidP="00AC5329">
      <w:pPr>
        <w:pStyle w:val="Code"/>
      </w:pPr>
      <w:r>
        <w:t xml:space="preserve">    }</w:t>
      </w:r>
    </w:p>
    <w:p w14:paraId="14D35E1B" w14:textId="77777777" w:rsidR="00FD5FD8" w:rsidRDefault="00FD5FD8" w:rsidP="00AC5329">
      <w:pPr>
        <w:pStyle w:val="Code"/>
      </w:pPr>
    </w:p>
    <w:p w14:paraId="0BCDF70C" w14:textId="77777777" w:rsidR="00FD5FD8" w:rsidRDefault="00FD5FD8" w:rsidP="00AC5329">
      <w:pPr>
        <w:pStyle w:val="Code"/>
      </w:pPr>
    </w:p>
    <w:p w14:paraId="778B348A" w14:textId="77777777" w:rsidR="00FD5FD8" w:rsidRDefault="00FD5FD8" w:rsidP="00AC5329">
      <w:pPr>
        <w:pStyle w:val="Code"/>
      </w:pPr>
      <w:r>
        <w:t xml:space="preserve">    </w:t>
      </w:r>
      <w:r>
        <w:rPr>
          <w:color w:val="AA0D91"/>
        </w:rPr>
        <w:t>@IBAction</w:t>
      </w:r>
      <w:r>
        <w:t xml:space="preserve"> </w:t>
      </w:r>
      <w:r>
        <w:rPr>
          <w:color w:val="AA0D91"/>
        </w:rPr>
        <w:t>func</w:t>
      </w:r>
      <w:r>
        <w:t xml:space="preserve"> saveToKeychain() {</w:t>
      </w:r>
    </w:p>
    <w:p w14:paraId="326B8047" w14:textId="77777777" w:rsidR="00FD5FD8" w:rsidRDefault="00FD5FD8" w:rsidP="00AC5329">
      <w:pPr>
        <w:pStyle w:val="Code"/>
      </w:pPr>
      <w:r>
        <w:t xml:space="preserve">        </w:t>
      </w:r>
      <w:r>
        <w:rPr>
          <w:color w:val="AA0D91"/>
        </w:rPr>
        <w:t>var</w:t>
      </w:r>
      <w:r>
        <w:t xml:space="preserve"> value = </w:t>
      </w:r>
      <w:r>
        <w:rPr>
          <w:color w:val="3F6E74"/>
        </w:rPr>
        <w:t>textField</w:t>
      </w:r>
      <w:r>
        <w:t>.</w:t>
      </w:r>
      <w:r>
        <w:rPr>
          <w:color w:val="5C2699"/>
        </w:rPr>
        <w:t>text</w:t>
      </w:r>
      <w:r>
        <w:t>!;</w:t>
      </w:r>
    </w:p>
    <w:p w14:paraId="6124FE3B" w14:textId="77777777" w:rsidR="00FD5FD8" w:rsidRDefault="00FD5FD8" w:rsidP="00AC5329">
      <w:pPr>
        <w:pStyle w:val="Code"/>
      </w:pPr>
    </w:p>
    <w:p w14:paraId="633A007D" w14:textId="77777777" w:rsidR="00FD5FD8" w:rsidRDefault="00FD5FD8" w:rsidP="00AC5329">
      <w:pPr>
        <w:pStyle w:val="Code"/>
      </w:pPr>
      <w:r>
        <w:t xml:space="preserve">        </w:t>
      </w:r>
      <w:r>
        <w:rPr>
          <w:color w:val="AA0D91"/>
        </w:rPr>
        <w:t>if</w:t>
      </w:r>
      <w:r>
        <w:t xml:space="preserve"> value.</w:t>
      </w:r>
      <w:r>
        <w:rPr>
          <w:color w:val="5C2699"/>
        </w:rPr>
        <w:t>isEmpty</w:t>
      </w:r>
      <w:r>
        <w:t xml:space="preserve"> {</w:t>
      </w:r>
    </w:p>
    <w:p w14:paraId="43319A32" w14:textId="77777777" w:rsidR="00FD5FD8" w:rsidRDefault="00FD5FD8" w:rsidP="00AC5329">
      <w:pPr>
        <w:pStyle w:val="Code"/>
      </w:pPr>
      <w:r>
        <w:t xml:space="preserve">            </w:t>
      </w:r>
      <w:r>
        <w:rPr>
          <w:color w:val="AA0D91"/>
        </w:rPr>
        <w:t>let</w:t>
      </w:r>
      <w:r>
        <w:t xml:space="preserve"> dateFormatter:</w:t>
      </w:r>
      <w:r>
        <w:rPr>
          <w:color w:val="5C2699"/>
        </w:rPr>
        <w:t>NSDateFormatter</w:t>
      </w:r>
      <w:r>
        <w:t xml:space="preserve"> = </w:t>
      </w:r>
      <w:r>
        <w:rPr>
          <w:color w:val="5C2699"/>
        </w:rPr>
        <w:t>NSDateFormatter</w:t>
      </w:r>
      <w:r>
        <w:t>()</w:t>
      </w:r>
    </w:p>
    <w:p w14:paraId="60F54162" w14:textId="77777777" w:rsidR="00FD5FD8" w:rsidRDefault="00FD5FD8" w:rsidP="00AC5329">
      <w:pPr>
        <w:pStyle w:val="Code"/>
      </w:pPr>
      <w:r>
        <w:t xml:space="preserve">            dateFormatter.</w:t>
      </w:r>
      <w:r>
        <w:rPr>
          <w:color w:val="5C2699"/>
        </w:rPr>
        <w:t>dateFormat</w:t>
      </w:r>
      <w:r>
        <w:t xml:space="preserve"> = </w:t>
      </w:r>
      <w:r>
        <w:rPr>
          <w:color w:val="C41A16"/>
        </w:rPr>
        <w:t>"yyyy-MM-dd HH:mm:ss"</w:t>
      </w:r>
    </w:p>
    <w:p w14:paraId="3BDA48E8" w14:textId="77777777" w:rsidR="00FD5FD8" w:rsidRDefault="00FD5FD8" w:rsidP="00AC5329">
      <w:pPr>
        <w:pStyle w:val="Code"/>
      </w:pPr>
      <w:r>
        <w:t xml:space="preserve">            value = dateFormatter.</w:t>
      </w:r>
      <w:r>
        <w:rPr>
          <w:color w:val="2E0D6E"/>
        </w:rPr>
        <w:t>stringFromDate</w:t>
      </w:r>
      <w:r>
        <w:t>(</w:t>
      </w:r>
      <w:r>
        <w:rPr>
          <w:color w:val="5C2699"/>
        </w:rPr>
        <w:t>NSDate</w:t>
      </w:r>
      <w:r>
        <w:t>())</w:t>
      </w:r>
    </w:p>
    <w:p w14:paraId="402BD33C" w14:textId="77777777" w:rsidR="00FD5FD8" w:rsidRDefault="00FD5FD8" w:rsidP="00AC5329">
      <w:pPr>
        <w:pStyle w:val="Code"/>
      </w:pPr>
      <w:r>
        <w:t xml:space="preserve">        }</w:t>
      </w:r>
    </w:p>
    <w:p w14:paraId="6C536E4D" w14:textId="77777777" w:rsidR="00FD5FD8" w:rsidRDefault="00FD5FD8" w:rsidP="00AC5329">
      <w:pPr>
        <w:pStyle w:val="Code"/>
      </w:pPr>
    </w:p>
    <w:p w14:paraId="57BB6114" w14:textId="77777777" w:rsidR="00FD5FD8" w:rsidRDefault="00FD5FD8" w:rsidP="00AC5329">
      <w:pPr>
        <w:pStyle w:val="Code"/>
      </w:pPr>
      <w:r>
        <w:t xml:space="preserve">        </w:t>
      </w:r>
      <w:r>
        <w:rPr>
          <w:color w:val="3F6E74"/>
        </w:rPr>
        <w:t>logger</w:t>
      </w:r>
      <w:r>
        <w:t>.</w:t>
      </w:r>
      <w:r>
        <w:rPr>
          <w:color w:val="26474B"/>
        </w:rPr>
        <w:t>logEvent</w:t>
      </w:r>
      <w:r>
        <w:t>(</w:t>
      </w:r>
      <w:r>
        <w:rPr>
          <w:color w:val="C41A16"/>
        </w:rPr>
        <w:t xml:space="preserve">"Save to keychain: </w:t>
      </w:r>
      <w:r>
        <w:t>\</w:t>
      </w:r>
      <w:r>
        <w:rPr>
          <w:color w:val="C41A16"/>
        </w:rPr>
        <w:t>(</w:t>
      </w:r>
      <w:r>
        <w:t>value</w:t>
      </w:r>
      <w:r>
        <w:rPr>
          <w:color w:val="C41A16"/>
        </w:rPr>
        <w:t>)"</w:t>
      </w:r>
      <w:r>
        <w:t>)</w:t>
      </w:r>
    </w:p>
    <w:p w14:paraId="4A8825B0" w14:textId="77777777" w:rsidR="00FD5FD8" w:rsidRDefault="00FD5FD8" w:rsidP="00AC5329">
      <w:pPr>
        <w:pStyle w:val="Code"/>
      </w:pPr>
      <w:r>
        <w:t xml:space="preserve">        </w:t>
      </w:r>
      <w:r>
        <w:rPr>
          <w:color w:val="3F6E74"/>
        </w:rPr>
        <w:t>Keychain</w:t>
      </w:r>
      <w:r>
        <w:t>.</w:t>
      </w:r>
      <w:r>
        <w:rPr>
          <w:color w:val="26474B"/>
        </w:rPr>
        <w:t>set</w:t>
      </w:r>
      <w:r>
        <w:t>(</w:t>
      </w:r>
      <w:r>
        <w:rPr>
          <w:color w:val="C41A16"/>
        </w:rPr>
        <w:t>"token"</w:t>
      </w:r>
      <w:r>
        <w:t>, value: value)</w:t>
      </w:r>
    </w:p>
    <w:p w14:paraId="641AC094" w14:textId="77777777" w:rsidR="00FD5FD8" w:rsidRDefault="00FD5FD8" w:rsidP="00AC5329">
      <w:pPr>
        <w:pStyle w:val="Code"/>
      </w:pPr>
      <w:r>
        <w:t xml:space="preserve">    }</w:t>
      </w:r>
    </w:p>
    <w:p w14:paraId="715AE054" w14:textId="77777777" w:rsidR="00FD5FD8" w:rsidRDefault="00FD5FD8" w:rsidP="00AC5329">
      <w:pPr>
        <w:pStyle w:val="Code"/>
      </w:pPr>
    </w:p>
    <w:p w14:paraId="465CEC4E" w14:textId="77777777" w:rsidR="00FD5FD8" w:rsidRDefault="00FD5FD8" w:rsidP="00AC5329">
      <w:pPr>
        <w:pStyle w:val="Code"/>
      </w:pPr>
    </w:p>
    <w:p w14:paraId="75E2347D" w14:textId="77777777" w:rsidR="00FD5FD8" w:rsidRDefault="00FD5FD8" w:rsidP="00AC5329">
      <w:pPr>
        <w:pStyle w:val="Code"/>
      </w:pPr>
      <w:r>
        <w:t xml:space="preserve">    </w:t>
      </w:r>
      <w:r>
        <w:rPr>
          <w:color w:val="AA0D91"/>
        </w:rPr>
        <w:t>@IBAction</w:t>
      </w:r>
      <w:r>
        <w:t xml:space="preserve"> </w:t>
      </w:r>
      <w:r>
        <w:rPr>
          <w:color w:val="AA0D91"/>
        </w:rPr>
        <w:t>func</w:t>
      </w:r>
      <w:r>
        <w:t xml:space="preserve"> readFromKeychain() {</w:t>
      </w:r>
    </w:p>
    <w:p w14:paraId="02049C8B" w14:textId="77777777" w:rsidR="00FD5FD8" w:rsidRDefault="00FD5FD8" w:rsidP="00AC5329">
      <w:pPr>
        <w:pStyle w:val="Code"/>
        <w:rPr>
          <w:color w:val="007400"/>
        </w:rPr>
      </w:pPr>
      <w:r>
        <w:t xml:space="preserve">        </w:t>
      </w:r>
      <w:r>
        <w:rPr>
          <w:color w:val="007400"/>
        </w:rPr>
        <w:t>// the response is an Optional&lt;NSData&gt; so it needs to be unwrapped</w:t>
      </w:r>
    </w:p>
    <w:p w14:paraId="05F6412A" w14:textId="77777777" w:rsidR="00FD5FD8" w:rsidRDefault="00FD5FD8" w:rsidP="00AC5329">
      <w:pPr>
        <w:pStyle w:val="Code"/>
      </w:pPr>
      <w:r>
        <w:t xml:space="preserve">        </w:t>
      </w:r>
      <w:r>
        <w:rPr>
          <w:color w:val="AA0D91"/>
        </w:rPr>
        <w:t>if</w:t>
      </w:r>
      <w:r>
        <w:t xml:space="preserve"> </w:t>
      </w:r>
      <w:r>
        <w:rPr>
          <w:color w:val="AA0D91"/>
        </w:rPr>
        <w:t>let</w:t>
      </w:r>
      <w:r>
        <w:t xml:space="preserve"> value = </w:t>
      </w:r>
      <w:r>
        <w:rPr>
          <w:color w:val="3F6E74"/>
        </w:rPr>
        <w:t>Keychain</w:t>
      </w:r>
      <w:r>
        <w:t>.</w:t>
      </w:r>
      <w:r>
        <w:rPr>
          <w:color w:val="26474B"/>
        </w:rPr>
        <w:t>get</w:t>
      </w:r>
      <w:r>
        <w:t>(</w:t>
      </w:r>
      <w:r>
        <w:rPr>
          <w:color w:val="C41A16"/>
        </w:rPr>
        <w:t>"token"</w:t>
      </w:r>
      <w:r>
        <w:t>) {</w:t>
      </w:r>
    </w:p>
    <w:p w14:paraId="532E925E" w14:textId="77777777" w:rsidR="00FD5FD8" w:rsidRDefault="00FD5FD8" w:rsidP="00AC5329">
      <w:pPr>
        <w:pStyle w:val="Code"/>
      </w:pPr>
      <w:r>
        <w:t xml:space="preserve">            </w:t>
      </w:r>
      <w:r>
        <w:rPr>
          <w:color w:val="3F6E74"/>
        </w:rPr>
        <w:t>logger</w:t>
      </w:r>
      <w:r>
        <w:t>.</w:t>
      </w:r>
      <w:r>
        <w:rPr>
          <w:color w:val="26474B"/>
        </w:rPr>
        <w:t>logEvent</w:t>
      </w:r>
      <w:r>
        <w:t>(</w:t>
      </w:r>
      <w:r>
        <w:rPr>
          <w:color w:val="C41A16"/>
        </w:rPr>
        <w:t xml:space="preserve">"Read from keychain: </w:t>
      </w:r>
      <w:r>
        <w:t>\</w:t>
      </w:r>
      <w:r>
        <w:rPr>
          <w:color w:val="C41A16"/>
        </w:rPr>
        <w:t>(</w:t>
      </w:r>
      <w:r>
        <w:t>value</w:t>
      </w:r>
      <w:r>
        <w:rPr>
          <w:color w:val="C41A16"/>
        </w:rPr>
        <w:t>)"</w:t>
      </w:r>
      <w:r>
        <w:t>)</w:t>
      </w:r>
    </w:p>
    <w:p w14:paraId="3CB21421" w14:textId="77777777" w:rsidR="00FD5FD8" w:rsidRDefault="00FD5FD8" w:rsidP="00AC5329">
      <w:pPr>
        <w:pStyle w:val="Code"/>
      </w:pPr>
      <w:r>
        <w:t xml:space="preserve">        }</w:t>
      </w:r>
    </w:p>
    <w:p w14:paraId="16BB0770" w14:textId="77777777" w:rsidR="00FD5FD8" w:rsidRDefault="00FD5FD8" w:rsidP="00AC5329">
      <w:pPr>
        <w:pStyle w:val="Code"/>
      </w:pPr>
      <w:r>
        <w:t xml:space="preserve">        </w:t>
      </w:r>
      <w:r>
        <w:rPr>
          <w:color w:val="AA0D91"/>
        </w:rPr>
        <w:t>else</w:t>
      </w:r>
      <w:r>
        <w:t xml:space="preserve"> {</w:t>
      </w:r>
    </w:p>
    <w:p w14:paraId="2019182D" w14:textId="77777777" w:rsidR="00FD5FD8" w:rsidRDefault="00FD5FD8" w:rsidP="00AC5329">
      <w:pPr>
        <w:pStyle w:val="Code"/>
      </w:pPr>
      <w:r>
        <w:t xml:space="preserve">            </w:t>
      </w:r>
      <w:r>
        <w:rPr>
          <w:color w:val="3F6E74"/>
        </w:rPr>
        <w:t>logger</w:t>
      </w:r>
      <w:r>
        <w:t>.</w:t>
      </w:r>
      <w:r>
        <w:rPr>
          <w:color w:val="26474B"/>
        </w:rPr>
        <w:t>logEvent</w:t>
      </w:r>
      <w:r>
        <w:t>(</w:t>
      </w:r>
      <w:r>
        <w:rPr>
          <w:color w:val="C41A16"/>
        </w:rPr>
        <w:t>"No value found in the keychain"</w:t>
      </w:r>
      <w:r>
        <w:t>)</w:t>
      </w:r>
    </w:p>
    <w:p w14:paraId="7DC12A92" w14:textId="77777777" w:rsidR="00FD5FD8" w:rsidRDefault="00FD5FD8" w:rsidP="00AC5329">
      <w:pPr>
        <w:pStyle w:val="Code"/>
      </w:pPr>
      <w:r>
        <w:t xml:space="preserve">        }</w:t>
      </w:r>
    </w:p>
    <w:p w14:paraId="768B1407" w14:textId="77777777" w:rsidR="00FD5FD8" w:rsidRDefault="00FD5FD8" w:rsidP="00AC5329">
      <w:pPr>
        <w:pStyle w:val="Code"/>
      </w:pPr>
      <w:r>
        <w:t xml:space="preserve">    }</w:t>
      </w:r>
    </w:p>
    <w:p w14:paraId="508C4D73" w14:textId="77777777" w:rsidR="00FD5FD8" w:rsidRDefault="00FD5FD8" w:rsidP="00AC5329">
      <w:pPr>
        <w:pStyle w:val="Code"/>
      </w:pPr>
      <w:r>
        <w:t xml:space="preserve">    </w:t>
      </w:r>
      <w:r>
        <w:rPr>
          <w:color w:val="AA0D91"/>
        </w:rPr>
        <w:t>@IBAction</w:t>
      </w:r>
      <w:r>
        <w:t xml:space="preserve"> </w:t>
      </w:r>
      <w:r>
        <w:rPr>
          <w:color w:val="AA0D91"/>
        </w:rPr>
        <w:t>func</w:t>
      </w:r>
      <w:r>
        <w:t xml:space="preserve"> clickClearButton() {</w:t>
      </w:r>
    </w:p>
    <w:p w14:paraId="318406D3" w14:textId="77777777" w:rsidR="00FD5FD8" w:rsidRDefault="00FD5FD8" w:rsidP="00AC5329">
      <w:pPr>
        <w:pStyle w:val="Code"/>
      </w:pPr>
      <w:r>
        <w:t xml:space="preserve">        </w:t>
      </w:r>
      <w:r>
        <w:rPr>
          <w:color w:val="3F6E74"/>
        </w:rPr>
        <w:t>logger</w:t>
      </w:r>
      <w:r>
        <w:t>.</w:t>
      </w:r>
      <w:r>
        <w:rPr>
          <w:color w:val="26474B"/>
        </w:rPr>
        <w:t>clear</w:t>
      </w:r>
      <w:r>
        <w:t>()</w:t>
      </w:r>
    </w:p>
    <w:p w14:paraId="3106A285" w14:textId="77777777" w:rsidR="00FD5FD8" w:rsidRDefault="00FD5FD8" w:rsidP="00AC5329">
      <w:pPr>
        <w:pStyle w:val="Code"/>
      </w:pPr>
      <w:r>
        <w:lastRenderedPageBreak/>
        <w:t xml:space="preserve">    }</w:t>
      </w:r>
    </w:p>
    <w:p w14:paraId="6695A84C" w14:textId="77777777" w:rsidR="00FD5FD8" w:rsidRDefault="00FD5FD8" w:rsidP="00AC5329">
      <w:pPr>
        <w:pStyle w:val="Code"/>
      </w:pPr>
      <w:r>
        <w:t xml:space="preserve">    </w:t>
      </w:r>
      <w:r>
        <w:rPr>
          <w:color w:val="AA0D91"/>
        </w:rPr>
        <w:t>@IBAction</w:t>
      </w:r>
      <w:r>
        <w:t xml:space="preserve"> </w:t>
      </w:r>
      <w:r>
        <w:rPr>
          <w:color w:val="AA0D91"/>
        </w:rPr>
        <w:t>func</w:t>
      </w:r>
      <w:r>
        <w:t xml:space="preserve"> clickClearKeychainButton() {</w:t>
      </w:r>
    </w:p>
    <w:p w14:paraId="16665F9A" w14:textId="77777777" w:rsidR="00FD5FD8" w:rsidRDefault="00FD5FD8" w:rsidP="00AC5329">
      <w:pPr>
        <w:pStyle w:val="Code"/>
      </w:pPr>
      <w:r>
        <w:t xml:space="preserve">        </w:t>
      </w:r>
      <w:r>
        <w:rPr>
          <w:color w:val="3F6E74"/>
        </w:rPr>
        <w:t>Keychain</w:t>
      </w:r>
      <w:r>
        <w:t>.</w:t>
      </w:r>
      <w:r>
        <w:rPr>
          <w:color w:val="26474B"/>
        </w:rPr>
        <w:t>clear</w:t>
      </w:r>
      <w:r>
        <w:t>()</w:t>
      </w:r>
    </w:p>
    <w:p w14:paraId="706E5150" w14:textId="77777777" w:rsidR="00FD5FD8" w:rsidRDefault="00FD5FD8" w:rsidP="00AC5329">
      <w:pPr>
        <w:pStyle w:val="Code"/>
      </w:pPr>
      <w:r>
        <w:t xml:space="preserve">        </w:t>
      </w:r>
      <w:r>
        <w:rPr>
          <w:color w:val="3F6E74"/>
        </w:rPr>
        <w:t>logger</w:t>
      </w:r>
      <w:r>
        <w:t>.</w:t>
      </w:r>
      <w:r>
        <w:rPr>
          <w:color w:val="26474B"/>
        </w:rPr>
        <w:t>logEvent</w:t>
      </w:r>
      <w:r>
        <w:t>(</w:t>
      </w:r>
      <w:r>
        <w:rPr>
          <w:color w:val="C41A16"/>
        </w:rPr>
        <w:t>"The keychain data has been cleared"</w:t>
      </w:r>
      <w:r>
        <w:t>)</w:t>
      </w:r>
    </w:p>
    <w:p w14:paraId="53325702" w14:textId="77777777" w:rsidR="00FD5FD8" w:rsidRDefault="00FD5FD8" w:rsidP="00AC5329">
      <w:pPr>
        <w:pStyle w:val="Code"/>
      </w:pPr>
      <w:r>
        <w:t xml:space="preserve">    }</w:t>
      </w:r>
    </w:p>
    <w:p w14:paraId="4D40C5C3" w14:textId="77777777" w:rsidR="00FD5FD8" w:rsidRDefault="00FD5FD8" w:rsidP="00AC5329">
      <w:pPr>
        <w:pStyle w:val="Code"/>
      </w:pPr>
      <w:r>
        <w:t>}</w:t>
      </w:r>
      <w:commentRangeEnd w:id="62"/>
      <w:r>
        <w:rPr>
          <w:rFonts w:asciiTheme="minorHAnsi" w:hAnsiTheme="minorHAnsi"/>
          <w:noProof w:val="0"/>
          <w:sz w:val="22"/>
        </w:rPr>
        <w:commentReference w:id="62"/>
      </w:r>
    </w:p>
    <w:p w14:paraId="21D57F35" w14:textId="3122B5BF" w:rsidR="00C4549E" w:rsidRPr="000F69CC" w:rsidRDefault="00C4549E" w:rsidP="00207E85">
      <w:pPr>
        <w:pStyle w:val="CodeCaption"/>
        <w:rPr>
          <w:rFonts w:hint="eastAsia"/>
        </w:rPr>
      </w:pPr>
      <w:r>
        <w:t>Listing 13-5. The ViewController.swift file</w:t>
      </w:r>
    </w:p>
    <w:p w14:paraId="48EFA21B" w14:textId="38A2A734" w:rsidR="00FD5FD8" w:rsidDel="005653F9" w:rsidRDefault="00FD5FD8" w:rsidP="00AC5329">
      <w:pPr>
        <w:pStyle w:val="BodyText"/>
        <w:rPr>
          <w:del w:id="63" w:author="Jeffrey" w:date="2015-10-11T17:30:00Z"/>
        </w:rPr>
      </w:pPr>
      <w:r>
        <w:t xml:space="preserve">We can see that we created a </w:t>
      </w:r>
      <w:r>
        <w:rPr>
          <w:rFonts w:ascii="Menlo Regular" w:hAnsi="Menlo Regular" w:cs="Menlo Regular"/>
        </w:rPr>
        <w:t>textArea</w:t>
      </w:r>
      <w:r>
        <w:t xml:space="preserve"> for the inline logging of the activity, a </w:t>
      </w:r>
      <w:r>
        <w:rPr>
          <w:rFonts w:ascii="Menlo Regular" w:hAnsi="Menlo Regular" w:cs="Menlo Regular"/>
        </w:rPr>
        <w:t>textField</w:t>
      </w:r>
      <w:r>
        <w:t xml:space="preserve"> that will be used to input the inserted value, as well as a few buttons. </w:t>
      </w:r>
      <w:ins w:id="64" w:author="Jeffrey" w:date="2015-10-11T17:29:00Z">
        <w:r>
          <w:t>Figure 1</w:t>
        </w:r>
      </w:ins>
      <w:r w:rsidR="00C4549E">
        <w:t>3</w:t>
      </w:r>
      <w:ins w:id="65" w:author="Jeffrey" w:date="2015-10-11T17:29:00Z">
        <w:r>
          <w:t>-6 shows a</w:t>
        </w:r>
      </w:ins>
      <w:del w:id="66" w:author="Jeffrey" w:date="2015-10-11T17:29:00Z">
        <w:r w:rsidDel="005653F9">
          <w:delText>Here is a</w:delText>
        </w:r>
      </w:del>
      <w:r>
        <w:t xml:space="preserve"> </w:t>
      </w:r>
      <w:del w:id="67" w:author="Jeffrey" w:date="2015-10-11T17:29:00Z">
        <w:r w:rsidDel="005653F9">
          <w:delText xml:space="preserve">detail </w:delText>
        </w:r>
      </w:del>
      <w:ins w:id="68" w:author="Jeffrey" w:date="2015-10-11T17:29:00Z">
        <w:r>
          <w:t>detai</w:t>
        </w:r>
      </w:ins>
      <w:r w:rsidR="00C4549E">
        <w:t>l</w:t>
      </w:r>
      <w:ins w:id="69" w:author="Jeffrey" w:date="2015-10-11T17:29:00Z">
        <w:r>
          <w:t xml:space="preserve"> </w:t>
        </w:r>
      </w:ins>
      <w:r>
        <w:t>view of the Main.storyboard that shows how the buttons and fields are wired</w:t>
      </w:r>
      <w:ins w:id="70" w:author="Jeffrey" w:date="2015-10-11T17:30:00Z">
        <w:r>
          <w:t>.</w:t>
        </w:r>
      </w:ins>
      <w:del w:id="71" w:author="Jeffrey" w:date="2015-10-11T17:30:00Z">
        <w:r w:rsidDel="005653F9">
          <w:delText>:</w:delText>
        </w:r>
      </w:del>
    </w:p>
    <w:p w14:paraId="2C2ABE9A" w14:textId="77777777" w:rsidR="00FD5FD8" w:rsidRDefault="00FD5FD8" w:rsidP="00AC5329">
      <w:pPr>
        <w:pStyle w:val="BodyText"/>
      </w:pPr>
    </w:p>
    <w:p w14:paraId="7EDED6C9" w14:textId="77777777" w:rsidR="00FD5FD8" w:rsidRDefault="00C964DE" w:rsidP="00BE187E">
      <w:pPr>
        <w:pStyle w:val="Figure"/>
      </w:pPr>
      <w:r>
        <w:rPr>
          <w:noProof/>
        </w:rPr>
        <w:pict w14:anchorId="72916EB6">
          <v:shape id="Picture 42" o:spid="_x0000_i1030" type="#_x0000_t75" style="width:432.65pt;height:378pt;visibility:visible;mso-wrap-style:square">
            <v:imagedata r:id="rId22" o:title=""/>
          </v:shape>
        </w:pict>
      </w:r>
    </w:p>
    <w:p w14:paraId="45E2C9BE" w14:textId="6EB2137D" w:rsidR="00FD5FD8" w:rsidRDefault="00FD5FD8" w:rsidP="00BE187E">
      <w:pPr>
        <w:pStyle w:val="FigureCaption"/>
        <w:rPr>
          <w:ins w:id="72" w:author="Jeffrey" w:date="2015-10-11T17:30:00Z"/>
          <w:rFonts w:hint="eastAsia"/>
        </w:rPr>
      </w:pPr>
      <w:ins w:id="73" w:author="Jeffrey" w:date="2015-10-11T17:30:00Z">
        <w:r>
          <w:t>Figure 1</w:t>
        </w:r>
      </w:ins>
      <w:r w:rsidR="00C4549E">
        <w:t>3</w:t>
      </w:r>
      <w:ins w:id="74" w:author="Jeffrey" w:date="2015-10-11T17:30:00Z">
        <w:r>
          <w:t>-</w:t>
        </w:r>
        <w:commentRangeStart w:id="75"/>
        <w:r>
          <w:t>6</w:t>
        </w:r>
      </w:ins>
      <w:commentRangeEnd w:id="75"/>
      <w:ins w:id="76" w:author="Jeffrey" w:date="2015-10-11T17:31:00Z">
        <w:r>
          <w:rPr>
            <w:rFonts w:asciiTheme="minorHAnsi" w:hAnsiTheme="minorHAnsi"/>
            <w:szCs w:val="22"/>
          </w:rPr>
          <w:commentReference w:id="75"/>
        </w:r>
      </w:ins>
      <w:ins w:id="77" w:author="Jeffrey" w:date="2015-10-11T17:30:00Z">
        <w:r>
          <w:t>:</w:t>
        </w:r>
      </w:ins>
      <w:r w:rsidR="00C4549E">
        <w:t xml:space="preserve"> The application Storyboard</w:t>
      </w:r>
    </w:p>
    <w:p w14:paraId="28624715" w14:textId="77777777" w:rsidR="00FD5FD8" w:rsidRPr="00BE187E" w:rsidRDefault="00FD5FD8" w:rsidP="00AC5329">
      <w:pPr>
        <w:pStyle w:val="Heading4"/>
      </w:pPr>
      <w:commentRangeStart w:id="78"/>
      <w:r w:rsidRPr="00BE187E">
        <w:lastRenderedPageBreak/>
        <w:t>The Keychain class</w:t>
      </w:r>
      <w:commentRangeEnd w:id="78"/>
      <w:r w:rsidRPr="00BE187E">
        <w:commentReference w:id="78"/>
      </w:r>
    </w:p>
    <w:p w14:paraId="5D4DA7ED" w14:textId="47D3264A" w:rsidR="00FD5FD8" w:rsidRDefault="00FD5FD8" w:rsidP="00BE187E">
      <w:pPr>
        <w:pStyle w:val="BodyText"/>
      </w:pPr>
      <w:r>
        <w:t>We create a few private class methods to encapsulate the query constructors.</w:t>
      </w:r>
      <w:r w:rsidR="00C4549E">
        <w:t xml:space="preserve"> </w:t>
      </w:r>
      <w:r w:rsidR="008E2DD2">
        <w:t>This will be saved as the K</w:t>
      </w:r>
      <w:r w:rsidR="00C4549E">
        <w:t>eychain.swift file.</w:t>
      </w:r>
    </w:p>
    <w:p w14:paraId="07300AE3" w14:textId="02D85E9D" w:rsidR="00FD5FD8" w:rsidRDefault="00FD5FD8" w:rsidP="00AC5329">
      <w:pPr>
        <w:pStyle w:val="BodyText"/>
      </w:pPr>
      <w:r>
        <w:t>For the create/update query, we take a key name and the value to be inserted</w:t>
      </w:r>
      <w:r w:rsidR="00207E85">
        <w:t>, as shown in Listing 13-6</w:t>
      </w:r>
      <w:r w:rsidR="00C964DE">
        <w:t>. We have to convert the values to String before assigning them to the dictionary – this used to work without the need of an explicit conversion in earlier versions of Swift</w:t>
      </w:r>
      <w:r>
        <w:t>:</w:t>
      </w:r>
    </w:p>
    <w:p w14:paraId="7AAF0C72" w14:textId="2023A1C4" w:rsidR="00C964DE" w:rsidRPr="00C964DE" w:rsidRDefault="00C964DE" w:rsidP="00C964DE">
      <w:pPr>
        <w:pStyle w:val="Code"/>
        <w:rPr>
          <w:color w:val="AA0D91"/>
        </w:rPr>
      </w:pPr>
      <w:r w:rsidRPr="00C964DE">
        <w:rPr>
          <w:color w:val="AA0D91"/>
        </w:rPr>
        <w:lastRenderedPageBreak/>
        <w:t>private class func updateQuery(key: String, value: NSData) -&gt; CFDictionaryRef {</w:t>
      </w:r>
    </w:p>
    <w:p w14:paraId="287D5F0A" w14:textId="77777777" w:rsidR="00C964DE" w:rsidRPr="00C964DE" w:rsidRDefault="00C964DE" w:rsidP="00C964DE">
      <w:pPr>
        <w:pStyle w:val="Code"/>
        <w:rPr>
          <w:color w:val="AA0D91"/>
        </w:rPr>
      </w:pPr>
      <w:r w:rsidRPr="00C964DE">
        <w:rPr>
          <w:color w:val="AA0D91"/>
        </w:rPr>
        <w:t xml:space="preserve">    return NSMutableDictionary(</w:t>
      </w:r>
    </w:p>
    <w:p w14:paraId="6CB3C325" w14:textId="77777777" w:rsidR="00C964DE" w:rsidRPr="00C964DE" w:rsidRDefault="00C964DE" w:rsidP="00C964DE">
      <w:pPr>
        <w:pStyle w:val="Code"/>
        <w:rPr>
          <w:color w:val="AA0D91"/>
        </w:rPr>
      </w:pPr>
      <w:r w:rsidRPr="00C964DE">
        <w:rPr>
          <w:color w:val="AA0D91"/>
        </w:rPr>
        <w:t xml:space="preserve">        objects: [ kSecClassGenericPassword, key, value ],</w:t>
      </w:r>
    </w:p>
    <w:p w14:paraId="47524B57" w14:textId="77777777" w:rsidR="00C964DE" w:rsidRPr="00C964DE" w:rsidRDefault="00C964DE" w:rsidP="00C964DE">
      <w:pPr>
        <w:pStyle w:val="Code"/>
        <w:rPr>
          <w:color w:val="AA0D91"/>
        </w:rPr>
      </w:pPr>
      <w:r w:rsidRPr="00C964DE">
        <w:rPr>
          <w:color w:val="AA0D91"/>
        </w:rPr>
        <w:t xml:space="preserve">        forKeys: [ String(kSecClass), String(kSecAttrAccount), String(kSecValueData) ]</w:t>
      </w:r>
    </w:p>
    <w:p w14:paraId="3B212DD6" w14:textId="77777777" w:rsidR="00C964DE" w:rsidRPr="00C964DE" w:rsidRDefault="00C964DE" w:rsidP="00C964DE">
      <w:pPr>
        <w:pStyle w:val="Code"/>
        <w:rPr>
          <w:color w:val="AA0D91"/>
        </w:rPr>
      </w:pPr>
      <w:r w:rsidRPr="00C964DE">
        <w:rPr>
          <w:color w:val="AA0D91"/>
        </w:rPr>
        <w:t xml:space="preserve">    )</w:t>
      </w:r>
    </w:p>
    <w:p w14:paraId="309479B3" w14:textId="02E82D6F" w:rsidR="00207E85" w:rsidRDefault="00C964DE" w:rsidP="00C964DE">
      <w:pPr>
        <w:pStyle w:val="Code"/>
      </w:pPr>
      <w:r w:rsidRPr="00C964DE">
        <w:rPr>
          <w:color w:val="AA0D91"/>
        </w:rPr>
        <w:t>}</w:t>
      </w:r>
    </w:p>
    <w:p w14:paraId="62419343" w14:textId="641349A3" w:rsidR="00207E85" w:rsidRPr="000F69CC" w:rsidRDefault="00207E85" w:rsidP="00207E85">
      <w:pPr>
        <w:pStyle w:val="CodeCaption"/>
        <w:rPr>
          <w:rFonts w:hint="eastAsia"/>
        </w:rPr>
      </w:pPr>
      <w:r>
        <w:t>Listing 13-6. The updateQuery() function</w:t>
      </w:r>
    </w:p>
    <w:p w14:paraId="28221F5A" w14:textId="4B0D8F5C" w:rsidR="00FD5FD8" w:rsidRDefault="00FD5FD8" w:rsidP="00AC5329">
      <w:pPr>
        <w:pStyle w:val="Code"/>
      </w:pPr>
      <w:r>
        <w:rPr>
          <w:rFonts w:asciiTheme="minorHAnsi" w:hAnsiTheme="minorHAnsi"/>
          <w:noProof w:val="0"/>
          <w:sz w:val="22"/>
        </w:rPr>
        <w:commentReference w:id="79"/>
      </w:r>
    </w:p>
    <w:p w14:paraId="40199364" w14:textId="42BAD037" w:rsidR="00FD5FD8" w:rsidRDefault="00FD5FD8" w:rsidP="00BE187E">
      <w:pPr>
        <w:pStyle w:val="BodyText"/>
      </w:pPr>
      <w:r>
        <w:t xml:space="preserve">The </w:t>
      </w:r>
      <w:r>
        <w:rPr>
          <w:rFonts w:ascii="Menlo Regular" w:hAnsi="Menlo Regular" w:cs="Menlo Regular"/>
        </w:rPr>
        <w:t>deleteQuery</w:t>
      </w:r>
      <w:r>
        <w:t xml:space="preserve"> looks very similar to the </w:t>
      </w:r>
      <w:r>
        <w:rPr>
          <w:rFonts w:ascii="Menlo Regular" w:hAnsi="Menlo Regular" w:cs="Menlo Regular"/>
        </w:rPr>
        <w:t>updateQuery</w:t>
      </w:r>
      <w:r w:rsidR="00C964DE">
        <w:rPr>
          <w:rFonts w:ascii="Menlo Regular" w:hAnsi="Menlo Regular" w:cs="Menlo Regular"/>
        </w:rPr>
        <w:t xml:space="preserve"> </w:t>
      </w:r>
      <w:r w:rsidR="00C964DE">
        <w:t>but i</w:t>
      </w:r>
      <w:r>
        <w:t>t takes only a key String</w:t>
      </w:r>
      <w:r w:rsidR="00207E85">
        <w:t xml:space="preserve"> (Listing 13-7)</w:t>
      </w:r>
      <w:r>
        <w:t>:</w:t>
      </w:r>
    </w:p>
    <w:p w14:paraId="514533B5" w14:textId="77777777" w:rsidR="00C964DE" w:rsidRPr="00C964DE" w:rsidRDefault="00C964DE" w:rsidP="00C964DE">
      <w:pPr>
        <w:pStyle w:val="Code"/>
        <w:rPr>
          <w:color w:val="AA0D91"/>
        </w:rPr>
      </w:pPr>
      <w:r w:rsidRPr="00C964DE">
        <w:rPr>
          <w:color w:val="AA0D91"/>
        </w:rPr>
        <w:t>private class func deleteQuery(key: String) -&gt; CFDictionaryRef {</w:t>
      </w:r>
    </w:p>
    <w:p w14:paraId="66DD8589" w14:textId="77777777" w:rsidR="00C964DE" w:rsidRPr="00C964DE" w:rsidRDefault="00C964DE" w:rsidP="00C964DE">
      <w:pPr>
        <w:pStyle w:val="Code"/>
        <w:rPr>
          <w:color w:val="AA0D91"/>
        </w:rPr>
      </w:pPr>
      <w:r w:rsidRPr="00C964DE">
        <w:rPr>
          <w:color w:val="AA0D91"/>
        </w:rPr>
        <w:t xml:space="preserve">    return NSMutableDictionary(</w:t>
      </w:r>
    </w:p>
    <w:p w14:paraId="5B58D05B" w14:textId="77777777" w:rsidR="00C964DE" w:rsidRPr="00C964DE" w:rsidRDefault="00C964DE" w:rsidP="00C964DE">
      <w:pPr>
        <w:pStyle w:val="Code"/>
        <w:rPr>
          <w:color w:val="AA0D91"/>
        </w:rPr>
      </w:pPr>
      <w:r w:rsidRPr="00C964DE">
        <w:rPr>
          <w:color w:val="AA0D91"/>
        </w:rPr>
        <w:t xml:space="preserve">        objects: [ kSecClassGenericPassword, key ],</w:t>
      </w:r>
    </w:p>
    <w:p w14:paraId="793E0900" w14:textId="77777777" w:rsidR="00C964DE" w:rsidRPr="00C964DE" w:rsidRDefault="00C964DE" w:rsidP="00C964DE">
      <w:pPr>
        <w:pStyle w:val="Code"/>
        <w:rPr>
          <w:color w:val="AA0D91"/>
        </w:rPr>
      </w:pPr>
      <w:r w:rsidRPr="00C964DE">
        <w:rPr>
          <w:color w:val="AA0D91"/>
        </w:rPr>
        <w:t xml:space="preserve">        forKeys: [ String(kSecClass), String(kSecAttrAccount) ]</w:t>
      </w:r>
    </w:p>
    <w:p w14:paraId="5BEC2BF3" w14:textId="77777777" w:rsidR="00C964DE" w:rsidRPr="00C964DE" w:rsidRDefault="00C964DE" w:rsidP="00C964DE">
      <w:pPr>
        <w:pStyle w:val="Code"/>
        <w:rPr>
          <w:color w:val="AA0D91"/>
        </w:rPr>
      </w:pPr>
      <w:r w:rsidRPr="00C964DE">
        <w:rPr>
          <w:color w:val="AA0D91"/>
        </w:rPr>
        <w:t xml:space="preserve">    )</w:t>
      </w:r>
    </w:p>
    <w:p w14:paraId="370392DF" w14:textId="6C8EA14A" w:rsidR="00207E85" w:rsidRDefault="00C964DE" w:rsidP="00C964DE">
      <w:pPr>
        <w:pStyle w:val="Code"/>
      </w:pPr>
      <w:r w:rsidRPr="00C964DE">
        <w:rPr>
          <w:color w:val="AA0D91"/>
        </w:rPr>
        <w:t>}</w:t>
      </w:r>
      <w:commentRangeStart w:id="80"/>
      <w:r w:rsidR="00FD5FD8">
        <w:rPr>
          <w:rFonts w:asciiTheme="minorHAnsi" w:hAnsiTheme="minorHAnsi"/>
          <w:noProof w:val="0"/>
          <w:sz w:val="22"/>
        </w:rPr>
        <w:commentReference w:id="81"/>
      </w:r>
      <w:commentRangeEnd w:id="80"/>
    </w:p>
    <w:p w14:paraId="1B26AB88" w14:textId="2188CFAE" w:rsidR="00FD5FD8" w:rsidRDefault="00FD5FD8" w:rsidP="00207E85">
      <w:pPr>
        <w:pStyle w:val="CodeCaption"/>
        <w:rPr>
          <w:rFonts w:hint="eastAsia"/>
        </w:rPr>
      </w:pPr>
      <w:r>
        <w:rPr>
          <w:rFonts w:asciiTheme="minorHAnsi" w:hAnsiTheme="minorHAnsi"/>
          <w:sz w:val="22"/>
        </w:rPr>
        <w:commentReference w:id="80"/>
      </w:r>
      <w:r w:rsidR="00207E85" w:rsidRPr="00207E85">
        <w:t xml:space="preserve"> </w:t>
      </w:r>
      <w:r w:rsidR="00207E85">
        <w:t>Listing 13-7. The deleteQuery() function</w:t>
      </w:r>
    </w:p>
    <w:p w14:paraId="358F31A3" w14:textId="18941C28" w:rsidR="00FD5FD8" w:rsidRPr="000F69CC" w:rsidRDefault="00FD5FD8" w:rsidP="00AC5329">
      <w:pPr>
        <w:pStyle w:val="BodyText"/>
      </w:pPr>
      <w:r>
        <w:t xml:space="preserve">The </w:t>
      </w:r>
      <w:r>
        <w:rPr>
          <w:rFonts w:ascii="Menlo Regular" w:hAnsi="Menlo Regular" w:cs="Menlo Regular"/>
        </w:rPr>
        <w:t xml:space="preserve">set </w:t>
      </w:r>
      <w:r>
        <w:t>function uses the two queries above to first delete an existing key, then add the key with the new value</w:t>
      </w:r>
      <w:r w:rsidR="00207E85">
        <w:t xml:space="preserve"> (Listing 13-8)</w:t>
      </w:r>
      <w:r>
        <w:t>:</w:t>
      </w:r>
    </w:p>
    <w:p w14:paraId="2B851DDC" w14:textId="77777777" w:rsidR="0072117D" w:rsidRDefault="0072117D" w:rsidP="0072117D">
      <w:pPr>
        <w:pStyle w:val="Code"/>
      </w:pPr>
      <w:r>
        <w:t>public class func set(key: String, value: String) -&gt; Bool {</w:t>
      </w:r>
    </w:p>
    <w:p w14:paraId="2CD74508" w14:textId="77777777" w:rsidR="0072117D" w:rsidRDefault="0072117D" w:rsidP="0072117D">
      <w:pPr>
        <w:pStyle w:val="Code"/>
      </w:pPr>
      <w:r>
        <w:t xml:space="preserve">    if let data = value.dataUsingEncoding(NSUTF8StringEncoding) {</w:t>
      </w:r>
    </w:p>
    <w:p w14:paraId="59802204" w14:textId="77777777" w:rsidR="0072117D" w:rsidRDefault="0072117D" w:rsidP="0072117D">
      <w:pPr>
        <w:pStyle w:val="Code"/>
      </w:pPr>
      <w:r>
        <w:t xml:space="preserve">        SecItemDelete(deleteQuery(key))</w:t>
      </w:r>
    </w:p>
    <w:p w14:paraId="23A5D2B0" w14:textId="77777777" w:rsidR="0072117D" w:rsidRDefault="0072117D" w:rsidP="0072117D">
      <w:pPr>
        <w:pStyle w:val="Code"/>
      </w:pPr>
      <w:r>
        <w:lastRenderedPageBreak/>
        <w:t xml:space="preserve">        return SecItemAdd(updateQuery(key, value: data), nil) == noErr</w:t>
      </w:r>
    </w:p>
    <w:p w14:paraId="2B907E9C" w14:textId="77777777" w:rsidR="0072117D" w:rsidRDefault="0072117D" w:rsidP="0072117D">
      <w:pPr>
        <w:pStyle w:val="Code"/>
      </w:pPr>
      <w:r>
        <w:t xml:space="preserve">    }</w:t>
      </w:r>
    </w:p>
    <w:p w14:paraId="6155E3E3" w14:textId="77777777" w:rsidR="0072117D" w:rsidRDefault="0072117D" w:rsidP="0072117D">
      <w:pPr>
        <w:pStyle w:val="Code"/>
      </w:pPr>
      <w:r>
        <w:t xml:space="preserve">    return false</w:t>
      </w:r>
    </w:p>
    <w:p w14:paraId="4230CDC4" w14:textId="35CCCC06" w:rsidR="00207E85" w:rsidRDefault="0072117D" w:rsidP="00C964DE">
      <w:pPr>
        <w:pStyle w:val="Code"/>
      </w:pPr>
      <w:r>
        <w:t>}</w:t>
      </w:r>
    </w:p>
    <w:p w14:paraId="46DBE940" w14:textId="28232A61" w:rsidR="00FD5FD8" w:rsidRDefault="00207E85" w:rsidP="00207E85">
      <w:pPr>
        <w:pStyle w:val="CodeCaption"/>
        <w:rPr>
          <w:rFonts w:hint="eastAsia"/>
        </w:rPr>
      </w:pPr>
      <w:r>
        <w:lastRenderedPageBreak/>
        <w:t>Listing 13-8. The set() function</w:t>
      </w:r>
      <w:r w:rsidRPr="00207E85">
        <w:rPr>
          <w:rFonts w:ascii="Calibri" w:hAnsi="Calibri"/>
          <w:sz w:val="22"/>
        </w:rPr>
        <w:t xml:space="preserve"> </w:t>
      </w:r>
      <w:r w:rsidR="00FD5FD8">
        <w:rPr>
          <w:rFonts w:asciiTheme="minorHAnsi" w:hAnsiTheme="minorHAnsi"/>
          <w:sz w:val="22"/>
        </w:rPr>
        <w:commentReference w:id="82"/>
      </w:r>
    </w:p>
    <w:p w14:paraId="7D90279E" w14:textId="75FA0B54" w:rsidR="00FD5FD8" w:rsidRDefault="00FD5FD8" w:rsidP="00BE187E">
      <w:pPr>
        <w:pStyle w:val="BodyText"/>
      </w:pPr>
      <w:r>
        <w:t>To read existing entries, we use the functions</w:t>
      </w:r>
      <w:r w:rsidR="00207E85">
        <w:t xml:space="preserve"> shown in Listing 13-9</w:t>
      </w:r>
      <w:r w:rsidR="00B174BB">
        <w:t xml:space="preserve">. The </w:t>
      </w:r>
      <w:r w:rsidR="00B174BB" w:rsidRPr="0072117D">
        <w:rPr>
          <w:rStyle w:val="CodeInline"/>
        </w:rPr>
        <w:t>get()</w:t>
      </w:r>
      <w:r w:rsidR="00B174BB">
        <w:t xml:space="preserve"> is rather simple, since it relies on the </w:t>
      </w:r>
      <w:r w:rsidR="00B174BB" w:rsidRPr="0072117D">
        <w:rPr>
          <w:rStyle w:val="CodeInline"/>
        </w:rPr>
        <w:t>getData()</w:t>
      </w:r>
      <w:r w:rsidR="00B174BB">
        <w:t xml:space="preserve"> to do the heavy lifting, and it only returns a </w:t>
      </w:r>
      <w:r w:rsidR="00B174BB" w:rsidRPr="0072117D">
        <w:rPr>
          <w:rStyle w:val="CodeCaptionChar"/>
        </w:rPr>
        <w:t>NSString</w:t>
      </w:r>
      <w:r w:rsidR="00B174BB">
        <w:t xml:space="preserve"> object. For the </w:t>
      </w:r>
      <w:r w:rsidR="00B174BB" w:rsidRPr="0072117D">
        <w:rPr>
          <w:rStyle w:val="CodeInline"/>
        </w:rPr>
        <w:t>getData()</w:t>
      </w:r>
      <w:r w:rsidR="00B174BB">
        <w:t xml:space="preserve"> we need to do a fancy dance to extract the status and the response</w:t>
      </w:r>
      <w:r>
        <w:t>:</w:t>
      </w:r>
    </w:p>
    <w:p w14:paraId="4B00DBCD" w14:textId="33BA0E9E" w:rsidR="00C964DE" w:rsidRPr="00C964DE" w:rsidRDefault="00C964DE" w:rsidP="00C964DE">
      <w:pPr>
        <w:pStyle w:val="Code"/>
        <w:rPr>
          <w:color w:val="AA0D91"/>
        </w:rPr>
      </w:pPr>
      <w:r w:rsidRPr="00C964DE">
        <w:rPr>
          <w:color w:val="AA0D91"/>
        </w:rPr>
        <w:t xml:space="preserve">   public class func get(key: String) -&gt; NSString? {</w:t>
      </w:r>
    </w:p>
    <w:p w14:paraId="7AFD2581" w14:textId="77777777" w:rsidR="00C964DE" w:rsidRPr="00C964DE" w:rsidRDefault="00C964DE" w:rsidP="00C964DE">
      <w:pPr>
        <w:pStyle w:val="Code"/>
        <w:rPr>
          <w:color w:val="AA0D91"/>
        </w:rPr>
      </w:pPr>
      <w:r w:rsidRPr="00C964DE">
        <w:rPr>
          <w:color w:val="AA0D91"/>
        </w:rPr>
        <w:t xml:space="preserve">        let query = searchQuery(key)</w:t>
      </w:r>
    </w:p>
    <w:p w14:paraId="5C94C47E" w14:textId="77777777" w:rsidR="00C964DE" w:rsidRPr="00C964DE" w:rsidRDefault="00C964DE" w:rsidP="00C964DE">
      <w:pPr>
        <w:pStyle w:val="Code"/>
        <w:rPr>
          <w:color w:val="AA0D91"/>
        </w:rPr>
      </w:pPr>
      <w:r w:rsidRPr="00C964DE">
        <w:rPr>
          <w:color w:val="AA0D91"/>
        </w:rPr>
        <w:t xml:space="preserve">        if let data = getData(query) {</w:t>
      </w:r>
    </w:p>
    <w:p w14:paraId="5242EEB6" w14:textId="77777777" w:rsidR="00C964DE" w:rsidRPr="00C964DE" w:rsidRDefault="00C964DE" w:rsidP="00C964DE">
      <w:pPr>
        <w:pStyle w:val="Code"/>
        <w:rPr>
          <w:color w:val="AA0D91"/>
        </w:rPr>
      </w:pPr>
      <w:r w:rsidRPr="00C964DE">
        <w:rPr>
          <w:color w:val="AA0D91"/>
        </w:rPr>
        <w:t xml:space="preserve">            return NSString(data: data, encoding: NSUTF8StringEncoding)</w:t>
      </w:r>
    </w:p>
    <w:p w14:paraId="6CCCAD42" w14:textId="77777777" w:rsidR="00C964DE" w:rsidRPr="00C964DE" w:rsidRDefault="00C964DE" w:rsidP="00C964DE">
      <w:pPr>
        <w:pStyle w:val="Code"/>
        <w:rPr>
          <w:color w:val="AA0D91"/>
        </w:rPr>
      </w:pPr>
      <w:r w:rsidRPr="00C964DE">
        <w:rPr>
          <w:color w:val="AA0D91"/>
        </w:rPr>
        <w:t xml:space="preserve">        }</w:t>
      </w:r>
    </w:p>
    <w:p w14:paraId="031FA176" w14:textId="77777777" w:rsidR="00C964DE" w:rsidRPr="00C964DE" w:rsidRDefault="00C964DE" w:rsidP="00C964DE">
      <w:pPr>
        <w:pStyle w:val="Code"/>
        <w:rPr>
          <w:color w:val="AA0D91"/>
        </w:rPr>
      </w:pPr>
      <w:r w:rsidRPr="00C964DE">
        <w:rPr>
          <w:color w:val="AA0D91"/>
        </w:rPr>
        <w:t xml:space="preserve">        return nil</w:t>
      </w:r>
    </w:p>
    <w:p w14:paraId="6F81CF4E" w14:textId="77777777" w:rsidR="00C964DE" w:rsidRPr="00C964DE" w:rsidRDefault="00C964DE" w:rsidP="00C964DE">
      <w:pPr>
        <w:pStyle w:val="Code"/>
        <w:rPr>
          <w:color w:val="AA0D91"/>
        </w:rPr>
      </w:pPr>
      <w:r w:rsidRPr="00C964DE">
        <w:rPr>
          <w:color w:val="AA0D91"/>
        </w:rPr>
        <w:t xml:space="preserve">    }</w:t>
      </w:r>
    </w:p>
    <w:p w14:paraId="61FAE051" w14:textId="77777777" w:rsidR="00C964DE" w:rsidRPr="00C964DE" w:rsidRDefault="00C964DE" w:rsidP="00C964DE">
      <w:pPr>
        <w:pStyle w:val="Code"/>
        <w:rPr>
          <w:color w:val="AA0D91"/>
        </w:rPr>
      </w:pPr>
      <w:r w:rsidRPr="00C964DE">
        <w:rPr>
          <w:color w:val="AA0D91"/>
        </w:rPr>
        <w:t xml:space="preserve">    </w:t>
      </w:r>
    </w:p>
    <w:p w14:paraId="707C7371" w14:textId="77777777" w:rsidR="00C964DE" w:rsidRPr="00C964DE" w:rsidRDefault="00C964DE" w:rsidP="00C964DE">
      <w:pPr>
        <w:pStyle w:val="Code"/>
        <w:rPr>
          <w:color w:val="AA0D91"/>
        </w:rPr>
      </w:pPr>
      <w:r w:rsidRPr="00C964DE">
        <w:rPr>
          <w:color w:val="AA0D91"/>
        </w:rPr>
        <w:t xml:space="preserve">    public class func getData(query: CFDictionaryRef) -&gt; NSData? {</w:t>
      </w:r>
    </w:p>
    <w:p w14:paraId="7165A518" w14:textId="77777777" w:rsidR="00C964DE" w:rsidRPr="00C964DE" w:rsidRDefault="00C964DE" w:rsidP="00C964DE">
      <w:pPr>
        <w:pStyle w:val="Code"/>
        <w:rPr>
          <w:color w:val="AA0D91"/>
        </w:rPr>
      </w:pPr>
      <w:r w:rsidRPr="00C964DE">
        <w:rPr>
          <w:color w:val="AA0D91"/>
        </w:rPr>
        <w:t xml:space="preserve">        var response: AnyObject?</w:t>
      </w:r>
    </w:p>
    <w:p w14:paraId="637B6B0C" w14:textId="77777777" w:rsidR="00C964DE" w:rsidRPr="00C964DE" w:rsidRDefault="00C964DE" w:rsidP="00C964DE">
      <w:pPr>
        <w:pStyle w:val="Code"/>
        <w:rPr>
          <w:color w:val="AA0D91"/>
        </w:rPr>
      </w:pPr>
      <w:r w:rsidRPr="00C964DE">
        <w:rPr>
          <w:color w:val="AA0D91"/>
        </w:rPr>
        <w:t xml:space="preserve">        let status = withUnsafeMutablePointer(&amp;response) {</w:t>
      </w:r>
    </w:p>
    <w:p w14:paraId="10C6A9C4" w14:textId="77777777" w:rsidR="00C964DE" w:rsidRPr="00C964DE" w:rsidRDefault="00C964DE" w:rsidP="00C964DE">
      <w:pPr>
        <w:pStyle w:val="Code"/>
        <w:rPr>
          <w:color w:val="AA0D91"/>
        </w:rPr>
      </w:pPr>
      <w:r w:rsidRPr="00C964DE">
        <w:rPr>
          <w:color w:val="AA0D91"/>
        </w:rPr>
        <w:t xml:space="preserve">            SecItemCopyMatching(query, UnsafeMutablePointer($0))</w:t>
      </w:r>
    </w:p>
    <w:p w14:paraId="306B8817" w14:textId="77777777" w:rsidR="00C964DE" w:rsidRPr="00C964DE" w:rsidRDefault="00C964DE" w:rsidP="00C964DE">
      <w:pPr>
        <w:pStyle w:val="Code"/>
        <w:rPr>
          <w:color w:val="AA0D91"/>
        </w:rPr>
      </w:pPr>
      <w:r w:rsidRPr="00C964DE">
        <w:rPr>
          <w:color w:val="AA0D91"/>
        </w:rPr>
        <w:t xml:space="preserve">        }</w:t>
      </w:r>
    </w:p>
    <w:p w14:paraId="2850A390" w14:textId="77777777" w:rsidR="00C964DE" w:rsidRPr="00C964DE" w:rsidRDefault="00C964DE" w:rsidP="00C964DE">
      <w:pPr>
        <w:pStyle w:val="Code"/>
        <w:rPr>
          <w:color w:val="AA0D91"/>
        </w:rPr>
      </w:pPr>
      <w:r w:rsidRPr="00C964DE">
        <w:rPr>
          <w:color w:val="AA0D91"/>
        </w:rPr>
        <w:t xml:space="preserve">        return status == noErr &amp;&amp; response != nil</w:t>
      </w:r>
    </w:p>
    <w:p w14:paraId="389F908C" w14:textId="77777777" w:rsidR="00C964DE" w:rsidRPr="00C964DE" w:rsidRDefault="00C964DE" w:rsidP="00C964DE">
      <w:pPr>
        <w:pStyle w:val="Code"/>
        <w:rPr>
          <w:color w:val="AA0D91"/>
        </w:rPr>
      </w:pPr>
      <w:r w:rsidRPr="00C964DE">
        <w:rPr>
          <w:color w:val="AA0D91"/>
        </w:rPr>
        <w:t xml:space="preserve">            ? response as! NSData?</w:t>
      </w:r>
    </w:p>
    <w:p w14:paraId="5C791E67" w14:textId="77777777" w:rsidR="00C964DE" w:rsidRPr="00C964DE" w:rsidRDefault="00C964DE" w:rsidP="00C964DE">
      <w:pPr>
        <w:pStyle w:val="Code"/>
        <w:rPr>
          <w:color w:val="AA0D91"/>
        </w:rPr>
      </w:pPr>
      <w:r w:rsidRPr="00C964DE">
        <w:rPr>
          <w:color w:val="AA0D91"/>
        </w:rPr>
        <w:t xml:space="preserve">            : nil</w:t>
      </w:r>
    </w:p>
    <w:p w14:paraId="03CF94B3" w14:textId="77777777" w:rsidR="00C964DE" w:rsidRDefault="00C964DE" w:rsidP="00C964DE">
      <w:pPr>
        <w:pStyle w:val="Code"/>
        <w:rPr>
          <w:color w:val="AA0D91"/>
        </w:rPr>
      </w:pPr>
      <w:r w:rsidRPr="00C964DE">
        <w:rPr>
          <w:color w:val="AA0D91"/>
        </w:rPr>
        <w:t xml:space="preserve">    }</w:t>
      </w:r>
      <w:commentRangeStart w:id="83"/>
      <w:r w:rsidR="00FD5FD8">
        <w:rPr>
          <w:rFonts w:asciiTheme="minorHAnsi" w:hAnsiTheme="minorHAnsi"/>
          <w:sz w:val="22"/>
        </w:rPr>
        <w:commentReference w:id="84"/>
      </w:r>
      <w:commentRangeEnd w:id="83"/>
    </w:p>
    <w:p w14:paraId="246C7DFD" w14:textId="0114E33D" w:rsidR="00207E85" w:rsidRDefault="00207E85" w:rsidP="00C964DE">
      <w:pPr>
        <w:pStyle w:val="CodeCaption"/>
        <w:rPr>
          <w:rFonts w:hint="eastAsia"/>
        </w:rPr>
      </w:pPr>
      <w:r>
        <w:t>Listing 13-9. The get() and getData() functions</w:t>
      </w:r>
      <w:r w:rsidR="005B09ED">
        <w:t xml:space="preserve"> in the Keychain.swift file</w:t>
      </w:r>
      <w:r w:rsidRPr="00207E85">
        <w:rPr>
          <w:rFonts w:ascii="Calibri" w:hAnsi="Calibri"/>
          <w:sz w:val="22"/>
        </w:rPr>
        <w:t xml:space="preserve"> </w:t>
      </w:r>
      <w:r w:rsidRPr="00207E85">
        <w:rPr>
          <w:rFonts w:ascii="Calibri" w:hAnsi="Calibri"/>
          <w:sz w:val="22"/>
        </w:rPr>
        <w:commentReference w:id="85"/>
      </w:r>
    </w:p>
    <w:p w14:paraId="2ED76125" w14:textId="14972404" w:rsidR="00FD5FD8" w:rsidRDefault="00FD5FD8" w:rsidP="00AC5329">
      <w:pPr>
        <w:pStyle w:val="BodyText"/>
      </w:pPr>
      <w:r>
        <w:rPr>
          <w:rFonts w:asciiTheme="minorHAnsi" w:hAnsiTheme="minorHAnsi"/>
          <w:sz w:val="22"/>
        </w:rPr>
        <w:commentReference w:id="83"/>
      </w:r>
      <w:r>
        <w:t xml:space="preserve">We observe that the response comes(eventually) as </w:t>
      </w:r>
      <w:r>
        <w:rPr>
          <w:rFonts w:ascii="Menlo Regular" w:hAnsi="Menlo Regular" w:cs="Menlo Regular"/>
          <w:color w:val="5C2699"/>
        </w:rPr>
        <w:t>NSData</w:t>
      </w:r>
      <w:r>
        <w:t xml:space="preserve"> and has to be converted back to a String. The </w:t>
      </w:r>
      <w:r>
        <w:rPr>
          <w:rFonts w:ascii="Menlo Regular" w:hAnsi="Menlo Regular" w:cs="Menlo Regular"/>
        </w:rPr>
        <w:t>getData()</w:t>
      </w:r>
      <w:r w:rsidR="005B09ED">
        <w:t xml:space="preserve"> f</w:t>
      </w:r>
      <w:r w:rsidRPr="005B09ED">
        <w:t xml:space="preserve">unction </w:t>
      </w:r>
      <w:r>
        <w:t xml:space="preserve">can be used on its own to fetch a value given a well formatted query(not necessarily password type). It returns </w:t>
      </w:r>
      <w:commentRangeStart w:id="86"/>
      <w:r>
        <w:t>a</w:t>
      </w:r>
      <w:r w:rsidR="005B09ED">
        <w:t>n</w:t>
      </w:r>
      <w:r>
        <w:t xml:space="preserve"> </w:t>
      </w:r>
      <w:commentRangeEnd w:id="86"/>
      <w:r>
        <w:rPr>
          <w:rFonts w:asciiTheme="minorHAnsi" w:hAnsiTheme="minorHAnsi"/>
          <w:sz w:val="22"/>
        </w:rPr>
        <w:commentReference w:id="86"/>
      </w:r>
      <w:r>
        <w:rPr>
          <w:rFonts w:ascii="Menlo Regular" w:hAnsi="Menlo Regular" w:cs="Menlo Regular"/>
          <w:color w:val="5C2699"/>
        </w:rPr>
        <w:t>NSData</w:t>
      </w:r>
      <w:r>
        <w:t xml:space="preserve"> object that can be converted to any given data type we expect to read back from the keychain.</w:t>
      </w:r>
    </w:p>
    <w:p w14:paraId="17B6A37B" w14:textId="11F3245B" w:rsidR="00FD5FD8" w:rsidRDefault="00FD5FD8" w:rsidP="00AC5329">
      <w:pPr>
        <w:pStyle w:val="BodyText"/>
      </w:pPr>
      <w:r>
        <w:t xml:space="preserve">The code for the entire Keychain class is shown </w:t>
      </w:r>
      <w:r w:rsidR="00F36BC4">
        <w:t>in the Figure 13-10 below</w:t>
      </w:r>
      <w:r>
        <w:t xml:space="preserve">. We leave as an exercise for the user to create a </w:t>
      </w:r>
      <w:r>
        <w:rPr>
          <w:rFonts w:ascii="Menlo Regular" w:hAnsi="Menlo Regular" w:cs="Menlo Regular"/>
        </w:rPr>
        <w:t>setData()</w:t>
      </w:r>
      <w:r>
        <w:t xml:space="preserve"> function that would handle a variety of item types. Keep in mind that you have to use the same  value for </w:t>
      </w:r>
      <w:r>
        <w:rPr>
          <w:rFonts w:ascii="Menlo Regular" w:hAnsi="Menlo Regular" w:cs="Menlo Regular"/>
          <w:color w:val="5C2699"/>
        </w:rPr>
        <w:t xml:space="preserve">kSecClass </w:t>
      </w:r>
      <w:r>
        <w:t>when deleting the entries before inserting them.</w:t>
      </w:r>
    </w:p>
    <w:p w14:paraId="7E20CA5F" w14:textId="77777777" w:rsidR="00C964DE" w:rsidRDefault="00C964DE" w:rsidP="00C964DE">
      <w:pPr>
        <w:pStyle w:val="Code"/>
      </w:pPr>
      <w:r>
        <w:t>import Foundation</w:t>
      </w:r>
    </w:p>
    <w:p w14:paraId="4B00A1A3" w14:textId="77777777" w:rsidR="00C964DE" w:rsidRDefault="00C964DE" w:rsidP="00C964DE">
      <w:pPr>
        <w:pStyle w:val="Code"/>
      </w:pPr>
      <w:r>
        <w:t>import Security</w:t>
      </w:r>
    </w:p>
    <w:p w14:paraId="7245BF41" w14:textId="77777777" w:rsidR="00C964DE" w:rsidRDefault="00C964DE" w:rsidP="00C964DE">
      <w:pPr>
        <w:pStyle w:val="Code"/>
      </w:pPr>
    </w:p>
    <w:p w14:paraId="78C72708" w14:textId="77777777" w:rsidR="00C964DE" w:rsidRDefault="00C964DE" w:rsidP="00C964DE">
      <w:pPr>
        <w:pStyle w:val="Code"/>
      </w:pPr>
      <w:r>
        <w:t>public class Keychain {</w:t>
      </w:r>
    </w:p>
    <w:p w14:paraId="0B315904" w14:textId="77777777" w:rsidR="00C964DE" w:rsidRDefault="00C964DE" w:rsidP="00C964DE">
      <w:pPr>
        <w:pStyle w:val="Code"/>
      </w:pPr>
      <w:r>
        <w:t xml:space="preserve">    public class func set(key: String, value: String) -&gt; Bool {</w:t>
      </w:r>
    </w:p>
    <w:p w14:paraId="7F30B2B6" w14:textId="77777777" w:rsidR="00C964DE" w:rsidRDefault="00C964DE" w:rsidP="00C964DE">
      <w:pPr>
        <w:pStyle w:val="Code"/>
      </w:pPr>
      <w:r>
        <w:t xml:space="preserve">        if let data = value.dataUsingEncoding(NSUTF8StringEncoding) {</w:t>
      </w:r>
    </w:p>
    <w:p w14:paraId="0A44DC2B" w14:textId="77777777" w:rsidR="00C964DE" w:rsidRDefault="00C964DE" w:rsidP="00C964DE">
      <w:pPr>
        <w:pStyle w:val="Code"/>
      </w:pPr>
      <w:r>
        <w:t xml:space="preserve">            SecItemDelete(deleteQuery(key))</w:t>
      </w:r>
    </w:p>
    <w:p w14:paraId="0EBF0E67" w14:textId="77777777" w:rsidR="00C964DE" w:rsidRDefault="00C964DE" w:rsidP="00C964DE">
      <w:pPr>
        <w:pStyle w:val="Code"/>
      </w:pPr>
      <w:r>
        <w:t xml:space="preserve">            return SecItemAdd(updateQuery(key, value: data), nil) == noErr</w:t>
      </w:r>
    </w:p>
    <w:p w14:paraId="52984269" w14:textId="77777777" w:rsidR="00C964DE" w:rsidRDefault="00C964DE" w:rsidP="00C964DE">
      <w:pPr>
        <w:pStyle w:val="Code"/>
      </w:pPr>
      <w:r>
        <w:t xml:space="preserve">        }</w:t>
      </w:r>
    </w:p>
    <w:p w14:paraId="36388A71" w14:textId="77777777" w:rsidR="00C964DE" w:rsidRDefault="00C964DE" w:rsidP="00C964DE">
      <w:pPr>
        <w:pStyle w:val="Code"/>
      </w:pPr>
      <w:r>
        <w:t xml:space="preserve">        return false</w:t>
      </w:r>
    </w:p>
    <w:p w14:paraId="3223D1CA" w14:textId="77777777" w:rsidR="00C964DE" w:rsidRDefault="00C964DE" w:rsidP="00C964DE">
      <w:pPr>
        <w:pStyle w:val="Code"/>
      </w:pPr>
      <w:r>
        <w:t xml:space="preserve">    }</w:t>
      </w:r>
    </w:p>
    <w:p w14:paraId="233409D4" w14:textId="77777777" w:rsidR="00C964DE" w:rsidRDefault="00C964DE" w:rsidP="00C964DE">
      <w:pPr>
        <w:pStyle w:val="Code"/>
      </w:pPr>
      <w:r>
        <w:t xml:space="preserve">    </w:t>
      </w:r>
    </w:p>
    <w:p w14:paraId="1E69BC85" w14:textId="77777777" w:rsidR="00C964DE" w:rsidRDefault="00C964DE" w:rsidP="00C964DE">
      <w:pPr>
        <w:pStyle w:val="Code"/>
      </w:pPr>
      <w:r>
        <w:t xml:space="preserve">    public class func get(key: String) -&gt; NSString? {</w:t>
      </w:r>
    </w:p>
    <w:p w14:paraId="5971FE20" w14:textId="77777777" w:rsidR="00C964DE" w:rsidRDefault="00C964DE" w:rsidP="00C964DE">
      <w:pPr>
        <w:pStyle w:val="Code"/>
      </w:pPr>
      <w:r>
        <w:t xml:space="preserve">        let query = searchQuery(key)</w:t>
      </w:r>
    </w:p>
    <w:p w14:paraId="052EFA3B" w14:textId="77777777" w:rsidR="00C964DE" w:rsidRDefault="00C964DE" w:rsidP="00C964DE">
      <w:pPr>
        <w:pStyle w:val="Code"/>
      </w:pPr>
      <w:r>
        <w:t xml:space="preserve">        if let data = getData(query) {</w:t>
      </w:r>
    </w:p>
    <w:p w14:paraId="76424C6C" w14:textId="77777777" w:rsidR="00C964DE" w:rsidRDefault="00C964DE" w:rsidP="00C964DE">
      <w:pPr>
        <w:pStyle w:val="Code"/>
      </w:pPr>
      <w:r>
        <w:t xml:space="preserve">            return NSString(data: data, encoding: NSUTF8StringEncoding)</w:t>
      </w:r>
    </w:p>
    <w:p w14:paraId="687AC4C4" w14:textId="77777777" w:rsidR="00C964DE" w:rsidRDefault="00C964DE" w:rsidP="00C964DE">
      <w:pPr>
        <w:pStyle w:val="Code"/>
      </w:pPr>
      <w:r>
        <w:t xml:space="preserve">        }</w:t>
      </w:r>
    </w:p>
    <w:p w14:paraId="48DB8505" w14:textId="77777777" w:rsidR="00C964DE" w:rsidRDefault="00C964DE" w:rsidP="00C964DE">
      <w:pPr>
        <w:pStyle w:val="Code"/>
      </w:pPr>
      <w:r>
        <w:t xml:space="preserve">        return nil</w:t>
      </w:r>
    </w:p>
    <w:p w14:paraId="288AE749" w14:textId="77777777" w:rsidR="00C964DE" w:rsidRDefault="00C964DE" w:rsidP="00C964DE">
      <w:pPr>
        <w:pStyle w:val="Code"/>
      </w:pPr>
      <w:r>
        <w:t xml:space="preserve">    }</w:t>
      </w:r>
    </w:p>
    <w:p w14:paraId="73D7A685" w14:textId="77777777" w:rsidR="00C964DE" w:rsidRDefault="00C964DE" w:rsidP="00C964DE">
      <w:pPr>
        <w:pStyle w:val="Code"/>
      </w:pPr>
      <w:r>
        <w:t xml:space="preserve">    </w:t>
      </w:r>
    </w:p>
    <w:p w14:paraId="331C35B4" w14:textId="77777777" w:rsidR="00C964DE" w:rsidRDefault="00C964DE" w:rsidP="00C964DE">
      <w:pPr>
        <w:pStyle w:val="Code"/>
      </w:pPr>
      <w:r>
        <w:t xml:space="preserve">    public class func getData(query: CFDictionaryRef) -&gt; NSData? {</w:t>
      </w:r>
    </w:p>
    <w:p w14:paraId="5C44F7C1" w14:textId="77777777" w:rsidR="00C964DE" w:rsidRDefault="00C964DE" w:rsidP="00C964DE">
      <w:pPr>
        <w:pStyle w:val="Code"/>
      </w:pPr>
      <w:r>
        <w:t xml:space="preserve">        var response: AnyObject?</w:t>
      </w:r>
    </w:p>
    <w:p w14:paraId="5CE19E3F" w14:textId="77777777" w:rsidR="00C964DE" w:rsidRDefault="00C964DE" w:rsidP="00C964DE">
      <w:pPr>
        <w:pStyle w:val="Code"/>
      </w:pPr>
      <w:r>
        <w:t xml:space="preserve">        let status = withUnsafeMutablePointer(&amp;response) {</w:t>
      </w:r>
    </w:p>
    <w:p w14:paraId="5680CFBF" w14:textId="77777777" w:rsidR="00C964DE" w:rsidRDefault="00C964DE" w:rsidP="00C964DE">
      <w:pPr>
        <w:pStyle w:val="Code"/>
      </w:pPr>
      <w:r>
        <w:t xml:space="preserve">            SecItemCopyMatching(query, UnsafeMutablePointer($0))</w:t>
      </w:r>
    </w:p>
    <w:p w14:paraId="26AEABB4" w14:textId="77777777" w:rsidR="00C964DE" w:rsidRDefault="00C964DE" w:rsidP="00C964DE">
      <w:pPr>
        <w:pStyle w:val="Code"/>
      </w:pPr>
      <w:r>
        <w:t xml:space="preserve">        }</w:t>
      </w:r>
    </w:p>
    <w:p w14:paraId="15FDDFA6" w14:textId="77777777" w:rsidR="00C964DE" w:rsidRDefault="00C964DE" w:rsidP="00C964DE">
      <w:pPr>
        <w:pStyle w:val="Code"/>
      </w:pPr>
      <w:r>
        <w:t xml:space="preserve">        return status == noErr &amp;&amp; response != nil</w:t>
      </w:r>
    </w:p>
    <w:p w14:paraId="4779B32E" w14:textId="77777777" w:rsidR="00C964DE" w:rsidRDefault="00C964DE" w:rsidP="00C964DE">
      <w:pPr>
        <w:pStyle w:val="Code"/>
      </w:pPr>
      <w:r>
        <w:t xml:space="preserve">            ? response as! NSData?</w:t>
      </w:r>
    </w:p>
    <w:p w14:paraId="22DBB751" w14:textId="77777777" w:rsidR="00C964DE" w:rsidRDefault="00C964DE" w:rsidP="00C964DE">
      <w:pPr>
        <w:pStyle w:val="Code"/>
      </w:pPr>
      <w:r>
        <w:t xml:space="preserve">            : nil</w:t>
      </w:r>
    </w:p>
    <w:p w14:paraId="62145C77" w14:textId="77777777" w:rsidR="00C964DE" w:rsidRDefault="00C964DE" w:rsidP="00C964DE">
      <w:pPr>
        <w:pStyle w:val="Code"/>
      </w:pPr>
      <w:r>
        <w:t xml:space="preserve">    }</w:t>
      </w:r>
    </w:p>
    <w:p w14:paraId="422C2A5B" w14:textId="77777777" w:rsidR="00C964DE" w:rsidRDefault="00C964DE" w:rsidP="00C964DE">
      <w:pPr>
        <w:pStyle w:val="Code"/>
      </w:pPr>
      <w:r>
        <w:t xml:space="preserve">    </w:t>
      </w:r>
    </w:p>
    <w:p w14:paraId="3361B8D4" w14:textId="77777777" w:rsidR="00C964DE" w:rsidRDefault="00C964DE" w:rsidP="00C964DE">
      <w:pPr>
        <w:pStyle w:val="Code"/>
      </w:pPr>
      <w:r>
        <w:t xml:space="preserve">    public class func delete(key: String) -&gt; Bool {</w:t>
      </w:r>
    </w:p>
    <w:p w14:paraId="46FC79B4" w14:textId="77777777" w:rsidR="00C964DE" w:rsidRDefault="00C964DE" w:rsidP="00C964DE">
      <w:pPr>
        <w:pStyle w:val="Code"/>
      </w:pPr>
      <w:r>
        <w:t xml:space="preserve">        return SecItemDelete( deleteQuery(key) ) == noErr</w:t>
      </w:r>
    </w:p>
    <w:p w14:paraId="5ED5BC51" w14:textId="77777777" w:rsidR="00C964DE" w:rsidRDefault="00C964DE" w:rsidP="00C964DE">
      <w:pPr>
        <w:pStyle w:val="Code"/>
      </w:pPr>
      <w:r>
        <w:t xml:space="preserve">    }</w:t>
      </w:r>
    </w:p>
    <w:p w14:paraId="48A645AB" w14:textId="77777777" w:rsidR="00C964DE" w:rsidRDefault="00C964DE" w:rsidP="00C964DE">
      <w:pPr>
        <w:pStyle w:val="Code"/>
      </w:pPr>
      <w:r>
        <w:t xml:space="preserve">    </w:t>
      </w:r>
    </w:p>
    <w:p w14:paraId="2DCB8D96" w14:textId="77777777" w:rsidR="00C964DE" w:rsidRDefault="00C964DE" w:rsidP="00C964DE">
      <w:pPr>
        <w:pStyle w:val="Code"/>
      </w:pPr>
      <w:r>
        <w:t xml:space="preserve">    public class func clear() -&gt; Bool {</w:t>
      </w:r>
    </w:p>
    <w:p w14:paraId="75036C82" w14:textId="77777777" w:rsidR="00C964DE" w:rsidRDefault="00C964DE" w:rsidP="00C964DE">
      <w:pPr>
        <w:pStyle w:val="Code"/>
      </w:pPr>
      <w:r>
        <w:lastRenderedPageBreak/>
        <w:t xml:space="preserve">        if SecItemDelete([(kSecClass as String) : kSecClassGenericPassword]) == noErr {</w:t>
      </w:r>
    </w:p>
    <w:p w14:paraId="1F66C033" w14:textId="77777777" w:rsidR="00C964DE" w:rsidRDefault="00C964DE" w:rsidP="00C964DE">
      <w:pPr>
        <w:pStyle w:val="Code"/>
      </w:pPr>
      <w:r>
        <w:t xml:space="preserve">            print("all passwords deleted")</w:t>
      </w:r>
    </w:p>
    <w:p w14:paraId="43E81980" w14:textId="77777777" w:rsidR="00C964DE" w:rsidRDefault="00C964DE" w:rsidP="00C964DE">
      <w:pPr>
        <w:pStyle w:val="Code"/>
      </w:pPr>
      <w:r>
        <w:t xml:space="preserve">        }</w:t>
      </w:r>
    </w:p>
    <w:p w14:paraId="3A272D73" w14:textId="77777777" w:rsidR="00C964DE" w:rsidRDefault="00C964DE" w:rsidP="00C964DE">
      <w:pPr>
        <w:pStyle w:val="Code"/>
      </w:pPr>
      <w:r>
        <w:t xml:space="preserve">        return SecItemDelete( clearQuery() ) == noErr</w:t>
      </w:r>
    </w:p>
    <w:p w14:paraId="0C07687A" w14:textId="77777777" w:rsidR="00C964DE" w:rsidRDefault="00C964DE" w:rsidP="00C964DE">
      <w:pPr>
        <w:pStyle w:val="Code"/>
      </w:pPr>
      <w:r>
        <w:t xml:space="preserve">    }</w:t>
      </w:r>
    </w:p>
    <w:p w14:paraId="133FBFAE" w14:textId="77777777" w:rsidR="00C964DE" w:rsidRDefault="00C964DE" w:rsidP="00C964DE">
      <w:pPr>
        <w:pStyle w:val="Code"/>
      </w:pPr>
      <w:r>
        <w:t xml:space="preserve">    </w:t>
      </w:r>
    </w:p>
    <w:p w14:paraId="0FA921E6" w14:textId="77777777" w:rsidR="00C964DE" w:rsidRDefault="00C964DE" w:rsidP="00C964DE">
      <w:pPr>
        <w:pStyle w:val="Code"/>
      </w:pPr>
      <w:r>
        <w:t xml:space="preserve">    private class func updateQuery(key: String, value: NSData) -&gt; CFDictionaryRef {</w:t>
      </w:r>
    </w:p>
    <w:p w14:paraId="6686240F" w14:textId="77777777" w:rsidR="00C964DE" w:rsidRDefault="00C964DE" w:rsidP="00C964DE">
      <w:pPr>
        <w:pStyle w:val="Code"/>
      </w:pPr>
      <w:r>
        <w:t xml:space="preserve">        return NSMutableDictionary(</w:t>
      </w:r>
    </w:p>
    <w:p w14:paraId="4322336F" w14:textId="77777777" w:rsidR="00C964DE" w:rsidRDefault="00C964DE" w:rsidP="00C964DE">
      <w:pPr>
        <w:pStyle w:val="Code"/>
      </w:pPr>
      <w:r>
        <w:t xml:space="preserve">            objects: [ kSecClassGenericPassword, key, value ],</w:t>
      </w:r>
    </w:p>
    <w:p w14:paraId="121BF6F4" w14:textId="77777777" w:rsidR="00C964DE" w:rsidRDefault="00C964DE" w:rsidP="00C964DE">
      <w:pPr>
        <w:pStyle w:val="Code"/>
      </w:pPr>
      <w:r>
        <w:t xml:space="preserve">            forKeys: [ String(kSecClass), String(kSecAttrAccount), String(kSecValueData) ]</w:t>
      </w:r>
    </w:p>
    <w:p w14:paraId="55DDA902" w14:textId="77777777" w:rsidR="00C964DE" w:rsidRDefault="00C964DE" w:rsidP="00C964DE">
      <w:pPr>
        <w:pStyle w:val="Code"/>
      </w:pPr>
      <w:r>
        <w:t xml:space="preserve">        )</w:t>
      </w:r>
    </w:p>
    <w:p w14:paraId="33A99EAC" w14:textId="77777777" w:rsidR="00C964DE" w:rsidRDefault="00C964DE" w:rsidP="00C964DE">
      <w:pPr>
        <w:pStyle w:val="Code"/>
      </w:pPr>
      <w:r>
        <w:t xml:space="preserve">    }</w:t>
      </w:r>
    </w:p>
    <w:p w14:paraId="0D390A5F" w14:textId="77777777" w:rsidR="00C964DE" w:rsidRDefault="00C964DE" w:rsidP="00C964DE">
      <w:pPr>
        <w:pStyle w:val="Code"/>
      </w:pPr>
      <w:r>
        <w:t xml:space="preserve">    private class func deleteQuery(key: String) -&gt; CFDictionaryRef {</w:t>
      </w:r>
    </w:p>
    <w:p w14:paraId="604FA8D7" w14:textId="77777777" w:rsidR="00C964DE" w:rsidRDefault="00C964DE" w:rsidP="00C964DE">
      <w:pPr>
        <w:pStyle w:val="Code"/>
      </w:pPr>
      <w:r>
        <w:t xml:space="preserve">        return NSMutableDictionary(</w:t>
      </w:r>
    </w:p>
    <w:p w14:paraId="6B0D2123" w14:textId="77777777" w:rsidR="00C964DE" w:rsidRDefault="00C964DE" w:rsidP="00C964DE">
      <w:pPr>
        <w:pStyle w:val="Code"/>
      </w:pPr>
      <w:r>
        <w:t xml:space="preserve">            objects: [ kSecClassGenericPassword, key ],</w:t>
      </w:r>
    </w:p>
    <w:p w14:paraId="71BD1E2B" w14:textId="77777777" w:rsidR="00C964DE" w:rsidRDefault="00C964DE" w:rsidP="00C964DE">
      <w:pPr>
        <w:pStyle w:val="Code"/>
      </w:pPr>
      <w:r>
        <w:t xml:space="preserve">            forKeys: [ String(kSecClass), String(kSecAttrAccount) ]</w:t>
      </w:r>
    </w:p>
    <w:p w14:paraId="7F3B4B88" w14:textId="77777777" w:rsidR="00C964DE" w:rsidRDefault="00C964DE" w:rsidP="00C964DE">
      <w:pPr>
        <w:pStyle w:val="Code"/>
      </w:pPr>
      <w:r>
        <w:t xml:space="preserve">        )</w:t>
      </w:r>
    </w:p>
    <w:p w14:paraId="20CDA09C" w14:textId="77777777" w:rsidR="00C964DE" w:rsidRDefault="00C964DE" w:rsidP="00C964DE">
      <w:pPr>
        <w:pStyle w:val="Code"/>
      </w:pPr>
      <w:r>
        <w:t xml:space="preserve">    }</w:t>
      </w:r>
    </w:p>
    <w:p w14:paraId="0B97526C" w14:textId="77777777" w:rsidR="00C964DE" w:rsidRDefault="00C964DE" w:rsidP="00C964DE">
      <w:pPr>
        <w:pStyle w:val="Code"/>
      </w:pPr>
      <w:r>
        <w:t xml:space="preserve">    private class func searchQuery(key: String) -&gt; CFDictionaryRef {</w:t>
      </w:r>
    </w:p>
    <w:p w14:paraId="4741B33B" w14:textId="77777777" w:rsidR="00C964DE" w:rsidRDefault="00C964DE" w:rsidP="00C964DE">
      <w:pPr>
        <w:pStyle w:val="Code"/>
      </w:pPr>
      <w:r>
        <w:t xml:space="preserve">        return NSMutableDictionary(</w:t>
      </w:r>
    </w:p>
    <w:p w14:paraId="3E85A88A" w14:textId="77777777" w:rsidR="00C964DE" w:rsidRDefault="00C964DE" w:rsidP="00C964DE">
      <w:pPr>
        <w:pStyle w:val="Code"/>
      </w:pPr>
      <w:r>
        <w:t xml:space="preserve">            objects: [ kSecClassGenericPassword, key, kCFBooleanTrue, kSecMatchLimitOne ],</w:t>
      </w:r>
    </w:p>
    <w:p w14:paraId="289F8243" w14:textId="77777777" w:rsidR="00C964DE" w:rsidRDefault="00C964DE" w:rsidP="00C964DE">
      <w:pPr>
        <w:pStyle w:val="Code"/>
      </w:pPr>
      <w:r>
        <w:t xml:space="preserve">            forKeys: [ String(kSecClass), String(kSecAttrAccount), String(kSecReturnData), String(kSecMatchLimit) ]</w:t>
      </w:r>
    </w:p>
    <w:p w14:paraId="0A550CCD" w14:textId="77777777" w:rsidR="00C964DE" w:rsidRDefault="00C964DE" w:rsidP="00C964DE">
      <w:pPr>
        <w:pStyle w:val="Code"/>
      </w:pPr>
      <w:r>
        <w:t xml:space="preserve">        )</w:t>
      </w:r>
    </w:p>
    <w:p w14:paraId="7BD8BA62" w14:textId="77777777" w:rsidR="00C964DE" w:rsidRDefault="00C964DE" w:rsidP="00C964DE">
      <w:pPr>
        <w:pStyle w:val="Code"/>
      </w:pPr>
      <w:r>
        <w:t xml:space="preserve">    }</w:t>
      </w:r>
    </w:p>
    <w:p w14:paraId="44733E5B" w14:textId="77777777" w:rsidR="00C964DE" w:rsidRDefault="00C964DE" w:rsidP="00C964DE">
      <w:pPr>
        <w:pStyle w:val="Code"/>
      </w:pPr>
      <w:r>
        <w:t xml:space="preserve">    private class func clearQuery() -&gt; CFDictionaryRef {</w:t>
      </w:r>
    </w:p>
    <w:p w14:paraId="142C1389" w14:textId="77777777" w:rsidR="00C964DE" w:rsidRDefault="00C964DE" w:rsidP="00C964DE">
      <w:pPr>
        <w:pStyle w:val="Code"/>
      </w:pPr>
      <w:r>
        <w:t xml:space="preserve">        return [ (kSecClass as String) : kSecClassGenericPassword ]</w:t>
      </w:r>
    </w:p>
    <w:p w14:paraId="79F62683" w14:textId="77777777" w:rsidR="00C964DE" w:rsidRDefault="00C964DE" w:rsidP="00C964DE">
      <w:pPr>
        <w:pStyle w:val="Code"/>
      </w:pPr>
      <w:r>
        <w:t xml:space="preserve">    }</w:t>
      </w:r>
    </w:p>
    <w:p w14:paraId="7330752F" w14:textId="77777777" w:rsidR="00C964DE" w:rsidRDefault="00C964DE" w:rsidP="00C964DE">
      <w:pPr>
        <w:pStyle w:val="Code"/>
      </w:pPr>
      <w:r>
        <w:t xml:space="preserve">    </w:t>
      </w:r>
    </w:p>
    <w:p w14:paraId="0F8ADA5C" w14:textId="250C872F" w:rsidR="00FD5FD8" w:rsidRDefault="00C964DE" w:rsidP="00C964DE">
      <w:pPr>
        <w:pStyle w:val="Code"/>
      </w:pPr>
      <w:r>
        <w:t>}</w:t>
      </w:r>
    </w:p>
    <w:p w14:paraId="0E108922" w14:textId="52D4F139" w:rsidR="00F36BC4" w:rsidRDefault="00F36BC4" w:rsidP="00F36BC4">
      <w:pPr>
        <w:pStyle w:val="CodeCaption"/>
        <w:rPr>
          <w:rFonts w:hint="eastAsia"/>
        </w:rPr>
      </w:pPr>
      <w:r>
        <w:lastRenderedPageBreak/>
        <w:t>Listing 13-10. The Keychain.swift file</w:t>
      </w:r>
      <w:r w:rsidRPr="00207E85">
        <w:rPr>
          <w:rFonts w:ascii="Calibri" w:hAnsi="Calibri"/>
          <w:sz w:val="22"/>
        </w:rPr>
        <w:t xml:space="preserve"> </w:t>
      </w:r>
      <w:r w:rsidRPr="00207E85">
        <w:rPr>
          <w:rFonts w:ascii="Calibri" w:hAnsi="Calibri"/>
          <w:sz w:val="22"/>
        </w:rPr>
        <w:commentReference w:id="87"/>
      </w:r>
    </w:p>
    <w:p w14:paraId="24ACA3B1" w14:textId="77777777" w:rsidR="00F36BC4" w:rsidRDefault="00F36BC4" w:rsidP="00AC5329">
      <w:pPr>
        <w:pStyle w:val="Heading4"/>
      </w:pPr>
    </w:p>
    <w:p w14:paraId="5CE7A468" w14:textId="77777777" w:rsidR="00FD5FD8" w:rsidRDefault="00FD5FD8" w:rsidP="00AC5329">
      <w:pPr>
        <w:pStyle w:val="Heading4"/>
      </w:pPr>
      <w:r>
        <w:t>Running the demo application</w:t>
      </w:r>
    </w:p>
    <w:p w14:paraId="3D9B1155" w14:textId="77777777" w:rsidR="00FD5FD8" w:rsidRDefault="00FD5FD8" w:rsidP="00AC5329">
      <w:pPr>
        <w:pStyle w:val="BodyText"/>
      </w:pPr>
      <w:r>
        <w:t>There is no magic to this application: it simply saves some password-type values and retrieves them from the keychain, with the output shown in the screenshot below</w:t>
      </w:r>
      <w:commentRangeStart w:id="88"/>
      <w:r>
        <w:t>:</w:t>
      </w:r>
      <w:commentRangeEnd w:id="88"/>
      <w:r>
        <w:rPr>
          <w:rFonts w:asciiTheme="minorHAnsi" w:hAnsiTheme="minorHAnsi"/>
          <w:sz w:val="22"/>
        </w:rPr>
        <w:commentReference w:id="88"/>
      </w:r>
    </w:p>
    <w:p w14:paraId="00F4C4C5" w14:textId="77777777" w:rsidR="00FD5FD8" w:rsidRDefault="00C964DE" w:rsidP="00BE187E">
      <w:pPr>
        <w:pStyle w:val="Figure"/>
        <w:rPr>
          <w:kern w:val="1"/>
        </w:rPr>
      </w:pPr>
      <w:r>
        <w:rPr>
          <w:noProof/>
          <w:kern w:val="1"/>
        </w:rPr>
        <w:pict w14:anchorId="505130C8">
          <v:shape id="Picture 43" o:spid="_x0000_i1031" type="#_x0000_t75" style="width:346pt;height:345.35pt;visibility:visible;mso-wrap-style:square">
            <v:imagedata r:id="rId23" o:title=""/>
          </v:shape>
        </w:pict>
      </w:r>
    </w:p>
    <w:p w14:paraId="492D79B4" w14:textId="49051B55" w:rsidR="00FD5FD8" w:rsidRDefault="00FD5FD8" w:rsidP="00BE187E">
      <w:pPr>
        <w:pStyle w:val="FigureCaption"/>
        <w:rPr>
          <w:ins w:id="89" w:author="Jeffrey" w:date="2015-10-11T17:33:00Z"/>
          <w:rFonts w:hint="eastAsia"/>
        </w:rPr>
      </w:pPr>
      <w:ins w:id="90" w:author="Jeffrey" w:date="2015-10-11T17:32:00Z">
        <w:r>
          <w:t>Figure 1</w:t>
        </w:r>
      </w:ins>
      <w:r w:rsidR="006F3FF5">
        <w:t>3</w:t>
      </w:r>
      <w:ins w:id="91" w:author="Jeffrey" w:date="2015-10-11T17:32:00Z">
        <w:r>
          <w:t>-</w:t>
        </w:r>
        <w:commentRangeStart w:id="92"/>
        <w:r>
          <w:t>7</w:t>
        </w:r>
        <w:commentRangeEnd w:id="92"/>
        <w:r>
          <w:rPr>
            <w:rFonts w:asciiTheme="minorHAnsi" w:hAnsiTheme="minorHAnsi"/>
            <w:sz w:val="22"/>
          </w:rPr>
          <w:commentReference w:id="92"/>
        </w:r>
        <w:r>
          <w:t xml:space="preserve">: </w:t>
        </w:r>
      </w:ins>
      <w:r w:rsidR="006F3FF5">
        <w:t>Application output</w:t>
      </w:r>
    </w:p>
    <w:p w14:paraId="70A2DACF" w14:textId="77777777" w:rsidR="003B6E48" w:rsidRPr="003B6E48" w:rsidRDefault="00FD5FD8">
      <w:pPr>
        <w:pStyle w:val="Heading1"/>
        <w:tabs>
          <w:tab w:val="center" w:pos="3258"/>
        </w:tabs>
        <w:rPr>
          <w:rFonts w:ascii="HelveticaNeue BlackCond" w:hAnsi="HelveticaNeue BlackCond"/>
          <w:rPrChange w:id="93" w:author="Jeffrey" w:date="2015-10-11T17:33:00Z">
            <w:rPr/>
          </w:rPrChange>
        </w:rPr>
        <w:pPrChange w:id="94" w:author="Jeffrey" w:date="2015-10-11T17:34:00Z">
          <w:pPr>
            <w:pStyle w:val="BodyText"/>
          </w:pPr>
        </w:pPrChange>
      </w:pPr>
      <w:commentRangeStart w:id="95"/>
      <w:ins w:id="96" w:author="Jeffrey" w:date="2015-10-11T17:33:00Z">
        <w:r>
          <w:lastRenderedPageBreak/>
          <w:t>Summary</w:t>
        </w:r>
      </w:ins>
      <w:commentRangeEnd w:id="95"/>
      <w:ins w:id="97" w:author="Jeffrey" w:date="2015-10-11T17:34:00Z">
        <w:r>
          <w:rPr>
            <w:rFonts w:asciiTheme="minorHAnsi" w:hAnsiTheme="minorHAnsi"/>
            <w:b w:val="0"/>
            <w:sz w:val="22"/>
            <w:szCs w:val="22"/>
          </w:rPr>
          <w:commentReference w:id="95"/>
        </w:r>
      </w:ins>
    </w:p>
    <w:p w14:paraId="32B13C7F" w14:textId="5D5DD669" w:rsidR="00503312" w:rsidRDefault="006F3FF5" w:rsidP="00BE187E">
      <w:pPr>
        <w:pStyle w:val="BodyText"/>
      </w:pPr>
      <w:r>
        <w:t xml:space="preserve">In this chapter you learned some of the basics of key encryption, </w:t>
      </w:r>
      <w:r w:rsidR="00617413">
        <w:t xml:space="preserve">some of </w:t>
      </w:r>
      <w:r>
        <w:t xml:space="preserve">the particularities of the Apple’s implementation of Keychain services, and </w:t>
      </w:r>
      <w:r w:rsidR="00617413">
        <w:t xml:space="preserve">finally </w:t>
      </w:r>
      <w:r>
        <w:t xml:space="preserve">how </w:t>
      </w:r>
      <w:r w:rsidR="00617413">
        <w:t>enable</w:t>
      </w:r>
      <w:r>
        <w:t xml:space="preserve"> your app to interact with the Keychain Services.</w:t>
      </w:r>
    </w:p>
    <w:sectPr w:rsidR="00503312" w:rsidSect="00036BCC">
      <w:headerReference w:type="even" r:id="rId24"/>
      <w:headerReference w:type="default" r:id="rId25"/>
      <w:headerReference w:type="first" r:id="rId26"/>
      <w:pgSz w:w="10325" w:h="14573" w:code="13"/>
      <w:pgMar w:top="1080" w:right="720" w:bottom="1080" w:left="1080" w:header="1440" w:footer="144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effrey" w:date="2015-10-12T14:21:00Z" w:initials="J">
    <w:p w14:paraId="55C946FD" w14:textId="77777777" w:rsidR="00C964DE" w:rsidRDefault="00C964DE">
      <w:r>
        <w:annotationRef/>
      </w:r>
      <w:r>
        <w:t>We cannot redraw this without a better rendition</w:t>
      </w:r>
    </w:p>
  </w:comment>
  <w:comment w:id="19" w:author="Charlie Cruz" w:date="2015-10-12T14:21:00Z" w:initials="CC">
    <w:p w14:paraId="25B54C0D" w14:textId="77777777" w:rsidR="00C964DE" w:rsidRDefault="00C964DE">
      <w:r>
        <w:annotationRef/>
      </w:r>
      <w:r>
        <w:t>Replace "it" with "its".</w:t>
      </w:r>
    </w:p>
  </w:comment>
  <w:comment w:id="21" w:author="Charlie Cruz" w:date="2015-10-12T14:21:00Z" w:initials="CC">
    <w:p w14:paraId="37335708" w14:textId="77777777" w:rsidR="00C964DE" w:rsidRDefault="00C964DE">
      <w:r>
        <w:annotationRef/>
      </w:r>
      <w:r>
        <w:t>Assign figure number, caption, and reference to figure in text.</w:t>
      </w:r>
    </w:p>
  </w:comment>
  <w:comment w:id="24" w:author="Jeffrey" w:date="2015-10-12T14:21:00Z" w:initials="J">
    <w:p w14:paraId="479E8C3F" w14:textId="77777777" w:rsidR="00C964DE" w:rsidRDefault="00C964DE">
      <w:r>
        <w:annotationRef/>
      </w:r>
      <w:r>
        <w:t>We need a figure that we can unmistakably fix.</w:t>
      </w:r>
    </w:p>
  </w:comment>
  <w:comment w:id="32" w:author="Jeffrey" w:date="2015-11-11T14:47:00Z" w:initials="J">
    <w:p w14:paraId="28772B86" w14:textId="77777777" w:rsidR="00C964DE" w:rsidRDefault="00C964DE" w:rsidP="00725064">
      <w:r>
        <w:annotationRef/>
      </w:r>
      <w:r>
        <w:t>Is this the caption?  Is this from the Security Guide? If so it needs permission.  We also need a version that will work.</w:t>
      </w:r>
    </w:p>
  </w:comment>
  <w:comment w:id="37" w:author="Charlie Cruz" w:date="2015-10-12T14:21:00Z" w:initials="CC">
    <w:p w14:paraId="7ECD76F6" w14:textId="77777777" w:rsidR="00C964DE" w:rsidRDefault="00C964DE">
      <w:r>
        <w:annotationRef/>
      </w:r>
      <w:r>
        <w:t>Assign code listing number,</w:t>
      </w:r>
    </w:p>
  </w:comment>
  <w:comment w:id="38" w:author="Charlie Cruz" w:date="2015-10-12T14:21:00Z" w:initials="CC">
    <w:p w14:paraId="2B59BFEB" w14:textId="77777777" w:rsidR="00C964DE" w:rsidRDefault="00C964DE" w:rsidP="00AC5329">
      <w:r>
        <w:annotationRef/>
      </w:r>
      <w:r>
        <w:annotationRef/>
      </w:r>
      <w:r>
        <w:t>Assign code listing number,</w:t>
      </w:r>
    </w:p>
    <w:p w14:paraId="2D245A49" w14:textId="77777777" w:rsidR="00C964DE" w:rsidRDefault="00C964DE"/>
  </w:comment>
  <w:comment w:id="39" w:author="Charlie Cruz" w:date="2015-10-12T14:21:00Z" w:initials="CC">
    <w:p w14:paraId="66A87A09" w14:textId="77777777" w:rsidR="00C964DE" w:rsidRDefault="00C964DE">
      <w:r>
        <w:annotationRef/>
      </w:r>
      <w:r>
        <w:t>After "OSSStatus" add "{}".</w:t>
      </w:r>
    </w:p>
  </w:comment>
  <w:comment w:id="40" w:author="Charlie Cruz" w:date="2015-11-11T14:56:00Z" w:initials="CC">
    <w:p w14:paraId="685E8B1A" w14:textId="77777777" w:rsidR="00C964DE" w:rsidRDefault="00C964DE">
      <w:r>
        <w:annotationRef/>
      </w:r>
      <w:r>
        <w:t>Provide link or document reference.</w:t>
      </w:r>
    </w:p>
    <w:p w14:paraId="0E0B4A80" w14:textId="77777777" w:rsidR="00C964DE" w:rsidRDefault="00C964DE">
      <w:r>
        <w:t>done</w:t>
      </w:r>
    </w:p>
  </w:comment>
  <w:comment w:id="42" w:author="Charlie Cruz" w:date="2015-10-12T14:21:00Z" w:initials="CC">
    <w:p w14:paraId="6235D31C" w14:textId="77777777" w:rsidR="00C964DE" w:rsidRDefault="00C964DE" w:rsidP="00AC5329">
      <w:r>
        <w:annotationRef/>
      </w:r>
      <w:r>
        <w:t>Assign code listing number,</w:t>
      </w:r>
    </w:p>
    <w:p w14:paraId="45F0C55E" w14:textId="77777777" w:rsidR="00C964DE" w:rsidRDefault="00C964DE"/>
  </w:comment>
  <w:comment w:id="43" w:author="Charlie Cruz" w:date="2015-10-12T14:21:00Z" w:initials="CC">
    <w:p w14:paraId="40D08C14" w14:textId="77777777" w:rsidR="00C964DE" w:rsidRDefault="00C964DE">
      <w:r>
        <w:annotationRef/>
      </w:r>
      <w:r>
        <w:t>Delete "_".</w:t>
      </w:r>
    </w:p>
  </w:comment>
  <w:comment w:id="44" w:author="Charlie Cruz" w:date="2015-10-12T14:21:00Z" w:initials="CC">
    <w:p w14:paraId="1B9AA872" w14:textId="77777777" w:rsidR="00C964DE" w:rsidRDefault="00C964DE" w:rsidP="00AC5329">
      <w:r>
        <w:annotationRef/>
      </w:r>
      <w:r>
        <w:t>Assign code listing number,</w:t>
      </w:r>
    </w:p>
    <w:p w14:paraId="173CD457" w14:textId="77777777" w:rsidR="00C964DE" w:rsidRDefault="00C964DE"/>
  </w:comment>
  <w:comment w:id="45" w:author="Charlie Cruz" w:date="2015-10-12T14:21:00Z" w:initials="CC">
    <w:p w14:paraId="13AAC68E" w14:textId="77777777" w:rsidR="00C964DE" w:rsidRDefault="00C964DE" w:rsidP="00AC5329">
      <w:r>
        <w:annotationRef/>
      </w:r>
      <w:r>
        <w:t>Assign code listing number,</w:t>
      </w:r>
    </w:p>
    <w:p w14:paraId="198FEADD" w14:textId="77777777" w:rsidR="00C964DE" w:rsidRDefault="00C964DE"/>
  </w:comment>
  <w:comment w:id="47" w:author="Charlie Cruz" w:date="2015-11-11T15:04:00Z" w:initials="CC">
    <w:p w14:paraId="4131D961" w14:textId="77777777" w:rsidR="00C964DE" w:rsidRDefault="00C964DE">
      <w:r>
        <w:annotationRef/>
      </w:r>
      <w:r>
        <w:t>Provide some basic information to the reader to set up the application which would be consistent with the approach in other chapters.</w:t>
      </w:r>
    </w:p>
    <w:p w14:paraId="2E1C2C17" w14:textId="77777777" w:rsidR="00C964DE" w:rsidRDefault="00C964DE"/>
    <w:p w14:paraId="2DB1F10E" w14:textId="13CCC6A8" w:rsidR="00C964DE" w:rsidRDefault="00C964DE">
      <w:r>
        <w:t>The text “just like we did for the FitBit application” should point them in the right direction. I am trying to cut down on the redundant code.</w:t>
      </w:r>
    </w:p>
  </w:comment>
  <w:comment w:id="50" w:author="Jeffrey" w:date="2015-10-12T14:21:00Z" w:initials="J">
    <w:p w14:paraId="306D47D0" w14:textId="77777777" w:rsidR="00C964DE" w:rsidRDefault="00C964DE">
      <w:r>
        <w:annotationRef/>
      </w:r>
      <w:r>
        <w:t>Please add caption and reference</w:t>
      </w:r>
    </w:p>
  </w:comment>
  <w:comment w:id="51" w:author="Charlie Cruz" w:date="2015-10-12T14:21:00Z" w:initials="CC">
    <w:p w14:paraId="6B68CDC7" w14:textId="77777777" w:rsidR="00C964DE" w:rsidRDefault="00C964DE">
      <w:r>
        <w:annotationRef/>
      </w:r>
      <w:r>
        <w:t>Assign figure number, caption, and reference to figure in text.</w:t>
      </w:r>
    </w:p>
  </w:comment>
  <w:comment w:id="56" w:author="Jeffrey" w:date="2015-10-12T14:21:00Z" w:initials="J">
    <w:p w14:paraId="2EAB359E" w14:textId="77777777" w:rsidR="00C964DE" w:rsidRDefault="00C964DE">
      <w:r>
        <w:annotationRef/>
      </w:r>
    </w:p>
  </w:comment>
  <w:comment w:id="61" w:author="Charlie Cruz" w:date="2015-11-11T15:06:00Z" w:initials="CC">
    <w:p w14:paraId="7934BEA5" w14:textId="77777777" w:rsidR="00C964DE" w:rsidRDefault="00C964DE">
      <w:r>
        <w:annotationRef/>
      </w:r>
      <w:r>
        <w:t>Replace "created" with "create".</w:t>
      </w:r>
    </w:p>
    <w:p w14:paraId="0B31B2A1" w14:textId="77777777" w:rsidR="00C964DE" w:rsidRDefault="00C964DE"/>
    <w:p w14:paraId="0C9E78CC" w14:textId="25E2C229" w:rsidR="00C964DE" w:rsidRDefault="00C964DE">
      <w:r>
        <w:t>Actually this should be “created” This was done when setting up the app</w:t>
      </w:r>
    </w:p>
  </w:comment>
  <w:comment w:id="62" w:author="Charlie Cruz" w:date="2015-10-12T14:21:00Z" w:initials="CC">
    <w:p w14:paraId="7782AE62" w14:textId="77777777" w:rsidR="00C964DE" w:rsidRDefault="00C964DE" w:rsidP="00AC5329">
      <w:r>
        <w:annotationRef/>
      </w:r>
      <w:r>
        <w:t>Assign code listing number,</w:t>
      </w:r>
    </w:p>
    <w:p w14:paraId="6B68DBE9" w14:textId="77777777" w:rsidR="00C964DE" w:rsidRDefault="00C964DE"/>
  </w:comment>
  <w:comment w:id="75" w:author="Jeffrey" w:date="2015-10-12T14:21:00Z" w:initials="J">
    <w:p w14:paraId="30C972A8" w14:textId="77777777" w:rsidR="00C964DE" w:rsidRDefault="00C964DE">
      <w:r>
        <w:annotationRef/>
      </w:r>
    </w:p>
  </w:comment>
  <w:comment w:id="78" w:author="Charlie Cruz" w:date="2015-11-11T15:16:00Z" w:initials="CC">
    <w:p w14:paraId="3B4057FF" w14:textId="77777777" w:rsidR="00C964DE" w:rsidRDefault="00C964DE">
      <w:r>
        <w:annotationRef/>
      </w:r>
      <w:r>
        <w:t>Provide the reader with some commentary on how the demo app is constructed and that a Keychain class will be created.</w:t>
      </w:r>
    </w:p>
    <w:p w14:paraId="437FD766" w14:textId="77777777" w:rsidR="00C964DE" w:rsidRDefault="00C964DE"/>
    <w:p w14:paraId="1EEFBC44" w14:textId="0288570A" w:rsidR="00C964DE" w:rsidRDefault="00C964DE">
      <w:r>
        <w:t>As mentioned before, the steps to create a project are the same across many chapters – it would actually motivate the user to read other chapters as well</w:t>
      </w:r>
    </w:p>
  </w:comment>
  <w:comment w:id="79" w:author="Charlie Cruz" w:date="2015-10-12T14:21:00Z" w:initials="CC">
    <w:p w14:paraId="0B72A4A4" w14:textId="77777777" w:rsidR="00C964DE" w:rsidRDefault="00C964DE">
      <w:r>
        <w:annotationRef/>
      </w:r>
      <w:r>
        <w:t>Indicate which file to insert this code into.</w:t>
      </w:r>
    </w:p>
  </w:comment>
  <w:comment w:id="81" w:author="Charlie Cruz" w:date="2015-10-12T14:21:00Z" w:initials="CC">
    <w:p w14:paraId="4822DF40" w14:textId="77777777" w:rsidR="00C964DE" w:rsidRDefault="00C964DE" w:rsidP="00AC5329">
      <w:r>
        <w:annotationRef/>
      </w:r>
      <w:r>
        <w:t>Assign code listing number,</w:t>
      </w:r>
    </w:p>
    <w:p w14:paraId="7CDB7283" w14:textId="77777777" w:rsidR="00C964DE" w:rsidRDefault="00C964DE"/>
  </w:comment>
  <w:comment w:id="80" w:author="Charlie Cruz" w:date="2015-10-12T14:21:00Z" w:initials="CC">
    <w:p w14:paraId="09C50ABF" w14:textId="77777777" w:rsidR="00C964DE" w:rsidRDefault="00C964DE">
      <w:r>
        <w:annotationRef/>
      </w:r>
      <w:r>
        <w:t>Indicate which file to insert this code into.</w:t>
      </w:r>
    </w:p>
  </w:comment>
  <w:comment w:id="82" w:author="Charlie Cruz" w:date="2015-10-12T14:21:00Z" w:initials="CC">
    <w:p w14:paraId="74A8159D" w14:textId="77777777" w:rsidR="00C964DE" w:rsidRDefault="00C964DE">
      <w:r>
        <w:annotationRef/>
      </w:r>
      <w:r>
        <w:t>Indicate which file to insert this code into.</w:t>
      </w:r>
    </w:p>
  </w:comment>
  <w:comment w:id="84" w:author="Charlie Cruz" w:date="2015-10-12T14:21:00Z" w:initials="CC">
    <w:p w14:paraId="6F522576" w14:textId="77777777" w:rsidR="00C964DE" w:rsidRDefault="00C964DE" w:rsidP="00AC5329">
      <w:r>
        <w:annotationRef/>
      </w:r>
      <w:r>
        <w:t>Assign code listing number,</w:t>
      </w:r>
    </w:p>
    <w:p w14:paraId="3D7422C4" w14:textId="77777777" w:rsidR="00C964DE" w:rsidRDefault="00C964DE"/>
  </w:comment>
  <w:comment w:id="85" w:author="Charlie Cruz" w:date="2015-11-11T15:19:00Z" w:initials="CC">
    <w:p w14:paraId="45B64152" w14:textId="77777777" w:rsidR="00C964DE" w:rsidRDefault="00C964DE" w:rsidP="00207E85">
      <w:r>
        <w:annotationRef/>
      </w:r>
      <w:r>
        <w:t>Indicate which file to insert this code into.</w:t>
      </w:r>
    </w:p>
  </w:comment>
  <w:comment w:id="83" w:author="Charlie Cruz" w:date="2015-10-12T14:21:00Z" w:initials="CC">
    <w:p w14:paraId="2B669FA2" w14:textId="77777777" w:rsidR="00C964DE" w:rsidRDefault="00C964DE">
      <w:r>
        <w:annotationRef/>
      </w:r>
      <w:r>
        <w:t>Indicate which file to insert this code into.</w:t>
      </w:r>
    </w:p>
  </w:comment>
  <w:comment w:id="86" w:author="Charlie Cruz" w:date="2015-10-12T14:21:00Z" w:initials="CC">
    <w:p w14:paraId="1B06C8F2" w14:textId="77777777" w:rsidR="00C964DE" w:rsidRDefault="00C964DE">
      <w:r>
        <w:annotationRef/>
      </w:r>
      <w:r>
        <w:t>Replace "a" with "an".</w:t>
      </w:r>
    </w:p>
  </w:comment>
  <w:comment w:id="87" w:author="Charlie Cruz" w:date="2015-11-11T15:22:00Z" w:initials="CC">
    <w:p w14:paraId="2B6989EF" w14:textId="77777777" w:rsidR="00C964DE" w:rsidRDefault="00C964DE" w:rsidP="00F36BC4">
      <w:r>
        <w:annotationRef/>
      </w:r>
      <w:r>
        <w:t>Indicate which file to insert this code into.</w:t>
      </w:r>
    </w:p>
  </w:comment>
  <w:comment w:id="88" w:author="Charlie Cruz" w:date="2015-10-12T14:21:00Z" w:initials="CC">
    <w:p w14:paraId="36685461" w14:textId="77777777" w:rsidR="00C964DE" w:rsidRDefault="00C964DE">
      <w:r>
        <w:annotationRef/>
      </w:r>
      <w:r>
        <w:t>Add a chapter summary to be consistent with the format of other chapters in the book.</w:t>
      </w:r>
    </w:p>
  </w:comment>
  <w:comment w:id="92" w:author="Jeffrey" w:date="2015-10-12T14:21:00Z" w:initials="J">
    <w:p w14:paraId="5B79D8EA" w14:textId="77777777" w:rsidR="00C964DE" w:rsidRDefault="00C964DE">
      <w:r>
        <w:annotationRef/>
      </w:r>
      <w:r>
        <w:t>Need a reference and a caption</w:t>
      </w:r>
    </w:p>
  </w:comment>
  <w:comment w:id="95" w:author="Jeffrey" w:date="2015-10-12T14:21:00Z" w:initials="J">
    <w:p w14:paraId="6C837461" w14:textId="77777777" w:rsidR="00C964DE" w:rsidRDefault="00C964DE">
      <w:r>
        <w:annotationRef/>
      </w:r>
      <w:r>
        <w:t>Summary needed</w:t>
      </w:r>
    </w:p>
  </w:comment>
</w:comments>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Manifest>
    <wne:toolbarData r:id="rId1"/>
  </wne:toolbars>
  <wne:acds>
    <wne:acd wne:argValue="AgBCAHUAbABsAGUAdAAgAFMAdQBiACAATABpAHMAdAA=" wne:acdName="acd0" wne:fciIndexBasedOn="0065"/>
    <wne:acd wne:argValue="AgBDAGgAYQBwAHQAZQByACAATgB1AG0AYgBlAHIA" wne:acdName="acd1" wne:fciIndexBasedOn="0065"/>
    <wne:acd wne:argValue="AgBDAGgAYQBwAHQAZQByACAAVABpAHQAbABlAA==" wne:acdName="acd2" wne:fciIndexBasedOn="0065"/>
    <wne:acd wne:argValue="AgBDAG8AZABlACAAQgBvAGwAZAA=" wne:acdName="acd3" wne:fciIndexBasedOn="0065"/>
    <wne:acd wne:argValue="AgBCAHUAbABsAGUAdAAgAFMAdQBiACAATABpAHMAdABfAFMAdABkAA==" wne:acdName="acd4" wne:fciIndexBasedOn="0065"/>
    <wne:acd wne:argValue="AgBCAG8AZAB5ACAAVABlAHgAdABfAFMAdABkAA==" wne:acdName="acd5" wne:fciIndexBasedOn="0065"/>
    <wne:acd wne:argValue="AgBDAG8AZABlACAAQwBhAHAAdABpAG8AbgA=" wne:acdName="acd6" wne:fciIndexBasedOn="0065"/>
    <wne:acd wne:argValue="AgBDAG8AZABlACAASQBuAGwAaQBuAGUA" wne:acdName="acd7" wne:fciIndexBasedOn="0065"/>
    <wne:acd wne:argValue="AgBDAG8AZABlAA==" wne:acdName="acd8" wne:fciIndexBasedOn="0065"/>
    <wne:acd wne:argValue="AgBIAGUAYQBkAGkAbgBnADEAXwBTAHQAZAA=" wne:acdName="acd9" wne:fciIndexBasedOn="0065"/>
    <wne:acd wne:argValue="AgBEAGkAbgBnAGIAYQB0AA==" wne:acdName="acd10" wne:fciIndexBasedOn="0065"/>
    <wne:acd wne:argValue="AgBQAGEAZwBlACAATgB1AG0AYgBlAHIAXwBTAHQAZAA=" wne:acdName="acd11" wne:fciIndexBasedOn="0065"/>
    <wne:acd wne:argValue="AgBFAHgAZQByAGMAaQBzAGUAIABCAG8AZAB5AA==" wne:acdName="acd12" wne:fciIndexBasedOn="0065"/>
    <wne:acd wne:argValue="AgBFAHgAZQByAGMAaQBzAGUAIABCAHUAbABsAGUAdAA=" wne:acdName="acd13" wne:fciIndexBasedOn="0065"/>
    <wne:acd wne:argValue="AgBFAHgAZQByAGMAaQBzAGUAIABIAGUAYQBkAF8AUwB0AGQA" wne:acdName="acd14" wne:fciIndexBasedOn="0065"/>
    <wne:acd wne:argValue="AgBTAGkAZABlACAAQgBhAHIAIABIAGUAYQBkAF8AUwB0AGQA" wne:acdName="acd15" wne:fciIndexBasedOn="0065"/>
    <wne:acd wne:argValue="UwBQAGkA" wne:acdName="acd16" wne:fciIndexBasedOn="0211"/>
    <wne:acd wne:argValue="QwBNAG8AaAB1AGEA" wne:acdName="acd17" wne:fciIndexBasedOn="0211"/>
    <wne:acd wne:argValue="AgBTAGkAZABlACAAQgBhAHIAIABTAHUAYgBoAGUAYQBkAF8AUwB0AGQA" wne:acdName="acd18" wne:fciIndexBasedOn="0065"/>
    <wne:acd wne:argValue="AgBFAHgAZQByAGMAaQBzAGUAIABTAHUAYgBoAGUAYQBkAF8AUwB0AGQA" wne:acdName="acd19" wne:fciIndexBasedOn="0065"/>
    <wne:acd wne:argValue="AgBFAHgAZQByAGMAaQBzAGUAIABCAG8AZAB5AF8AUwB0AGQA" wne:acdName="acd20" wne:fciIndexBasedOn="0065"/>
    <wne:acd wne:argValue="AgBTAGkAZABlACAAQgBhAHIAIABCAG8AZAB5AF8AUwB0AGQA" wne:acdName="acd21" wne:fciIndexBasedOn="0065"/>
    <wne:acd wne:argValue="AgBFAHgAZQByAGMAaQBzAGUAIABDAG8AZABlAA==" wne:acdName="acd22" wne:fciIndexBasedOn="0065"/>
    <wne:acd wne:argValue="AgBFAHgAZQByAGMAaQBzAGUAIABMAGEAcwB0AF8AUwB0AGQA" wne:acdName="acd23" wne:fciIndexBasedOn="0065"/>
    <wne:acd wne:argValue="AgBTAGkAZABlACAAQgBhAHIAIABMAGEAcwB0AF8AUwB0AGQA" wne:acdName="acd24" wne:fciIndexBasedOn="0065"/>
    <wne:acd wne:argValue="AgBDAG8AZABlACAASQBuAGwAaQBuAGUAXwBTAHQAZAA=" wne:acdName="acd25" wne:fciIndexBasedOn="0065"/>
    <wne:acd wne:argValue="AgBIAGUAYQBkAGkAbgBnADIAXwBTAHQAZAA=" wne:acdName="acd26" wne:fciIndexBasedOn="0065"/>
    <wne:acd wne:argValue="AgBIAGUAYQBkAGkAbgBnADMAXwBTAHQAZAA=" wne:acdName="acd27" wne:fciIndexBasedOn="0065"/>
    <wne:acd wne:argValue="AgBDAG8AZABlACAAQwBhAHAAdABpAG8AbgBfAFMAdABkAA==" wne:acdName="acd28" wne:fciIndexBasedOn="0065"/>
    <wne:acd wne:argValue="AgBDAG8AZABlACAAQgBvAGwAZABfAFMAdABkAA==" wne:acdName="acd29" wne:fciIndexBasedOn="0065"/>
    <wne:acd wne:argValue="AgBOAHUAbQAgAFMAdQBiACAATABpAHMAdABfAFMAdABkAA==" wne:acdName="acd30" wne:fciIndexBasedOn="0065"/>
    <wne:acd wne:argValue="AgBIAGUAYQBkAGkAbgBnADQAXwBTAHQAZAA=" wne:acdName="acd31" wne:fciIndexBasedOn="0065"/>
    <wne:acd wne:argValue="AgBFAHgAZQByAGMAaQBzAGUAIABIAGUAYQBkAA==" wne:acdName="acd32" wne:fciIndexBasedOn="0065"/>
    <wne:acd wne:argValue="AgBFAHgAZQByAGMAaQBzAGUAIABMAGEAcwB0AA==" wne:acdName="acd33" wne:fciIndexBasedOn="0065"/>
    <wne:acd wne:argValue="AgBIAGUAYQBkAGkAbgBnADUAXwBTAHQAZAA=" wne:acdName="acd34" wne:fciIndexBasedOn="0065"/>
    <wne:acd wne:argValue="AgBFAHgAZQByAGMAaQBzAGUAIABOAHUAbQA=" wne:acdName="acd35" wne:fciIndexBasedOn="0065"/>
    <wne:acd wne:argValue="AgBVAG4AbgB1AG0AYgBlAHIAZQBkACAATABpAHMAdABfAFMAdABkAA==" wne:acdName="acd36" wne:fciIndexBasedOn="0065"/>
    <wne:acd wne:argValue="AgBBAHAAcgBlAHMAcwAgAFQAYQBiAGwAZQBfAFMAdABkAA==" wne:acdName="acd37" wne:fciIndexBasedOn="0065"/>
    <wne:acd wne:argValue="AgBUAGEAYgBsAGUAIABHAHIAaQBkAF8AUwB0AGQA" wne:acdName="acd38" wne:fciIndexBasedOn="0065"/>
    <wne:acd wne:argValue="AgBUAGEAYgBsAGUAIABMAGkAcwB0AF8AUwB0AGQA" wne:acdName="acd39" wne:fciIndexBasedOn="0065"/>
    <wne:acd wne:argValue="AgBUAGEAYgBsAGUAIABUAGUAeAB0AF8AUwB0AGQA" wne:acdName="acd40" wne:fciIndexBasedOn="0065"/>
    <wne:acd wne:argValue="AgBGAG8AbwB0AG4AbwB0AGUAXwBTAHQAZAA=" wne:acdName="acd41" wne:fciIndexBasedOn="0065"/>
    <wne:acd wne:argValue="AgBGAG8AbwB0AGUAcgBfAFMAdABkAA==" wne:acdName="acd42" wne:fciIndexBasedOn="0065"/>
    <wne:acd wne:argValue="AgBGAG8AbwB0AGUAcgAgAFQAZQB4AHQAXwBTAHQAZAA=" wne:acdName="acd43" wne:fciIndexBasedOn="0065"/>
    <wne:acd wne:argValue="AgBRAHUAbwB0AGUAXwBTAHQAZAA=" wne:acdName="acd44" wne:fciIndexBasedOn="0065"/>
    <wne:acd wne:argValue="AgBRAHUAbwB0AGUAIABTAG8AdQByAGMAZQBfAFMAdABkAA==" wne:acdName="acd45" wne:fciIndexBasedOn="0065"/>
    <wne:acd wne:argValue="AgBSAGUAcwB1AGwAdABzAF8AUwB0AGQA" wne:acdName="acd46" wne:fciIndexBasedOn="0065"/>
    <wne:acd wne:argValue="AgBFAHgAZQByAGMAaQBzAGUAIABCAHUAbABsAGUAdABfAFMAdABkAA==" wne:acdName="acd47" wne:fciIndexBasedOn="0065"/>
    <wne:acd wne:argValue="AgBTAGkAZABlACAAQgBhAHIAIABCAHUAbABsAGUAdABfAFMAdABkAA==" wne:acdName="acd48" wne:fciIndexBasedOn="0065"/>
    <wne:acd wne:argValue="AgBFAHgAZQByAGMAaQBzAGUAIABOAHUAbQBfAFMAdABkAA==" wne:acdName="acd49" wne:fciIndexBasedOn="0065"/>
    <wne:acd wne:argValue="AgBDAGgAYQBwAHQAZQByACAAUwB1AGIAdABpAHQAbABlAA==" wne:acdName="acd50" wne:fciIndexBasedOn="0065"/>
    <wne:acd wne:argValue="AgBTAGkAZABlACAAQgBhAHIAIABOAHUAbQBfAFMAdABkAA==" wne:acdName="acd51" wne:fciIndexBasedOn="0065"/>
    <wne:acd wne:argValue="AgBFAHgAZQByAGMAaQBzAGUAIABDAG8AZABlAF8AUwB0AGQA" wne:acdName="acd52" wne:fciIndexBasedOn="0065"/>
    <wne:acd wne:argValue="AgBTAEIAIABDAG8AZABlAF8AUwB0AGQA" wne:acdName="acd53" wne:fciIndexBasedOn="0065"/>
    <wne:acd wne:argValue="AgBEAGkAbgBnAGIAYQB0AF8AUwB0AGQA" wne:acdName="acd54" wne:fciIndexBasedOn="0065"/>
    <wne:acd wne:argValue="AgBGAE0AIABCAG8AbwBrACAAVABpAHQAbABlAF8AUwB0AGQA" wne:acdName="acd55" wne:fciIndexBasedOn="0065"/>
    <wne:acd wne:argValue="AgBGAE0AIABTAHUAYgB0AGkAdABsAGUAXwBTAHQAZAA=" wne:acdName="acd56" wne:fciIndexBasedOn="0065"/>
    <wne:acd wne:argValue="AgBGAE0AIABFAGQAaQB0AGkAbwBuAF8AUwB0AGQA" wne:acdName="acd57" wne:fciIndexBasedOn="0065"/>
    <wne:acd wne:argValue="AgBGAE0AIABBAHUAdABoAG8AcgBfAFMAdABkAA==" wne:acdName="acd58" wne:fciIndexBasedOn="0065"/>
    <wne:acd wne:argValue="AgBGAE0AIABDAG8AcAB5AHIAaQBnAGgAdAAgAFQAaQB0AGwAZQBfAFMAdABkAA==" wne:acdName="acd59" wne:fciIndexBasedOn="0065"/>
    <wne:acd wne:argValue="AgBGAE0AIABDAG8AcAB5AHIAaQBnAGgAdABfAFMAdABkAA==" wne:acdName="acd60" wne:fciIndexBasedOn="0065"/>
    <wne:acd wne:argValue="AgBGAGkAZwB1AHIAZQAgAEMAYQBwAHQAaQBvAG4A" wne:acdName="acd61" wne:fciIndexBasedOn="0065"/>
    <wne:acd wne:argValue="AgBGAE0AIABDAG8AcAB5AHIAaQBnAGgAdAAgAEMAcgBlAGQAaQB0AHMAXwBTAHQAZAA=" wne:acdName="acd62" wne:fciIndexBasedOn="0065"/>
    <wne:acd wne:argValue="AgBGAE0AIABDAG8AcAB5AHIAaQBnAGgAdAAgAEMAcgBlAGQAaQB0AHMAIABMAGEAcwB0AF8AUwB0&#10;AGQA" wne:acdName="acd63" wne:fciIndexBasedOn="0065"/>
    <wne:acd wne:argValue="AgBGAE0AIABEAGUAZABpAGMAYQB0AGkAbwBuAF8AUwB0AGQA" wne:acdName="acd64" wne:fciIndexBasedOn="0065"/>
    <wne:acd wne:argValue="AgBGAE0AIABIAGUAYQBkAF8AUwB0AGQA" wne:acdName="acd65" wne:fciIndexBasedOn="0065"/>
    <wne:acd wne:argValue="AgBUAG8AQwAgADIAXwBTAHQAZAA=" wne:acdName="acd66" wne:fciIndexBasedOn="0065"/>
    <wne:acd wne:argValue="AgBUAG8AQwAgADMAXwBTAHQAZAA=" wne:acdName="acd67" wne:fciIndexBasedOn="0065"/>
    <wne:acd wne:argValue="AgBGAE0AIABUAGUAeAB0AF8AUwB0AGQA" wne:acdName="acd68" wne:fciIndexBasedOn="0065"/>
    <wne:acd wne:argValue="AgBGAE0AIABUAGUAeAB0ACAAQwBvAG4AdABfAFMAdABkAA==" wne:acdName="acd69" wne:fciIndexBasedOn="0065"/>
    <wne:acd wne:argValue="AgBQAGEAcgB0ACAATgB1AG0AYgBlAHIAXwBTAHQAZAA=" wne:acdName="acd70" wne:fciIndexBasedOn="0065"/>
    <wne:acd wne:argValue="AgBQAGEAcgB0ACAATwBwAGUAbgBlAHIAIABUAGUAeAB0AF8AUwB0AGQA" wne:acdName="acd71" wne:fciIndexBasedOn="0065"/>
    <wne:acd wne:argValue="AgBQAGEAcgB0ACAAVABlAHgAdABfAFMAdABkAA==" wne:acdName="acd72" wne:fciIndexBasedOn="0065"/>
    <wne:acd wne:argValue="AgBQAGEAcgB0ACAAVABpAHQAbABlAF8AUwB0AGQA" wne:acdName="acd73" wne:fciIndexBasedOn="0065"/>
    <wne:acd wne:argValue="AgBCAHUAbABsAGUAdAA=" wne:acdName="acd74" wne:fciIndexBasedOn="0065"/>
    <wne:acd wne:argValue="AgBGAGkAZwB1AHIAZQA=" wne:acdName="acd75" wne:fciIndexBasedOn="0065"/>
    <wne:acd wne:argValue="AgBCAG8AZAB5ACAAVABlAHgAdABfAE0AYQBjAA==" wne:acdName="acd76" wne:fciIndexBasedOn="0065"/>
    <wne:acd wne:argValue="AgBUAGEAYgBsAGUAIABIAGUAYQBkAA==" wne:acdName="acd77" wne:fciIndexBasedOn="0065"/>
    <wne:acd wne:argValue="AgBUAGEAYgBsAGUAIABMAGkAcwB0AA==" wne:acdName="acd78" wne:fciIndexBasedOn="0065"/>
    <wne:acd wne:argValue="AQAAAEIA" wne:acdName="acd79" wne:fciIndexBasedOn="0065"/>
    <wne:acd wne:argValue="AgBIAGUAYQBkAGkAbgBnACAAMQBfAE0AYQBjAA==" wne:acdName="acd80" wne:fciIndexBasedOn="0065"/>
    <wne:acd wne:argValue="AgBQAGEAZwBlACAATgB1AG0AYgBlAHIAXwBNAGEAYwA=" wne:acdName="acd81" wne:fciIndexBasedOn="0065"/>
    <wne:acd wne:argValue="AQAAAAEA" wne:acdName="acd82" wne:fciIndexBasedOn="0065"/>
    <wne:acd wne:argValue="AgBDAGgAYQBwAHQAZQByACAATgB1AG0AYgBlAHIAXwBTAHQAZAA=" wne:acdName="acd83" wne:fciIndexBasedOn="0065"/>
    <wne:acd wne:argValue="AgBDAGgAYQBwAHQAZQByACAAVABpAHQAbABlAF8AUwB0AGQA" wne:acdName="acd84" wne:fciIndexBasedOn="0065"/>
    <wne:acd wne:argValue="AQAAACkA" wne:acdName="acd85" wne:fciIndexBasedOn="0065"/>
    <wne:acd wne:argValue="AQAAAAIA" wne:acdName="acd86" wne:fciIndexBasedOn="0065"/>
    <wne:acd wne:argValue="AgBCAG8AZAB5ACAAVABlAHgAdAAgAEYAaQByAHMAdABfAFMAdABkAA==" wne:acdName="acd87" wne:fciIndexBasedOn="0065"/>
    <wne:acd wne:argValue="AgBOAG8AdABlAC8AVABpAHAALwBDAGEAdQB0AGkAbwBuAF8AUwB0AGQA" wne:acdName="acd88" wne:fciIndexBasedOn="0065"/>
    <wne:acd wne:argValue="AgBCAHUAbABsAGUAdABfAFMAdABkAA==" wne:acdName="acd89" wne:fciIndexBasedOn="0065"/>
    <wne:acd wne:argValue="AQAAAAMA" wne:acdName="acd90" wne:fciIndexBasedOn="0065"/>
    <wne:acd wne:argValue="AQAAAAQA" wne:acdName="acd91" wne:fciIndexBasedOn="0065"/>
    <wne:acd wne:argValue="AQAAACAA" wne:acdName="acd92" wne:fciIndexBasedOn="0065"/>
    <wne:acd wne:argValue="AgBRAHUAbwB0AGUA" wne:acdName="acd93" wne:fciIndexBasedOn="0065"/>
    <wne:acd wne:argValue="AgBIAGUAYQBkAGkAbgBnACAAMgBfAE0AYQBjAA==" wne:acdName="acd94" wne:fciIndexBasedOn="0065"/>
    <wne:acd wne:argValue="AgBIAGUAYQBkAGkAbgBnACAAMwBfAE0AYQBjAA==" wne:acdName="acd95" wne:fciIndexBasedOn="0065"/>
    <wne:acd wne:argValue="AgBTAEIAIABDAG8AZABlAA==" wne:acdName="acd96" wne:fciIndexBasedOn="0065"/>
    <wne:acd wne:acdName="acd97" wne:fciIndexBasedOn="0065"/>
    <wne:acd wne:acdName="acd98" wne:fciIndexBasedOn="0065"/>
    <wne:acd wne:acdName="acd99" wne:fciIndexBasedOn="0065"/>
    <wne:acd wne:acdName="acd100" wne:fciIndexBasedOn="0065"/>
    <wne:acd wne:acdName="acd101" wne:fciIndexBasedOn="0065"/>
    <wne:acd wne:argValue="AgBIAGUAYQBkAGkAbgBnACAANABfAE0AYQBjAA==" wne:acdName="acd102" wne:fciIndexBasedOn="0065"/>
    <wne:acd wne:argValue="AgBDAG8AZABlAF8AUwB0AGQA" wne:acdName="acd103" wne:fciIndexBasedOn="0065"/>
    <wne:acd wne:argValue="AgBOAHUAbQAgAEwAaQBzAHQAXwBTAHQAZAA=" wne:acdName="acd104" wne:fciIndexBasedOn="0065"/>
    <wne:acd wne:acdName="acd105" wne:fciIndexBasedOn="0065"/>
    <wne:acd wne:argValue="AgBGAGkAZwB1AHIAZQAgAEMAYQBwAHQAaQBvAG4AXwBTAHQAZAA=" wne:acdName="acd106" wne:fciIndexBasedOn="0065"/>
    <wne:acd wne:argValue="AgBUAGEAYgBsAGUAIABDAGEAcAB0AGkAbwBuAF8AUwB0AGQA" wne:acdName="acd107" wne:fciIndexBasedOn="0065"/>
    <wne:acd wne:argValue="AgBUAGEAYgBsAGUAIABIAGUAYQBkAF8AUwB0AGQA" wne:acdName="acd108" wne:fciIndexBasedOn="0065"/>
    <wne:acd wne:acdName="acd109" wne:fciIndexBasedOn="0065"/>
    <wne:acd wne:argValue="AgBUAGEAYgBsAGUAIABUAGUAeAB0ACAATABhAHMAdABfAFMAdABkAA==" wne:acdName="acd110" wne:fciIndexBasedOn="0065"/>
    <wne:acd wne:argValue="AgBUAGEAYgBsAGUAIABGAG8AbwB0AG4AbwB0AGUAXwBTAHQAZAA=" wne:acdName="acd111" wne:fciIndexBasedOn="0065"/>
    <wne:acd wne:acdName="acd112" wne:fciIndexBasedOn="0065"/>
    <wne:acd wne:acdName="acd113" wne:fciIndexBasedOn="0065"/>
    <wne:acd wne:acdName="acd114" wne:fciIndexBasedOn="0065"/>
    <wne:acd wne:acdName="acd115" wne:fciIndexBasedOn="0065"/>
    <wne:acd wne:acdName="acd116" wne:fciIndexBasedOn="0065"/>
    <wne:acd wne:acdName="acd117" wne:fciIndexBasedOn="0065"/>
    <wne:acd wne:acdName="acd118" wne:fciIndexBasedOn="0065"/>
    <wne:acd wne:acdName="acd119" wne:fciIndexBasedOn="0065"/>
    <wne:acd wne:argValue="AgBGAG8AbwB0AGUAcgBfAE0AYQBjAA==" wne:acdName="acd120" wne:fciIndexBasedOn="0065"/>
    <wne:acd wne:acdName="acd121" wne:fciIndexBasedOn="0065"/>
    <wne:acd wne:argValue="AgBRAHUAbwB0AGUAXwBNAGEAYwA=" wne:acdName="acd122" wne:fciIndexBasedOn="0065"/>
    <wne:acd wne:acdName="acd123" wne:fciIndexBasedOn="0065"/>
    <wne:acd wne:acdName="acd124" wne:fciIndexBasedOn="0065"/>
    <wne:acd wne:acdName="acd125" wne:fciIndexBasedOn="0065"/>
    <wne:acd wne:acdName="acd126" wne:fciIndexBasedOn="0065"/>
    <wne:acd wne:acdName="acd127" wne:fciIndexBasedOn="0065"/>
    <wne:acd wne:acdName="acd128" wne:fciIndexBasedOn="0065"/>
    <wne:acd wne:argValue="AgBTAEIAIABDAG8AZABlAF8ATQBhAGMA" wne:acdName="acd129" wne:fciIndexBasedOn="0065"/>
    <wne:acd wne:acdName="acd130" wne:fciIndexBasedOn="0065"/>
    <wne:acd wne:acdName="acd131" wne:fciIndexBasedOn="0065"/>
    <wne:acd wne:acdName="acd132" wne:fciIndexBasedOn="0065"/>
    <wne:acd wne:acdName="acd133" wne:fciIndexBasedOn="0065"/>
    <wne:acd wne:acdName="acd134" wne:fciIndexBasedOn="0065"/>
    <wne:acd wne:acdName="acd135" wne:fciIndexBasedOn="0065"/>
    <wne:acd wne:acdName="acd136" wne:fciIndexBasedOn="0065"/>
    <wne:acd wne:acdName="acd137" wne:fciIndexBasedOn="0065"/>
    <wne:acd wne:acdName="acd138" wne:fciIndexBasedOn="0065"/>
    <wne:acd wne:acdName="acd139" wne:fciIndexBasedOn="0065"/>
    <wne:acd wne:acdName="acd140" wne:fciIndexBasedOn="0065"/>
    <wne:acd wne:acdName="acd141" wne:fciIndexBasedOn="0065"/>
    <wne:acd wne:acdName="acd142" wne:fciIndexBasedOn="0065"/>
    <wne:acd wne:acdName="acd143" wne:fciIndexBasedOn="0065"/>
    <wne:acd wne:acdName="acd144" wne:fciIndexBasedOn="0065"/>
    <wne:acd wne:acdName="acd145" wne:fciIndexBasedOn="0065"/>
    <wne:acd wne:acdName="acd146" wne:fciIndexBasedOn="0065"/>
    <wne:acd wne:acdName="acd147" wne:fciIndexBasedOn="0065"/>
    <wne:acd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GAE0AIABBAHUAdABoAG8Acg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E0AIABCAG8AbwBrACAAVABpAHQAbABlAA==" wne:acdName="acd197" wne:fciIndexBasedOn="0065"/>
    <wne:acd wne:argValue="AgBGAE0AIABDAG8AcAB5AHIAaQBnAGgAdAAgAEMAcgBlAGQAaQB0AHMAIABMAGEAcwB0AA==" wne:acdName="acd198" wne:fciIndexBasedOn="0065"/>
    <wne:acd wne:argValue="AgBGAE0AIABDAG8AcAB5AHIAaQBnAGgAdAAgAEMAcgBlAGQAaQB0AHMA" wne:acdName="acd199" wne:fciIndexBasedOn="0065"/>
    <wne:acd wne:argValue="AgBGAE0AIABDAG8AcAB5AHIAaQBnAGgAdAAgAFQAaQB0AGwAZQA=" wne:acdName="acd200" wne:fciIndexBasedOn="0065"/>
    <wne:acd wne:argValue="AgBGAE0AIABDAG8AcAB5AHIAaQBnAGgAdAA=" wne:acdName="acd201" wne:fciIndexBasedOn="0065"/>
    <wne:acd wne:argValue="AgBGAE0AIABEAGUAZABpAGMAYQB0AGkAbwBuAA==" wne:acdName="acd202" wne:fciIndexBasedOn="0065"/>
    <wne:acd wne:argValue="AgBGAE0AIABFAGQAaQB0AGkAbwBuAA==" wne:acdName="acd203" wne:fciIndexBasedOn="0065"/>
    <wne:acd wne:argValue="AgBGAE0AIABIAGUAYQBkAA==" wne:acdName="acd204" wne:fciIndexBasedOn="0065"/>
    <wne:acd wne:argValue="AgBGAE0AIABTAHUAYgB0AGkAdABsAGUA" wne:acdName="acd205" wne:fciIndexBasedOn="0065"/>
    <wne:acd wne:argValue="AgBGAE0AIABUAGUAeAB0ACAAQwBvAG4AdAA=" wne:acdName="acd206" wne:fciIndexBasedOn="0065"/>
    <wne:acd wne:argValue="AgBGAE0AIABUAGUAeAB0AA==" wne:acdName="acd207" wne:fciIndexBasedOn="0065"/>
    <wne:acd wne:argValue="AgBGAG8AbwB0AGUAcgAgAFQAZQB4AHQA" wne:acdName="acd208" wne:fciIndexBasedOn="0065"/>
    <wne:acd wne:argValue="AgBGAG8AbwB0AG4AbwB0AGUA" wne:acdName="acd209" wne:fciIndexBasedOn="0065"/>
    <wne:acd wne:argValue="AgBNAGUAbgB1ACAASQB0AGUAbQA=" wne:acdName="acd210" wne:fciIndexBasedOn="0065"/>
    <wne:acd wne:argValue="AgBOAG8AdABlAC8AVABpAHAALwBDAGEAdQB0AGkAbwBuAA==" wne:acdName="acd211" wne:fciIndexBasedOn="0065"/>
    <wne:acd wne:argValue="AgBOAHUAbQAgAFMAdQBiACAATABpAHMAdAA=" wne:acdName="acd212" wne:fciIndexBasedOn="0065"/>
    <wne:acd wne:argValue="AgBOAHUAbQAgAEwAaQBzAHQA" wne:acdName="acd213" wne:fciIndexBasedOn="0065"/>
    <wne:acd wne:argValue="AgBQAGEAcgB0ACAATgB1AG0AYgBlAHIA" wne:acdName="acd214" wne:fciIndexBasedOn="0065"/>
    <wne:acd wne:argValue="AgBQAGEAcgB0ACAAVABpAHQAbABlAA==" wne:acdName="acd215" wne:fciIndexBasedOn="0065"/>
    <wne:acd wne:argValue="AgBQAGEAcgB0ACAAVABlAHgAdAA=" wne:acdName="acd216" wne:fciIndexBasedOn="0065"/>
    <wne:acd wne:argValue="AgBRAHUAbwB0AGUAIABTAG8AdQByAGMAZQA=" wne:acdName="acd217" wne:fciIndexBasedOn="0065"/>
    <wne:acd wne:argValue="AgBSAGUAcwB1AGwAdABzAA==" wne:acdName="acd218" wne:fciIndexBasedOn="0065"/>
    <wne:acd wne:argValue="AgBTAGkAZABlACAAQgBhAHIAIABCAG8AZAB5AA==" wne:acdName="acd219" wne:fciIndexBasedOn="0065"/>
    <wne:acd wne:argValue="AgBTAGkAZABlACAAQgBhAHIAIABCAHUAbABsAGUAdAA=" wne:acdName="acd220" wne:fciIndexBasedOn="0065"/>
    <wne:acd wne:argValue="AgBTAGkAZABlACAAQgBhAHIAIABIAGUAYQBkAA==" wne:acdName="acd221" wne:fciIndexBasedOn="0065"/>
    <wne:acd wne:argValue="AgBTAGkAZABlACAAQgBhAHIAIABMAGEAcwB0AA==" wne:acdName="acd222" wne:fciIndexBasedOn="0065"/>
    <wne:acd wne:argValue="AgBTAGkAZABlACAAQgBhAHIAIABOAHUAbQA=" wne:acdName="acd223" wne:fciIndexBasedOn="0065"/>
    <wne:acd wne:argValue="AgBUAGEAYgBsAGUAIABDAGEAcAB0AGkAbwBuAA==" wne:acdName="acd224" wne:fciIndexBasedOn="0065"/>
    <wne:acd wne:argValue="AgBUAGEAYgBsAGUAIABGAG8AbwB0AG4AbwB0AGUA" wne:acdName="acd225" wne:fciIndexBasedOn="0065"/>
    <wne:acd wne:argValue="AgBUAGEAYgBsAGUAIABUAGUAeAB0ACAATABhAHMAdAA=" wne:acdName="acd226" wne:fciIndexBasedOn="0065"/>
    <wne:acd wne:argValue="AgBUAGEAYgBsAGUAIABUAGUAeAB0AA==" wne:acdName="acd227" wne:fciIndexBasedOn="0065"/>
    <wne:acd wne:argValue="AgBUAG8AQwAgADIA" wne:acdName="acd228" wne:fciIndexBasedOn="0065"/>
    <wne:acd wne:argValue="AgBUAG8AQwAgADMA" wne:acdName="acd229" wne:fciIndexBasedOn="0065"/>
    <wne:acd wne:argValue="AgBVAG4AbgB1AG0AYgBlAHIAZQBkACAATABpAHMAdAA=" wne:acdName="acd23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CA394" w14:textId="77777777" w:rsidR="00C964DE" w:rsidRDefault="00C964DE">
      <w:r>
        <w:separator/>
      </w:r>
    </w:p>
  </w:endnote>
  <w:endnote w:type="continuationSeparator" w:id="0">
    <w:p w14:paraId="716E1396" w14:textId="77777777" w:rsidR="00C964DE" w:rsidRDefault="00C9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NeueHeavyCond">
    <w:altName w:val="Times New Roman"/>
    <w:charset w:val="00"/>
    <w:family w:val="auto"/>
    <w:pitch w:val="variable"/>
    <w:sig w:usb0="00000001" w:usb1="40000048" w:usb2="00000000" w:usb3="00000000" w:csb0="00000111" w:csb1="00000000"/>
  </w:font>
  <w:font w:name="Arial Narrow">
    <w:panose1 w:val="020B0606020202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lveticaNeue MediumCond">
    <w:altName w:val="Times New Roman"/>
    <w:panose1 w:val="00000000000000000000"/>
    <w:charset w:val="00"/>
    <w:family w:val="roman"/>
    <w:notTrueType/>
    <w:pitch w:val="default"/>
  </w:font>
  <w:font w:name="HelveticaNeue MediumExt">
    <w:panose1 w:val="00000000000000000000"/>
    <w:charset w:val="00"/>
    <w:family w:val="swiss"/>
    <w:notTrueType/>
    <w:pitch w:val="variable"/>
    <w:sig w:usb0="00000003" w:usb1="00000000" w:usb2="00000000" w:usb3="00000000" w:csb0="00000001" w:csb1="00000000"/>
  </w:font>
  <w:font w:name="Utopia">
    <w:altName w:val="Courier New"/>
    <w:panose1 w:val="00000000000000000000"/>
    <w:charset w:val="00"/>
    <w:family w:val="roman"/>
    <w:notTrueType/>
    <w:pitch w:val="variable"/>
    <w:sig w:usb0="00000003" w:usb1="00000000" w:usb2="00000000" w:usb3="00000000" w:csb0="00000001" w:csb1="00000000"/>
  </w:font>
  <w:font w:name="Utopia Bold">
    <w:panose1 w:val="00000000000000000000"/>
    <w:charset w:val="00"/>
    <w:family w:val="roman"/>
    <w:notTrueType/>
    <w:pitch w:val="variable"/>
    <w:sig w:usb0="00000003" w:usb1="00000000" w:usb2="00000000" w:usb3="00000000" w:csb0="00000001" w:csb1="00000000"/>
  </w:font>
  <w:font w:name="UtopiaItalic">
    <w:panose1 w:val="00000000000000000000"/>
    <w:charset w:val="00"/>
    <w:family w:val="decorative"/>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Neue-Roman">
    <w:altName w:val="Cambria"/>
    <w:panose1 w:val="00000000000000000000"/>
    <w:charset w:val="00"/>
    <w:family w:val="swiss"/>
    <w:notTrueType/>
    <w:pitch w:val="variable"/>
    <w:sig w:usb0="00000003" w:usb1="00000000" w:usb2="00000000" w:usb3="00000000" w:csb0="00000001" w:csb1="00000000"/>
  </w:font>
  <w:font w:name="HelveticaNeue Condensed">
    <w:altName w:val="Cambria"/>
    <w:panose1 w:val="00000000000000000000"/>
    <w:charset w:val="00"/>
    <w:family w:val="swiss"/>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83" w:usb1="00000000" w:usb2="00000000" w:usb3="00000000" w:csb0="00000009"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ZapfDingbats">
    <w:panose1 w:val="00000000000000000000"/>
    <w:charset w:val="02"/>
    <w:family w:val="decorative"/>
    <w:notTrueType/>
    <w:pitch w:val="variable"/>
    <w:sig w:usb0="00000003" w:usb1="10000000" w:usb2="00000000" w:usb3="00000000" w:csb0="80000001" w:csb1="00000000"/>
  </w:font>
  <w:font w:name="Trebuchet MS">
    <w:panose1 w:val="020B0603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Italic">
    <w:altName w:val="Consolas"/>
    <w:panose1 w:val="020B06090303040B0204"/>
    <w:charset w:val="00"/>
    <w:family w:val="auto"/>
    <w:pitch w:val="variable"/>
    <w:sig w:usb0="E60002FF" w:usb1="500079FB" w:usb2="00000020" w:usb3="00000000" w:csb0="0000019F" w:csb1="00000000"/>
  </w:font>
  <w:font w:name="HelveticaNeue BlackCond">
    <w:altName w:val="Cambria"/>
    <w:panose1 w:val="00000000000000000000"/>
    <w:charset w:val="00"/>
    <w:family w:val="swiss"/>
    <w:notTrueType/>
    <w:pitch w:val="variable"/>
    <w:sig w:usb0="00000003" w:usb1="00000000" w:usb2="00000000" w:usb3="00000000" w:csb0="00000001" w:csb1="00000000"/>
  </w:font>
  <w:font w:name="MyriadPro-Black">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28AB" w14:textId="77777777" w:rsidR="00C964DE" w:rsidRDefault="00C964DE">
      <w:r>
        <w:separator/>
      </w:r>
    </w:p>
  </w:footnote>
  <w:footnote w:type="continuationSeparator" w:id="0">
    <w:p w14:paraId="43022D34" w14:textId="77777777" w:rsidR="00C964DE" w:rsidRDefault="00C964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222C47" w14:textId="3AA93A9D" w:rsidR="00C964DE" w:rsidRPr="005433DD" w:rsidRDefault="00C964DE" w:rsidP="00E3343C">
    <w:pPr>
      <w:pStyle w:val="Header"/>
      <w:rPr>
        <w:rFonts w:ascii="HelveticaNeueHeavyCond" w:hAnsi="HelveticaNeueHeavyCond" w:cs="MyriadPro-Black"/>
        <w:sz w:val="16"/>
        <w:szCs w:val="16"/>
      </w:rPr>
    </w:pPr>
    <w:r>
      <w:rPr>
        <w:rFonts w:ascii="HelveticaNeue Condensed" w:hAnsi="HelveticaNeue Condensed"/>
        <w:noProof/>
        <w:sz w:val="16"/>
        <w:szCs w:val="16"/>
      </w:rPr>
      <w:pict w14:anchorId="39B2EA18">
        <v:shape id="Arc 37" o:spid="_x0000_s2050" style="position:absolute;margin-left:-10.55pt;margin-top:11.05pt;width:440.95pt;height:47.8pt;rotation:-465fd;flip:x;z-index:251656704;visibility:visible" coordsize="21600,21600" o:spt="100" wrapcoords="3931 -338 -37 -338 -37 1012 18955 5062 18955 5400 20939 7088 21122 7088 21269 7088 21269 6412 20351 5400 19763 5062 19800 3375 11094 0 6906 -338 3931 -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" adj="0,,0" path="m-1,677nfc1754,227,3557,-1,5369,-1,11397,-1,17151,2519,21240,6948em-1,677nsc1754,227,3557,-1,5369,-1,11397,-1,17151,2519,21240,6948l5369,21600,-1,677xe" filled="f" fillcolor="black" strokeweight=".5pt">
          <v:stroke joinstyle="round"/>
          <v:formulas/>
          <v:path arrowok="t" o:extrusionok="f" o:connecttype="custom" o:connectlocs="0,19055;5422265,195299;1370628,607060" o:connectangles="0,0,0"/>
          <w10:wrap type="through"/>
        </v:shape>
      </w:pict>
    </w:r>
    <w:r>
      <w:rPr>
        <w:rFonts w:ascii="HelveticaNeue Condensed" w:hAnsi="HelveticaNeue Condensed"/>
        <w:noProof/>
        <w:sz w:val="16"/>
        <w:szCs w:val="16"/>
      </w:rPr>
      <w:pict w14:anchorId="1FCB6786">
        <v:shapetype id="_x0000_t202" coordsize="21600,21600" o:spt="202" path="m0,0l0,21600,21600,21600,21600,0xe">
          <v:stroke joinstyle="miter"/>
          <v:path gradientshapeok="t" o:connecttype="rect"/>
        </v:shapetype>
        <v:shape id="Text Box 17" o:spid="_x0000_s2049" type="#_x0000_t202" style="position:absolute;margin-left:-43.5pt;margin-top:-6pt;width:53.7pt;height:20.85pt;z-index:2516556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" filled="f" fillcolor="#cdcdcd" stroked="f">
          <v:fill opacity="0"/>
          <v:textbox style="mso-next-textbox:#Text Box 17">
            <w:txbxContent>
              <w:p w14:paraId="31619E3D" w14:textId="77777777" w:rsidR="00C964DE" w:rsidRPr="00E3343C" w:rsidRDefault="00C964DE" w:rsidP="00E3343C">
                <w:pPr>
                  <w:jc w:val="right"/>
                  <w:rPr>
                    <w:rStyle w:val="PageNumber"/>
                    <w:rFonts w:ascii="HelveticaNeue MediumCond" w:hAnsi="HelveticaNeue MediumCond" w:hint="eastAsia"/>
                    <w:b/>
                    <w:bCs/>
                    <w:sz w:val="22"/>
                    <w:szCs w:val="22"/>
                  </w:rPr>
                </w:pPr>
                <w:r w:rsidRPr="00E3343C">
                  <w:rPr>
                    <w:rStyle w:val="PageNumber"/>
                    <w:rFonts w:ascii="HelveticaNeue MediumCond" w:hAnsi="HelveticaNeue MediumCond"/>
                    <w:b/>
                    <w:bCs/>
                    <w:sz w:val="22"/>
                    <w:szCs w:val="22"/>
                  </w:rPr>
                  <w:fldChar w:fldCharType="begin"/>
                </w:r>
                <w:r w:rsidRPr="00E3343C">
                  <w:rPr>
                    <w:rStyle w:val="PageNumber"/>
                    <w:rFonts w:ascii="HelveticaNeue MediumCond" w:hAnsi="HelveticaNeue MediumCond"/>
                    <w:b/>
                    <w:bCs/>
                    <w:sz w:val="22"/>
                    <w:szCs w:val="22"/>
                  </w:rPr>
                  <w:instrText xml:space="preserve"> PAGE  \* Arabic  \* MERGEFORMAT </w:instrText>
                </w:r>
                <w:r w:rsidRPr="00E3343C">
                  <w:rPr>
                    <w:rStyle w:val="PageNumber"/>
                    <w:rFonts w:ascii="HelveticaNeue MediumCond" w:hAnsi="HelveticaNeue MediumCond"/>
                    <w:b/>
                    <w:bCs/>
                    <w:sz w:val="22"/>
                    <w:szCs w:val="22"/>
                  </w:rPr>
                  <w:fldChar w:fldCharType="separate"/>
                </w:r>
                <w:r w:rsidR="005433DD">
                  <w:rPr>
                    <w:rStyle w:val="PageNumber"/>
                    <w:rFonts w:ascii="HelveticaNeue MediumCond" w:hAnsi="HelveticaNeue MediumCond" w:hint="eastAsia"/>
                    <w:b/>
                    <w:bCs/>
                    <w:noProof/>
                    <w:sz w:val="22"/>
                    <w:szCs w:val="22"/>
                  </w:rPr>
                  <w:t>6</w:t>
                </w:r>
                <w:r w:rsidRPr="00E3343C">
                  <w:rPr>
                    <w:rStyle w:val="PageNumber"/>
                    <w:rFonts w:ascii="HelveticaNeue MediumCond" w:hAnsi="HelveticaNeue MediumCond"/>
                    <w:b/>
                    <w:bCs/>
                    <w:sz w:val="22"/>
                    <w:szCs w:val="22"/>
                  </w:rPr>
                  <w:fldChar w:fldCharType="end"/>
                </w:r>
              </w:p>
            </w:txbxContent>
          </v:textbox>
        </v:shape>
      </w:pict>
    </w:r>
    <w:r>
      <w:rPr>
        <w:rFonts w:ascii="HelveticaNeue Condensed" w:hAnsi="HelveticaNeue Condensed" w:cs="MyriadPro-Black"/>
        <w:sz w:val="16"/>
        <w:szCs w:val="16"/>
      </w:rPr>
      <w:t xml:space="preserve">     </w:t>
    </w:r>
    <w:r w:rsidR="005433DD">
      <w:rPr>
        <w:rFonts w:ascii="HelveticaNeueHeavyCond" w:hAnsi="HelveticaNeueHeavyCond" w:cs="MyriadPro-Black"/>
        <w:sz w:val="16"/>
        <w:szCs w:val="16"/>
      </w:rPr>
      <w:t>CHAPTER 13</w:t>
    </w:r>
    <w:r>
      <w:rPr>
        <w:rFonts w:ascii="HelveticaNeueHeavyCond" w:hAnsi="HelveticaNeueHeavyCond" w:cs="MyriadPro-Black"/>
        <w:sz w:val="16"/>
        <w:szCs w:val="16"/>
      </w:rPr>
      <w:t>: Using Keychain services to secure data</w:t>
    </w:r>
  </w:p>
  <w:p w14:paraId="4C097BF4" w14:textId="77777777" w:rsidR="00C964DE" w:rsidRDefault="00C964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7679AE" w14:textId="47324C11" w:rsidR="00C964DE" w:rsidRDefault="00C964DE" w:rsidP="00BE187E">
    <w:pPr>
      <w:pStyle w:val="Header"/>
      <w:ind w:right="320"/>
      <w:jc w:val="right"/>
    </w:pPr>
    <w:r>
      <w:rPr>
        <w:rFonts w:ascii="HelveticaNeue Condensed" w:hAnsi="HelveticaNeue Condensed"/>
        <w:noProof/>
        <w:sz w:val="16"/>
        <w:szCs w:val="16"/>
      </w:rPr>
      <w:pict w14:anchorId="594F3A1F">
        <v:shapetype id="_x0000_t202" coordsize="21600,21600" o:spt="202" path="m0,0l0,21600,21600,21600,21600,0xe">
          <v:stroke joinstyle="miter"/>
          <v:path gradientshapeok="t" o:connecttype="rect"/>
        </v:shapetype>
        <v:shape id="Text Box 18" o:spid="_x0000_s2051" type="#_x0000_t202" style="position:absolute;left:0;text-align:left;margin-left:412.5pt;margin-top:-5.05pt;width:87.45pt;height:23.1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" filled="f" fillcolor="#cdcdcd" stroked="f">
          <v:fill opacity="0"/>
          <v:textbox style="mso-next-textbox:#Text Box 18">
            <w:txbxContent>
              <w:p w14:paraId="6F98DF34" w14:textId="77777777" w:rsidR="00C964DE" w:rsidRPr="00AF30BC" w:rsidRDefault="00C964DE" w:rsidP="00E3343C">
                <w:pPr>
                  <w:rPr>
                    <w:rStyle w:val="PageNumber"/>
                    <w:rFonts w:ascii="HelveticaNeue MediumCond" w:hAnsi="HelveticaNeue MediumCond" w:hint="eastAsia"/>
                    <w:b/>
                    <w:bCs/>
                    <w:sz w:val="22"/>
                    <w:szCs w:val="22"/>
                  </w:rPr>
                </w:pPr>
                <w:r w:rsidRPr="00AF30BC">
                  <w:rPr>
                    <w:rStyle w:val="PageNumber"/>
                    <w:rFonts w:ascii="HelveticaNeue MediumCond" w:hAnsi="HelveticaNeue MediumCond"/>
                    <w:b/>
                    <w:bCs/>
                    <w:sz w:val="22"/>
                    <w:szCs w:val="22"/>
                  </w:rPr>
                  <w:fldChar w:fldCharType="begin"/>
                </w:r>
                <w:r w:rsidRPr="00AF30BC">
                  <w:rPr>
                    <w:rStyle w:val="PageNumber"/>
                    <w:rFonts w:ascii="HelveticaNeue MediumCond" w:hAnsi="HelveticaNeue MediumCond"/>
                    <w:b/>
                    <w:bCs/>
                    <w:sz w:val="22"/>
                    <w:szCs w:val="22"/>
                  </w:rPr>
                  <w:instrText xml:space="preserve"> PAGE  \* Arabic  \* MERGEFORMAT </w:instrText>
                </w:r>
                <w:r w:rsidRPr="00AF30BC">
                  <w:rPr>
                    <w:rStyle w:val="PageNumber"/>
                    <w:rFonts w:ascii="HelveticaNeue MediumCond" w:hAnsi="HelveticaNeue MediumCond"/>
                    <w:b/>
                    <w:bCs/>
                    <w:sz w:val="22"/>
                    <w:szCs w:val="22"/>
                  </w:rPr>
                  <w:fldChar w:fldCharType="separate"/>
                </w:r>
                <w:r w:rsidR="005433DD">
                  <w:rPr>
                    <w:rStyle w:val="PageNumber"/>
                    <w:rFonts w:ascii="HelveticaNeue MediumCond" w:hAnsi="HelveticaNeue MediumCond" w:hint="eastAsia"/>
                    <w:b/>
                    <w:bCs/>
                    <w:noProof/>
                    <w:sz w:val="22"/>
                    <w:szCs w:val="22"/>
                  </w:rPr>
                  <w:t>5</w:t>
                </w:r>
                <w:r w:rsidRPr="00AF30BC">
                  <w:rPr>
                    <w:rStyle w:val="PageNumber"/>
                    <w:rFonts w:ascii="HelveticaNeue MediumCond" w:hAnsi="HelveticaNeue MediumCond"/>
                    <w:b/>
                    <w:bCs/>
                    <w:sz w:val="22"/>
                    <w:szCs w:val="22"/>
                  </w:rPr>
                  <w:fldChar w:fldCharType="end"/>
                </w:r>
              </w:p>
            </w:txbxContent>
          </v:textbox>
        </v:shape>
      </w:pict>
    </w:r>
    <w:r>
      <w:rPr>
        <w:rFonts w:ascii="HelveticaNeue Condensed" w:hAnsi="HelveticaNeue Condensed"/>
        <w:noProof/>
        <w:sz w:val="16"/>
        <w:szCs w:val="16"/>
      </w:rPr>
      <w:pict w14:anchorId="4F75AB2D">
        <v:shape id="Arc 38" o:spid="_x0000_s2052" style="position:absolute;left:0;text-align:left;margin-left:-2.25pt;margin-top:12pt;width:441.7pt;height:51.65pt;rotation:465fd;z-index:251658752;visibility:visible" coordsize="21600,21600" o:spt="100" wrapcoords="4071 -313 -37 -313 -37 939 18520 4696 18520 5009 20757 6887 20940 6887 21270 6887 21270 6261 20060 5009 19326 4696 19363 3443 10928 0 6931 -313 4071 -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" adj="0,,0" path="m-1,677nfc1754,227,3557,-1,5369,-1,11397,-1,17151,2519,21240,6948em-1,677nsc1754,227,3557,-1,5369,-1,11397,-1,17151,2519,21240,6948l5369,21600,-1,677xe" filled="f" fillcolor="black" strokeweight=".5pt">
          <v:stroke joinstyle="round"/>
          <v:formulas/>
          <v:path arrowok="t" o:extrusionok="f" o:connecttype="custom" o:connectlocs="0,19055;5422265,195299;1370628,607060" o:connectangles="0,0,0"/>
          <w10:wrap type="through"/>
        </v:shape>
      </w:pict>
    </w:r>
    <w:r>
      <w:rPr>
        <w:rFonts w:ascii="HelveticaNeueHeavyCond" w:hAnsi="HelveticaNeueHeavyCond" w:cs="MyriadPro-Black"/>
        <w:sz w:val="16"/>
        <w:szCs w:val="16"/>
      </w:rPr>
      <w:t>CHAPTER 1</w:t>
    </w:r>
    <w:r w:rsidR="00EF6194">
      <w:rPr>
        <w:rFonts w:ascii="HelveticaNeueHeavyCond" w:hAnsi="HelveticaNeueHeavyCond" w:cs="MyriadPro-Black"/>
        <w:sz w:val="16"/>
        <w:szCs w:val="16"/>
      </w:rPr>
      <w:t>3</w:t>
    </w:r>
    <w:r>
      <w:rPr>
        <w:rFonts w:ascii="HelveticaNeueHeavyCond" w:hAnsi="HelveticaNeueHeavyCond" w:cs="MyriadPro-Black"/>
        <w:sz w:val="16"/>
        <w:szCs w:val="16"/>
      </w:rPr>
      <w:t>: Using Keychain services to secure data</w:t>
    </w:r>
    <w: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BADE66" w14:textId="77777777" w:rsidR="00C964DE" w:rsidRDefault="00C964DE">
    <w:pPr>
      <w:pStyle w:val="Header"/>
    </w:pPr>
    <w:r>
      <w:pict w14:anchorId="7034B71C">
        <v:shape id="Arc 35" o:spid="_x0000_s2053" style="position:absolute;margin-left:.95pt;margin-top:21pt;width:436.25pt;height:47.8pt;rotation:7820fd;flip:x;z-index:251659776;visibility:visible" coordsize="21600,21600" o:spt="100" wrapcoords="-37 -338 -37 338 14140 5062 14140 5400 18854 10462 21043 15525 21118 15525 21303 15525 21303 14850 19336 9788 15736 5400 14957 5062 14994 3712 6309 0 2524 -338 -37 -3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" adj="0,,0" path="m0,6nfc174,2,349,-1,525,-1,10113,-1,18553,6320,21251,15521em0,6nsc174,2,349,-1,525,-1,10113,-1,18553,6320,21251,15521l525,21600,,6xe" filled="f" fillcolor="black" strokeweight=".5pt">
          <v:stroke joinstyle="round"/>
          <v:formulas/>
          <v:path arrowok="t" o:extrusionok="f" o:connecttype="custom" o:connectlocs="0,169;5540375,436212;136867,607060" o:connectangles="0,0,0"/>
          <w10:wrap type="through"/>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5E81"/>
    <w:multiLevelType w:val="hybridMultilevel"/>
    <w:tmpl w:val="9F507088"/>
    <w:lvl w:ilvl="0" w:tplc="8CD4129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700609"/>
    <w:multiLevelType w:val="hybridMultilevel"/>
    <w:tmpl w:val="76AC2A48"/>
    <w:lvl w:ilvl="0" w:tplc="C112844E">
      <w:start w:val="1"/>
      <w:numFmt w:val="bullet"/>
      <w:pStyle w:val="SideBar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140DCF"/>
    <w:multiLevelType w:val="hybridMultilevel"/>
    <w:tmpl w:val="F39A0D34"/>
    <w:lvl w:ilvl="0" w:tplc="678CCFD4">
      <w:start w:val="1"/>
      <w:numFmt w:val="bullet"/>
      <w:pStyle w:val="Exercise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6D3A05"/>
    <w:multiLevelType w:val="hybridMultilevel"/>
    <w:tmpl w:val="ECBA610A"/>
    <w:lvl w:ilvl="0" w:tplc="CC76607C">
      <w:start w:val="1"/>
      <w:numFmt w:val="decimal"/>
      <w:pStyle w:val="NumList"/>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E8E0BDF"/>
    <w:multiLevelType w:val="hybridMultilevel"/>
    <w:tmpl w:val="908E1B96"/>
    <w:lvl w:ilvl="0" w:tplc="EE48CDE6">
      <w:start w:val="1"/>
      <w:numFmt w:val="lowerLetter"/>
      <w:pStyle w:val="NumSubList"/>
      <w:lvlText w:val="%1."/>
      <w:lvlJc w:val="left"/>
      <w:pPr>
        <w:tabs>
          <w:tab w:val="num" w:pos="0"/>
        </w:tabs>
        <w:ind w:left="135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pStyle w:val="Heading5"/>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6">
    <w:nsid w:val="7936716C"/>
    <w:multiLevelType w:val="hybridMultilevel"/>
    <w:tmpl w:val="7F38F316"/>
    <w:lvl w:ilvl="0" w:tplc="8AEC1EB6">
      <w:start w:val="1"/>
      <w:numFmt w:val="decimal"/>
      <w:pStyle w:val="SideBarNum"/>
      <w:lvlText w:val="%1."/>
      <w:lvlJc w:val="left"/>
      <w:pPr>
        <w:tabs>
          <w:tab w:val="num" w:pos="0"/>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7F314F"/>
    <w:multiLevelType w:val="hybridMultilevel"/>
    <w:tmpl w:val="22AA25D6"/>
    <w:lvl w:ilvl="0" w:tplc="A6522A88">
      <w:start w:val="1"/>
      <w:numFmt w:val="decimal"/>
      <w:pStyle w:val="ExerciseNum"/>
      <w:lvlText w:val="%1."/>
      <w:lvlJc w:val="left"/>
      <w:pPr>
        <w:tabs>
          <w:tab w:val="num" w:pos="0"/>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TrueTypeFonts/>
  <w:mirrorMargins/>
  <w:hideSpellingErrors/>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formatting="1" w:enforcement="0"/>
  <w:defaultTabStop w:val="720"/>
  <w:evenAndOddHeaders/>
  <w:drawingGridHorizontalSpacing w:val="12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6D92"/>
    <w:rsid w:val="00002570"/>
    <w:rsid w:val="000029F8"/>
    <w:rsid w:val="00005973"/>
    <w:rsid w:val="00006EC0"/>
    <w:rsid w:val="00010427"/>
    <w:rsid w:val="00011461"/>
    <w:rsid w:val="00013C3D"/>
    <w:rsid w:val="00014300"/>
    <w:rsid w:val="000149AD"/>
    <w:rsid w:val="0001506D"/>
    <w:rsid w:val="00021A6B"/>
    <w:rsid w:val="000221A9"/>
    <w:rsid w:val="000239A1"/>
    <w:rsid w:val="00023EBE"/>
    <w:rsid w:val="000259EC"/>
    <w:rsid w:val="00031178"/>
    <w:rsid w:val="00031D66"/>
    <w:rsid w:val="00033AEB"/>
    <w:rsid w:val="000345ED"/>
    <w:rsid w:val="000345FB"/>
    <w:rsid w:val="00036BCC"/>
    <w:rsid w:val="000376F8"/>
    <w:rsid w:val="00041B40"/>
    <w:rsid w:val="00042176"/>
    <w:rsid w:val="00051452"/>
    <w:rsid w:val="00061D2C"/>
    <w:rsid w:val="00063D9A"/>
    <w:rsid w:val="00064306"/>
    <w:rsid w:val="000763FF"/>
    <w:rsid w:val="00082B8F"/>
    <w:rsid w:val="00086F89"/>
    <w:rsid w:val="00087343"/>
    <w:rsid w:val="000911BB"/>
    <w:rsid w:val="0009547A"/>
    <w:rsid w:val="00096940"/>
    <w:rsid w:val="000A08C6"/>
    <w:rsid w:val="000A0F0B"/>
    <w:rsid w:val="000A4497"/>
    <w:rsid w:val="000A6731"/>
    <w:rsid w:val="000B0E13"/>
    <w:rsid w:val="000B18A4"/>
    <w:rsid w:val="000B202B"/>
    <w:rsid w:val="000B50EE"/>
    <w:rsid w:val="000B5475"/>
    <w:rsid w:val="000C0458"/>
    <w:rsid w:val="000C120F"/>
    <w:rsid w:val="000C2883"/>
    <w:rsid w:val="000C3E09"/>
    <w:rsid w:val="000C59CA"/>
    <w:rsid w:val="000C6E91"/>
    <w:rsid w:val="000D4D6F"/>
    <w:rsid w:val="000D5E2C"/>
    <w:rsid w:val="000D620C"/>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2775"/>
    <w:rsid w:val="00143798"/>
    <w:rsid w:val="001442B5"/>
    <w:rsid w:val="001504F6"/>
    <w:rsid w:val="001508DE"/>
    <w:rsid w:val="00150B91"/>
    <w:rsid w:val="00150DAA"/>
    <w:rsid w:val="001550D3"/>
    <w:rsid w:val="00160653"/>
    <w:rsid w:val="001623DA"/>
    <w:rsid w:val="00163ECE"/>
    <w:rsid w:val="00166548"/>
    <w:rsid w:val="001715C6"/>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57A5"/>
    <w:rsid w:val="001A57E0"/>
    <w:rsid w:val="001A5DA7"/>
    <w:rsid w:val="001B0BF7"/>
    <w:rsid w:val="001B1D98"/>
    <w:rsid w:val="001B2458"/>
    <w:rsid w:val="001B4BB4"/>
    <w:rsid w:val="001B5784"/>
    <w:rsid w:val="001C314C"/>
    <w:rsid w:val="001C5451"/>
    <w:rsid w:val="001C64A5"/>
    <w:rsid w:val="001D37CE"/>
    <w:rsid w:val="001D4B3F"/>
    <w:rsid w:val="001D4DF3"/>
    <w:rsid w:val="001E317E"/>
    <w:rsid w:val="001E4425"/>
    <w:rsid w:val="001E561E"/>
    <w:rsid w:val="001E636A"/>
    <w:rsid w:val="001F0E09"/>
    <w:rsid w:val="001F4B5D"/>
    <w:rsid w:val="00203F38"/>
    <w:rsid w:val="0020588C"/>
    <w:rsid w:val="002058F5"/>
    <w:rsid w:val="00207E85"/>
    <w:rsid w:val="002151B9"/>
    <w:rsid w:val="00216981"/>
    <w:rsid w:val="002177E9"/>
    <w:rsid w:val="002213E2"/>
    <w:rsid w:val="00222109"/>
    <w:rsid w:val="002242CF"/>
    <w:rsid w:val="00226774"/>
    <w:rsid w:val="00226D92"/>
    <w:rsid w:val="0023066E"/>
    <w:rsid w:val="0023208D"/>
    <w:rsid w:val="00235756"/>
    <w:rsid w:val="00235823"/>
    <w:rsid w:val="0023597C"/>
    <w:rsid w:val="002409A2"/>
    <w:rsid w:val="00240F96"/>
    <w:rsid w:val="002419E0"/>
    <w:rsid w:val="0024356E"/>
    <w:rsid w:val="00243E16"/>
    <w:rsid w:val="00245D21"/>
    <w:rsid w:val="002504DD"/>
    <w:rsid w:val="00253200"/>
    <w:rsid w:val="00253536"/>
    <w:rsid w:val="00253B76"/>
    <w:rsid w:val="00256940"/>
    <w:rsid w:val="002612C6"/>
    <w:rsid w:val="002620F5"/>
    <w:rsid w:val="002630E7"/>
    <w:rsid w:val="00263F56"/>
    <w:rsid w:val="00264A56"/>
    <w:rsid w:val="00264AC3"/>
    <w:rsid w:val="00270490"/>
    <w:rsid w:val="00276249"/>
    <w:rsid w:val="0028311F"/>
    <w:rsid w:val="00283215"/>
    <w:rsid w:val="00286880"/>
    <w:rsid w:val="00291480"/>
    <w:rsid w:val="002945EA"/>
    <w:rsid w:val="00295A7A"/>
    <w:rsid w:val="002972EC"/>
    <w:rsid w:val="00297C33"/>
    <w:rsid w:val="00297E79"/>
    <w:rsid w:val="002A2369"/>
    <w:rsid w:val="002A2819"/>
    <w:rsid w:val="002A3080"/>
    <w:rsid w:val="002A337D"/>
    <w:rsid w:val="002A731E"/>
    <w:rsid w:val="002B30DB"/>
    <w:rsid w:val="002C1AA4"/>
    <w:rsid w:val="002C2B5B"/>
    <w:rsid w:val="002C3EE6"/>
    <w:rsid w:val="002C4DC1"/>
    <w:rsid w:val="002C54C2"/>
    <w:rsid w:val="002C55CF"/>
    <w:rsid w:val="002C70EB"/>
    <w:rsid w:val="002D1119"/>
    <w:rsid w:val="002E1850"/>
    <w:rsid w:val="002E3EC2"/>
    <w:rsid w:val="002E569C"/>
    <w:rsid w:val="002E66FE"/>
    <w:rsid w:val="002E753B"/>
    <w:rsid w:val="002F52EF"/>
    <w:rsid w:val="002F5EC7"/>
    <w:rsid w:val="002F699D"/>
    <w:rsid w:val="002F69D4"/>
    <w:rsid w:val="0030021E"/>
    <w:rsid w:val="003112C8"/>
    <w:rsid w:val="00314AE6"/>
    <w:rsid w:val="00315E06"/>
    <w:rsid w:val="00320981"/>
    <w:rsid w:val="0032195F"/>
    <w:rsid w:val="0033208D"/>
    <w:rsid w:val="00332FB0"/>
    <w:rsid w:val="0033319F"/>
    <w:rsid w:val="00333269"/>
    <w:rsid w:val="00333954"/>
    <w:rsid w:val="0033797F"/>
    <w:rsid w:val="003433E2"/>
    <w:rsid w:val="00344947"/>
    <w:rsid w:val="00362F56"/>
    <w:rsid w:val="00364665"/>
    <w:rsid w:val="003656A8"/>
    <w:rsid w:val="00367DF2"/>
    <w:rsid w:val="00373B8A"/>
    <w:rsid w:val="00376E76"/>
    <w:rsid w:val="003772CD"/>
    <w:rsid w:val="003836C7"/>
    <w:rsid w:val="0038668A"/>
    <w:rsid w:val="00386CDD"/>
    <w:rsid w:val="00392B2A"/>
    <w:rsid w:val="00395577"/>
    <w:rsid w:val="0039662C"/>
    <w:rsid w:val="00397CE8"/>
    <w:rsid w:val="003A49F4"/>
    <w:rsid w:val="003A7043"/>
    <w:rsid w:val="003A7DD3"/>
    <w:rsid w:val="003B44EB"/>
    <w:rsid w:val="003B6E48"/>
    <w:rsid w:val="003C13DC"/>
    <w:rsid w:val="003C5AA3"/>
    <w:rsid w:val="003C700B"/>
    <w:rsid w:val="003D1132"/>
    <w:rsid w:val="003D2445"/>
    <w:rsid w:val="003D2E4A"/>
    <w:rsid w:val="003D3182"/>
    <w:rsid w:val="003E1B62"/>
    <w:rsid w:val="003E4FE3"/>
    <w:rsid w:val="003E635C"/>
    <w:rsid w:val="003E7D81"/>
    <w:rsid w:val="003F147C"/>
    <w:rsid w:val="003F6F94"/>
    <w:rsid w:val="00404202"/>
    <w:rsid w:val="00404F85"/>
    <w:rsid w:val="00406240"/>
    <w:rsid w:val="00410D2C"/>
    <w:rsid w:val="00413271"/>
    <w:rsid w:val="004211F2"/>
    <w:rsid w:val="00422E71"/>
    <w:rsid w:val="00427AE3"/>
    <w:rsid w:val="0043083A"/>
    <w:rsid w:val="0043620B"/>
    <w:rsid w:val="00443636"/>
    <w:rsid w:val="00443B77"/>
    <w:rsid w:val="0044656B"/>
    <w:rsid w:val="00446E3D"/>
    <w:rsid w:val="004472EE"/>
    <w:rsid w:val="004479EB"/>
    <w:rsid w:val="0045573B"/>
    <w:rsid w:val="00455930"/>
    <w:rsid w:val="00457123"/>
    <w:rsid w:val="00460161"/>
    <w:rsid w:val="0046039E"/>
    <w:rsid w:val="004632CD"/>
    <w:rsid w:val="00471AC2"/>
    <w:rsid w:val="0047409C"/>
    <w:rsid w:val="004740F9"/>
    <w:rsid w:val="00476566"/>
    <w:rsid w:val="0048129C"/>
    <w:rsid w:val="004833B9"/>
    <w:rsid w:val="00485A74"/>
    <w:rsid w:val="0048663D"/>
    <w:rsid w:val="004940D0"/>
    <w:rsid w:val="00496522"/>
    <w:rsid w:val="00497078"/>
    <w:rsid w:val="004A3D15"/>
    <w:rsid w:val="004A466A"/>
    <w:rsid w:val="004A5621"/>
    <w:rsid w:val="004A6112"/>
    <w:rsid w:val="004A7381"/>
    <w:rsid w:val="004A73A7"/>
    <w:rsid w:val="004A73DB"/>
    <w:rsid w:val="004B3C4D"/>
    <w:rsid w:val="004B4991"/>
    <w:rsid w:val="004B49C8"/>
    <w:rsid w:val="004B64A1"/>
    <w:rsid w:val="004C0C48"/>
    <w:rsid w:val="004D1789"/>
    <w:rsid w:val="004D4E0A"/>
    <w:rsid w:val="004D63A6"/>
    <w:rsid w:val="004E0BDE"/>
    <w:rsid w:val="004E0D97"/>
    <w:rsid w:val="004E341F"/>
    <w:rsid w:val="004E4C00"/>
    <w:rsid w:val="004E6C55"/>
    <w:rsid w:val="004F2DBD"/>
    <w:rsid w:val="004F2EB5"/>
    <w:rsid w:val="004F3E98"/>
    <w:rsid w:val="004F70F2"/>
    <w:rsid w:val="00500E7E"/>
    <w:rsid w:val="00501098"/>
    <w:rsid w:val="005014AC"/>
    <w:rsid w:val="0050239F"/>
    <w:rsid w:val="00503312"/>
    <w:rsid w:val="00504C1F"/>
    <w:rsid w:val="00505501"/>
    <w:rsid w:val="00505AB1"/>
    <w:rsid w:val="00517ED2"/>
    <w:rsid w:val="00521A2D"/>
    <w:rsid w:val="005301F1"/>
    <w:rsid w:val="005341CA"/>
    <w:rsid w:val="00537957"/>
    <w:rsid w:val="005409CE"/>
    <w:rsid w:val="005433DD"/>
    <w:rsid w:val="00544D61"/>
    <w:rsid w:val="00550937"/>
    <w:rsid w:val="00552476"/>
    <w:rsid w:val="00553A64"/>
    <w:rsid w:val="00555135"/>
    <w:rsid w:val="00555AA9"/>
    <w:rsid w:val="00560B3F"/>
    <w:rsid w:val="00564330"/>
    <w:rsid w:val="0056536F"/>
    <w:rsid w:val="00566F48"/>
    <w:rsid w:val="00566F68"/>
    <w:rsid w:val="00570213"/>
    <w:rsid w:val="00570574"/>
    <w:rsid w:val="0057079B"/>
    <w:rsid w:val="00575C9A"/>
    <w:rsid w:val="00577A7F"/>
    <w:rsid w:val="005856B4"/>
    <w:rsid w:val="005862A4"/>
    <w:rsid w:val="00593984"/>
    <w:rsid w:val="005A055B"/>
    <w:rsid w:val="005A6917"/>
    <w:rsid w:val="005B09ED"/>
    <w:rsid w:val="005B300D"/>
    <w:rsid w:val="005C35C4"/>
    <w:rsid w:val="005C40BF"/>
    <w:rsid w:val="005C5525"/>
    <w:rsid w:val="005D0D89"/>
    <w:rsid w:val="005D500D"/>
    <w:rsid w:val="005D5C62"/>
    <w:rsid w:val="005E22AF"/>
    <w:rsid w:val="005E3D28"/>
    <w:rsid w:val="005E4591"/>
    <w:rsid w:val="005F04E1"/>
    <w:rsid w:val="005F2464"/>
    <w:rsid w:val="005F2534"/>
    <w:rsid w:val="005F5464"/>
    <w:rsid w:val="005F6205"/>
    <w:rsid w:val="005F7F62"/>
    <w:rsid w:val="00600037"/>
    <w:rsid w:val="00604DFC"/>
    <w:rsid w:val="00606A22"/>
    <w:rsid w:val="00606ED2"/>
    <w:rsid w:val="006110B2"/>
    <w:rsid w:val="00611638"/>
    <w:rsid w:val="00617413"/>
    <w:rsid w:val="00617E8D"/>
    <w:rsid w:val="00620030"/>
    <w:rsid w:val="00620892"/>
    <w:rsid w:val="00635EC6"/>
    <w:rsid w:val="00636410"/>
    <w:rsid w:val="00636C8F"/>
    <w:rsid w:val="006401CD"/>
    <w:rsid w:val="00640817"/>
    <w:rsid w:val="006435CF"/>
    <w:rsid w:val="00655908"/>
    <w:rsid w:val="00657A60"/>
    <w:rsid w:val="0066017D"/>
    <w:rsid w:val="00665C2B"/>
    <w:rsid w:val="00672BDB"/>
    <w:rsid w:val="0068050F"/>
    <w:rsid w:val="00684A46"/>
    <w:rsid w:val="00686489"/>
    <w:rsid w:val="00690D30"/>
    <w:rsid w:val="0069110E"/>
    <w:rsid w:val="006940AA"/>
    <w:rsid w:val="006968ED"/>
    <w:rsid w:val="006A445E"/>
    <w:rsid w:val="006A4B5F"/>
    <w:rsid w:val="006B2177"/>
    <w:rsid w:val="006B2861"/>
    <w:rsid w:val="006B5972"/>
    <w:rsid w:val="006C3214"/>
    <w:rsid w:val="006C4383"/>
    <w:rsid w:val="006C4BF3"/>
    <w:rsid w:val="006C6578"/>
    <w:rsid w:val="006C7C1F"/>
    <w:rsid w:val="006D16E6"/>
    <w:rsid w:val="006D360C"/>
    <w:rsid w:val="006D776F"/>
    <w:rsid w:val="006E0F50"/>
    <w:rsid w:val="006E1BE6"/>
    <w:rsid w:val="006E5ECB"/>
    <w:rsid w:val="006F2A37"/>
    <w:rsid w:val="006F3FF5"/>
    <w:rsid w:val="006F47DB"/>
    <w:rsid w:val="006F66A5"/>
    <w:rsid w:val="006F7A11"/>
    <w:rsid w:val="007008F2"/>
    <w:rsid w:val="007020D2"/>
    <w:rsid w:val="007032C6"/>
    <w:rsid w:val="007040B8"/>
    <w:rsid w:val="007048E8"/>
    <w:rsid w:val="00706E79"/>
    <w:rsid w:val="007077B8"/>
    <w:rsid w:val="00710053"/>
    <w:rsid w:val="00711209"/>
    <w:rsid w:val="00720D4E"/>
    <w:rsid w:val="0072117D"/>
    <w:rsid w:val="0072182A"/>
    <w:rsid w:val="007228DB"/>
    <w:rsid w:val="00722D66"/>
    <w:rsid w:val="00725064"/>
    <w:rsid w:val="00733E5F"/>
    <w:rsid w:val="00737623"/>
    <w:rsid w:val="0074028D"/>
    <w:rsid w:val="007422CC"/>
    <w:rsid w:val="00746246"/>
    <w:rsid w:val="00746326"/>
    <w:rsid w:val="00747FF7"/>
    <w:rsid w:val="00750B64"/>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7453"/>
    <w:rsid w:val="0078024F"/>
    <w:rsid w:val="00781BC2"/>
    <w:rsid w:val="00782496"/>
    <w:rsid w:val="00784799"/>
    <w:rsid w:val="007872AA"/>
    <w:rsid w:val="00787C30"/>
    <w:rsid w:val="00791357"/>
    <w:rsid w:val="00791EDE"/>
    <w:rsid w:val="00793F9E"/>
    <w:rsid w:val="00795795"/>
    <w:rsid w:val="007964ED"/>
    <w:rsid w:val="00796812"/>
    <w:rsid w:val="007A0F7B"/>
    <w:rsid w:val="007A19FD"/>
    <w:rsid w:val="007A1D5F"/>
    <w:rsid w:val="007A2BEF"/>
    <w:rsid w:val="007A564F"/>
    <w:rsid w:val="007B0D6A"/>
    <w:rsid w:val="007B1B33"/>
    <w:rsid w:val="007B5258"/>
    <w:rsid w:val="007B6661"/>
    <w:rsid w:val="007C0564"/>
    <w:rsid w:val="007C78A7"/>
    <w:rsid w:val="007D0D6D"/>
    <w:rsid w:val="007D252A"/>
    <w:rsid w:val="007E22B0"/>
    <w:rsid w:val="007E2359"/>
    <w:rsid w:val="007E3B33"/>
    <w:rsid w:val="007E5956"/>
    <w:rsid w:val="007F07EF"/>
    <w:rsid w:val="007F0CA0"/>
    <w:rsid w:val="007F3E5F"/>
    <w:rsid w:val="007F5FAE"/>
    <w:rsid w:val="007F791A"/>
    <w:rsid w:val="00803173"/>
    <w:rsid w:val="0080444E"/>
    <w:rsid w:val="008074D7"/>
    <w:rsid w:val="0081408F"/>
    <w:rsid w:val="00815D99"/>
    <w:rsid w:val="008203A5"/>
    <w:rsid w:val="00820F26"/>
    <w:rsid w:val="00825B28"/>
    <w:rsid w:val="008268BF"/>
    <w:rsid w:val="008372FD"/>
    <w:rsid w:val="0083785D"/>
    <w:rsid w:val="00840CCF"/>
    <w:rsid w:val="008426DE"/>
    <w:rsid w:val="00846DC2"/>
    <w:rsid w:val="008518C6"/>
    <w:rsid w:val="00851DE0"/>
    <w:rsid w:val="00855359"/>
    <w:rsid w:val="00855445"/>
    <w:rsid w:val="00857164"/>
    <w:rsid w:val="00862E8C"/>
    <w:rsid w:val="008649B2"/>
    <w:rsid w:val="00870670"/>
    <w:rsid w:val="00871D19"/>
    <w:rsid w:val="00872127"/>
    <w:rsid w:val="00872ADC"/>
    <w:rsid w:val="00872CB8"/>
    <w:rsid w:val="00874CEA"/>
    <w:rsid w:val="00880459"/>
    <w:rsid w:val="00886615"/>
    <w:rsid w:val="00892FC6"/>
    <w:rsid w:val="00894821"/>
    <w:rsid w:val="008A0899"/>
    <w:rsid w:val="008A0F2D"/>
    <w:rsid w:val="008A1477"/>
    <w:rsid w:val="008A1EC2"/>
    <w:rsid w:val="008A22B4"/>
    <w:rsid w:val="008A5609"/>
    <w:rsid w:val="008A7258"/>
    <w:rsid w:val="008A78BA"/>
    <w:rsid w:val="008B2A5E"/>
    <w:rsid w:val="008B6EE0"/>
    <w:rsid w:val="008B7FE5"/>
    <w:rsid w:val="008C1563"/>
    <w:rsid w:val="008C3800"/>
    <w:rsid w:val="008C56E7"/>
    <w:rsid w:val="008C7693"/>
    <w:rsid w:val="008D0003"/>
    <w:rsid w:val="008D0853"/>
    <w:rsid w:val="008D4691"/>
    <w:rsid w:val="008D5C58"/>
    <w:rsid w:val="008E2DD2"/>
    <w:rsid w:val="008E382E"/>
    <w:rsid w:val="008E429D"/>
    <w:rsid w:val="008E467B"/>
    <w:rsid w:val="008E653C"/>
    <w:rsid w:val="008E7F9D"/>
    <w:rsid w:val="008F06DC"/>
    <w:rsid w:val="008F182A"/>
    <w:rsid w:val="008F1A20"/>
    <w:rsid w:val="00902422"/>
    <w:rsid w:val="00905BD3"/>
    <w:rsid w:val="0091457F"/>
    <w:rsid w:val="00920825"/>
    <w:rsid w:val="00920874"/>
    <w:rsid w:val="00923EF4"/>
    <w:rsid w:val="0093035B"/>
    <w:rsid w:val="00930EE0"/>
    <w:rsid w:val="00930FCA"/>
    <w:rsid w:val="0093218D"/>
    <w:rsid w:val="00935FDF"/>
    <w:rsid w:val="00943255"/>
    <w:rsid w:val="00945E1D"/>
    <w:rsid w:val="009537A3"/>
    <w:rsid w:val="0096431A"/>
    <w:rsid w:val="009670D3"/>
    <w:rsid w:val="009678C4"/>
    <w:rsid w:val="009724A9"/>
    <w:rsid w:val="0097431C"/>
    <w:rsid w:val="009829F1"/>
    <w:rsid w:val="00982A0B"/>
    <w:rsid w:val="00984691"/>
    <w:rsid w:val="00985C7D"/>
    <w:rsid w:val="00986E76"/>
    <w:rsid w:val="009935D7"/>
    <w:rsid w:val="009940F2"/>
    <w:rsid w:val="00994841"/>
    <w:rsid w:val="009A0C00"/>
    <w:rsid w:val="009A3656"/>
    <w:rsid w:val="009A4879"/>
    <w:rsid w:val="009A4AF5"/>
    <w:rsid w:val="009A667F"/>
    <w:rsid w:val="009B00AB"/>
    <w:rsid w:val="009B094C"/>
    <w:rsid w:val="009B2239"/>
    <w:rsid w:val="009B4DE1"/>
    <w:rsid w:val="009C4AF0"/>
    <w:rsid w:val="009C5680"/>
    <w:rsid w:val="009D0233"/>
    <w:rsid w:val="009D04EF"/>
    <w:rsid w:val="009D72E0"/>
    <w:rsid w:val="009E161B"/>
    <w:rsid w:val="009F789C"/>
    <w:rsid w:val="00A0272F"/>
    <w:rsid w:val="00A05111"/>
    <w:rsid w:val="00A053AA"/>
    <w:rsid w:val="00A05A33"/>
    <w:rsid w:val="00A05DDD"/>
    <w:rsid w:val="00A06DA0"/>
    <w:rsid w:val="00A06DF9"/>
    <w:rsid w:val="00A10ADC"/>
    <w:rsid w:val="00A157E3"/>
    <w:rsid w:val="00A16881"/>
    <w:rsid w:val="00A2141D"/>
    <w:rsid w:val="00A22926"/>
    <w:rsid w:val="00A25560"/>
    <w:rsid w:val="00A2592C"/>
    <w:rsid w:val="00A261DE"/>
    <w:rsid w:val="00A26FA8"/>
    <w:rsid w:val="00A27631"/>
    <w:rsid w:val="00A340F4"/>
    <w:rsid w:val="00A34BF0"/>
    <w:rsid w:val="00A418A3"/>
    <w:rsid w:val="00A43023"/>
    <w:rsid w:val="00A43503"/>
    <w:rsid w:val="00A44D2A"/>
    <w:rsid w:val="00A45C02"/>
    <w:rsid w:val="00A5023D"/>
    <w:rsid w:val="00A511AB"/>
    <w:rsid w:val="00A5164C"/>
    <w:rsid w:val="00A51FD5"/>
    <w:rsid w:val="00A53A3B"/>
    <w:rsid w:val="00A544F2"/>
    <w:rsid w:val="00A642AC"/>
    <w:rsid w:val="00A6708A"/>
    <w:rsid w:val="00A7151D"/>
    <w:rsid w:val="00A7161C"/>
    <w:rsid w:val="00A725EC"/>
    <w:rsid w:val="00A739DF"/>
    <w:rsid w:val="00A778B4"/>
    <w:rsid w:val="00A82959"/>
    <w:rsid w:val="00A82F6A"/>
    <w:rsid w:val="00A84257"/>
    <w:rsid w:val="00A84890"/>
    <w:rsid w:val="00A86C97"/>
    <w:rsid w:val="00A921B5"/>
    <w:rsid w:val="00A9353D"/>
    <w:rsid w:val="00AA59AC"/>
    <w:rsid w:val="00AA5FB8"/>
    <w:rsid w:val="00AA6B8A"/>
    <w:rsid w:val="00AA72CC"/>
    <w:rsid w:val="00AA7385"/>
    <w:rsid w:val="00AA7D72"/>
    <w:rsid w:val="00AB10F4"/>
    <w:rsid w:val="00AB2D62"/>
    <w:rsid w:val="00AB2E5E"/>
    <w:rsid w:val="00AC069C"/>
    <w:rsid w:val="00AC1727"/>
    <w:rsid w:val="00AC2116"/>
    <w:rsid w:val="00AC5329"/>
    <w:rsid w:val="00AD3471"/>
    <w:rsid w:val="00AD3769"/>
    <w:rsid w:val="00AD48F0"/>
    <w:rsid w:val="00AD7C11"/>
    <w:rsid w:val="00AE0FB5"/>
    <w:rsid w:val="00AE1D0F"/>
    <w:rsid w:val="00AF0B09"/>
    <w:rsid w:val="00AF0E23"/>
    <w:rsid w:val="00AF30BC"/>
    <w:rsid w:val="00AF7932"/>
    <w:rsid w:val="00B01A3D"/>
    <w:rsid w:val="00B01E6E"/>
    <w:rsid w:val="00B032B1"/>
    <w:rsid w:val="00B04967"/>
    <w:rsid w:val="00B06F2C"/>
    <w:rsid w:val="00B10189"/>
    <w:rsid w:val="00B116CC"/>
    <w:rsid w:val="00B11DFA"/>
    <w:rsid w:val="00B14E66"/>
    <w:rsid w:val="00B16D8D"/>
    <w:rsid w:val="00B174BB"/>
    <w:rsid w:val="00B179A0"/>
    <w:rsid w:val="00B17B11"/>
    <w:rsid w:val="00B17FE6"/>
    <w:rsid w:val="00B20D55"/>
    <w:rsid w:val="00B2523B"/>
    <w:rsid w:val="00B3039C"/>
    <w:rsid w:val="00B30B8A"/>
    <w:rsid w:val="00B32E58"/>
    <w:rsid w:val="00B33183"/>
    <w:rsid w:val="00B3338D"/>
    <w:rsid w:val="00B36B61"/>
    <w:rsid w:val="00B4117A"/>
    <w:rsid w:val="00B52589"/>
    <w:rsid w:val="00B578BA"/>
    <w:rsid w:val="00B61616"/>
    <w:rsid w:val="00B63657"/>
    <w:rsid w:val="00B63FFE"/>
    <w:rsid w:val="00B65059"/>
    <w:rsid w:val="00B657FB"/>
    <w:rsid w:val="00B66E32"/>
    <w:rsid w:val="00B678F8"/>
    <w:rsid w:val="00B74FEE"/>
    <w:rsid w:val="00B7542A"/>
    <w:rsid w:val="00B75EDD"/>
    <w:rsid w:val="00B77AE0"/>
    <w:rsid w:val="00B77B07"/>
    <w:rsid w:val="00B81173"/>
    <w:rsid w:val="00B811C7"/>
    <w:rsid w:val="00B81D92"/>
    <w:rsid w:val="00B90572"/>
    <w:rsid w:val="00B92412"/>
    <w:rsid w:val="00B925C9"/>
    <w:rsid w:val="00B93B6A"/>
    <w:rsid w:val="00B94B59"/>
    <w:rsid w:val="00B9594E"/>
    <w:rsid w:val="00B96BAD"/>
    <w:rsid w:val="00B97190"/>
    <w:rsid w:val="00BA0674"/>
    <w:rsid w:val="00BA0C6F"/>
    <w:rsid w:val="00BB0A51"/>
    <w:rsid w:val="00BB3359"/>
    <w:rsid w:val="00BB3373"/>
    <w:rsid w:val="00BB69D9"/>
    <w:rsid w:val="00BB6C29"/>
    <w:rsid w:val="00BC4331"/>
    <w:rsid w:val="00BC5060"/>
    <w:rsid w:val="00BC6DE3"/>
    <w:rsid w:val="00BC7713"/>
    <w:rsid w:val="00BD26D6"/>
    <w:rsid w:val="00BD5585"/>
    <w:rsid w:val="00BD5C3C"/>
    <w:rsid w:val="00BE187E"/>
    <w:rsid w:val="00BE38DD"/>
    <w:rsid w:val="00BF1E23"/>
    <w:rsid w:val="00BF32F9"/>
    <w:rsid w:val="00C0108E"/>
    <w:rsid w:val="00C02CDA"/>
    <w:rsid w:val="00C02DC5"/>
    <w:rsid w:val="00C04309"/>
    <w:rsid w:val="00C050B0"/>
    <w:rsid w:val="00C10FAD"/>
    <w:rsid w:val="00C151CE"/>
    <w:rsid w:val="00C1561C"/>
    <w:rsid w:val="00C20438"/>
    <w:rsid w:val="00C2235D"/>
    <w:rsid w:val="00C258E7"/>
    <w:rsid w:val="00C330FF"/>
    <w:rsid w:val="00C40754"/>
    <w:rsid w:val="00C4186C"/>
    <w:rsid w:val="00C42BE8"/>
    <w:rsid w:val="00C441C9"/>
    <w:rsid w:val="00C4549E"/>
    <w:rsid w:val="00C47A19"/>
    <w:rsid w:val="00C5159F"/>
    <w:rsid w:val="00C52124"/>
    <w:rsid w:val="00C63D1F"/>
    <w:rsid w:val="00C63D8F"/>
    <w:rsid w:val="00C71F4F"/>
    <w:rsid w:val="00C73297"/>
    <w:rsid w:val="00C7374E"/>
    <w:rsid w:val="00C8083E"/>
    <w:rsid w:val="00C81D7B"/>
    <w:rsid w:val="00C911EE"/>
    <w:rsid w:val="00C951D2"/>
    <w:rsid w:val="00C95940"/>
    <w:rsid w:val="00C964DE"/>
    <w:rsid w:val="00C96771"/>
    <w:rsid w:val="00C96D09"/>
    <w:rsid w:val="00CA0239"/>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D7AAD"/>
    <w:rsid w:val="00CE2806"/>
    <w:rsid w:val="00CE28C2"/>
    <w:rsid w:val="00CE448C"/>
    <w:rsid w:val="00CE5E05"/>
    <w:rsid w:val="00CF1947"/>
    <w:rsid w:val="00CF2379"/>
    <w:rsid w:val="00CF2453"/>
    <w:rsid w:val="00D00EF5"/>
    <w:rsid w:val="00D054FE"/>
    <w:rsid w:val="00D071E5"/>
    <w:rsid w:val="00D11F66"/>
    <w:rsid w:val="00D12D77"/>
    <w:rsid w:val="00D1427B"/>
    <w:rsid w:val="00D159F8"/>
    <w:rsid w:val="00D1669C"/>
    <w:rsid w:val="00D21FA0"/>
    <w:rsid w:val="00D265F1"/>
    <w:rsid w:val="00D37F25"/>
    <w:rsid w:val="00D46E41"/>
    <w:rsid w:val="00D52B1A"/>
    <w:rsid w:val="00D531AD"/>
    <w:rsid w:val="00D53EFA"/>
    <w:rsid w:val="00D57E64"/>
    <w:rsid w:val="00D63207"/>
    <w:rsid w:val="00D63908"/>
    <w:rsid w:val="00D63B54"/>
    <w:rsid w:val="00D64B48"/>
    <w:rsid w:val="00D64F74"/>
    <w:rsid w:val="00D65B63"/>
    <w:rsid w:val="00D71A28"/>
    <w:rsid w:val="00D74D68"/>
    <w:rsid w:val="00D77159"/>
    <w:rsid w:val="00D80366"/>
    <w:rsid w:val="00D80D85"/>
    <w:rsid w:val="00D821E9"/>
    <w:rsid w:val="00D83D1F"/>
    <w:rsid w:val="00D847F8"/>
    <w:rsid w:val="00D84E02"/>
    <w:rsid w:val="00D8657E"/>
    <w:rsid w:val="00D90FE9"/>
    <w:rsid w:val="00D91AF2"/>
    <w:rsid w:val="00D951E7"/>
    <w:rsid w:val="00DA3968"/>
    <w:rsid w:val="00DA3B9F"/>
    <w:rsid w:val="00DA48ED"/>
    <w:rsid w:val="00DA53DA"/>
    <w:rsid w:val="00DA5B3A"/>
    <w:rsid w:val="00DA6D51"/>
    <w:rsid w:val="00DA72FE"/>
    <w:rsid w:val="00DB1CC1"/>
    <w:rsid w:val="00DB2AAE"/>
    <w:rsid w:val="00DB5AD2"/>
    <w:rsid w:val="00DB7C89"/>
    <w:rsid w:val="00DC1C55"/>
    <w:rsid w:val="00DC2447"/>
    <w:rsid w:val="00DC27A3"/>
    <w:rsid w:val="00DC66C2"/>
    <w:rsid w:val="00DC6BD0"/>
    <w:rsid w:val="00DD1903"/>
    <w:rsid w:val="00DD38CD"/>
    <w:rsid w:val="00DD5715"/>
    <w:rsid w:val="00DE04C2"/>
    <w:rsid w:val="00DE0C5E"/>
    <w:rsid w:val="00DE1788"/>
    <w:rsid w:val="00DE46DC"/>
    <w:rsid w:val="00DE503F"/>
    <w:rsid w:val="00DF05C5"/>
    <w:rsid w:val="00DF3AB3"/>
    <w:rsid w:val="00DF5243"/>
    <w:rsid w:val="00DF66CE"/>
    <w:rsid w:val="00E023C9"/>
    <w:rsid w:val="00E12A94"/>
    <w:rsid w:val="00E137FF"/>
    <w:rsid w:val="00E2145B"/>
    <w:rsid w:val="00E2362C"/>
    <w:rsid w:val="00E307F9"/>
    <w:rsid w:val="00E3343C"/>
    <w:rsid w:val="00E349C4"/>
    <w:rsid w:val="00E3592E"/>
    <w:rsid w:val="00E423F5"/>
    <w:rsid w:val="00E434D9"/>
    <w:rsid w:val="00E4435F"/>
    <w:rsid w:val="00E468FC"/>
    <w:rsid w:val="00E50540"/>
    <w:rsid w:val="00E5119A"/>
    <w:rsid w:val="00E54184"/>
    <w:rsid w:val="00E57AF5"/>
    <w:rsid w:val="00E70B2F"/>
    <w:rsid w:val="00E72C09"/>
    <w:rsid w:val="00E7633E"/>
    <w:rsid w:val="00E77615"/>
    <w:rsid w:val="00E80318"/>
    <w:rsid w:val="00E8137B"/>
    <w:rsid w:val="00E81D3B"/>
    <w:rsid w:val="00E8370C"/>
    <w:rsid w:val="00E8444B"/>
    <w:rsid w:val="00E86705"/>
    <w:rsid w:val="00E90C32"/>
    <w:rsid w:val="00E918EF"/>
    <w:rsid w:val="00E97353"/>
    <w:rsid w:val="00E979F1"/>
    <w:rsid w:val="00EA077F"/>
    <w:rsid w:val="00EA6608"/>
    <w:rsid w:val="00EA773B"/>
    <w:rsid w:val="00EC2A38"/>
    <w:rsid w:val="00ED0529"/>
    <w:rsid w:val="00ED7B4E"/>
    <w:rsid w:val="00EE2A9F"/>
    <w:rsid w:val="00EE7B41"/>
    <w:rsid w:val="00EF6194"/>
    <w:rsid w:val="00F0170C"/>
    <w:rsid w:val="00F050FE"/>
    <w:rsid w:val="00F074B0"/>
    <w:rsid w:val="00F10361"/>
    <w:rsid w:val="00F128F9"/>
    <w:rsid w:val="00F158BE"/>
    <w:rsid w:val="00F232E2"/>
    <w:rsid w:val="00F247F5"/>
    <w:rsid w:val="00F26624"/>
    <w:rsid w:val="00F306EE"/>
    <w:rsid w:val="00F33689"/>
    <w:rsid w:val="00F36BC4"/>
    <w:rsid w:val="00F46BAE"/>
    <w:rsid w:val="00F5058F"/>
    <w:rsid w:val="00F53945"/>
    <w:rsid w:val="00F568F9"/>
    <w:rsid w:val="00F56FF5"/>
    <w:rsid w:val="00F70DCC"/>
    <w:rsid w:val="00F739E3"/>
    <w:rsid w:val="00F9344C"/>
    <w:rsid w:val="00F93774"/>
    <w:rsid w:val="00F944C4"/>
    <w:rsid w:val="00FA02AF"/>
    <w:rsid w:val="00FA18E5"/>
    <w:rsid w:val="00FA5FAA"/>
    <w:rsid w:val="00FB3145"/>
    <w:rsid w:val="00FB3450"/>
    <w:rsid w:val="00FC5245"/>
    <w:rsid w:val="00FC648F"/>
    <w:rsid w:val="00FC69EC"/>
    <w:rsid w:val="00FD343E"/>
    <w:rsid w:val="00FD5693"/>
    <w:rsid w:val="00FD58A2"/>
    <w:rsid w:val="00FD5FD8"/>
    <w:rsid w:val="00FD638A"/>
    <w:rsid w:val="00FE311C"/>
    <w:rsid w:val="00FE62D7"/>
    <w:rsid w:val="00FE65B6"/>
    <w:rsid w:val="00FF03E1"/>
    <w:rsid w:val="00FF1C4D"/>
    <w:rsid w:val="00FF41E1"/>
    <w:rsid w:val="00FF49F3"/>
    <w:rsid w:val="00FF7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066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locked="0" w:qFormat="1"/>
    <w:lsdException w:name="heading 1" w:locked="0" w:qFormat="1"/>
    <w:lsdException w:name="heading 2" w:locked="0" w:qFormat="1"/>
    <w:lsdException w:name="heading 3" w:locked="0" w:qFormat="1"/>
    <w:lsdException w:name="heading 4" w:locked="0" w:qFormat="1"/>
    <w:lsdException w:name="heading 5"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footer" w:locked="0"/>
    <w:lsdException w:name="caption" w:locked="0" w:semiHidden="1" w:unhideWhenUsed="1" w:qFormat="1"/>
    <w:lsdException w:name="page number" w:locked="0"/>
    <w:lsdException w:name="Title" w:qFormat="1"/>
    <w:lsdException w:name="Default Paragraph Font" w:locked="0" w:uiPriority="1"/>
    <w:lsdException w:name="Body Text" w:locked="0" w:qFormat="1"/>
    <w:lsdException w:name="Subtitle" w:qFormat="1"/>
    <w:lsdException w:name="Strong" w:qFormat="1"/>
    <w:lsdException w:name="Emphasis" w:qFormat="1"/>
    <w:lsdException w:name="HTML Top of Form" w:locked="0"/>
    <w:lsdException w:name="HTML Bottom of Form" w:locked="0"/>
    <w:lsdException w:name="Normal Table" w:locked="0"/>
    <w:lsdException w:name="No List" w:locked="0" w:uiPriority="99"/>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C964DE"/>
    <w:rPr>
      <w:rFonts w:asciiTheme="minorHAnsi" w:eastAsiaTheme="minorEastAsia" w:hAnsiTheme="minorHAnsi" w:cstheme="minorBidi"/>
      <w:sz w:val="24"/>
      <w:szCs w:val="24"/>
    </w:rPr>
  </w:style>
  <w:style w:type="paragraph" w:styleId="Heading1">
    <w:name w:val="heading 1"/>
    <w:basedOn w:val="Normal"/>
    <w:next w:val="Normal"/>
    <w:link w:val="Heading1Char"/>
    <w:qFormat/>
    <w:rsid w:val="00665C2B"/>
    <w:pPr>
      <w:keepNext/>
      <w:spacing w:before="360" w:after="240"/>
      <w:contextualSpacing/>
      <w:outlineLvl w:val="0"/>
    </w:pPr>
    <w:rPr>
      <w:rFonts w:ascii="HelveticaNeueHeavyCond" w:hAnsi="HelveticaNeueHeavyCond"/>
      <w:b/>
      <w:sz w:val="36"/>
      <w:szCs w:val="36"/>
    </w:rPr>
  </w:style>
  <w:style w:type="paragraph" w:styleId="Heading2">
    <w:name w:val="heading 2"/>
    <w:basedOn w:val="Normal"/>
    <w:next w:val="Normal"/>
    <w:link w:val="Heading2Char"/>
    <w:qFormat/>
    <w:rsid w:val="00665C2B"/>
    <w:pPr>
      <w:keepNext/>
      <w:spacing w:before="360" w:after="240"/>
      <w:contextualSpacing/>
      <w:outlineLvl w:val="1"/>
    </w:pPr>
    <w:rPr>
      <w:rFonts w:ascii="HelveticaNeueHeavyCond" w:hAnsi="HelveticaNeueHeavyCond"/>
      <w:b/>
      <w:sz w:val="32"/>
      <w:szCs w:val="28"/>
    </w:rPr>
  </w:style>
  <w:style w:type="paragraph" w:styleId="Heading3">
    <w:name w:val="heading 3"/>
    <w:basedOn w:val="Normal"/>
    <w:next w:val="Normal"/>
    <w:link w:val="Heading3Char"/>
    <w:qFormat/>
    <w:rsid w:val="00665C2B"/>
    <w:pPr>
      <w:keepNext/>
      <w:spacing w:before="360" w:after="240"/>
      <w:contextualSpacing/>
      <w:outlineLvl w:val="2"/>
    </w:pPr>
    <w:rPr>
      <w:rFonts w:ascii="HelveticaNeueHeavyCond" w:hAnsi="HelveticaNeueHeavyCond"/>
      <w:b/>
      <w:sz w:val="28"/>
      <w:szCs w:val="28"/>
    </w:rPr>
  </w:style>
  <w:style w:type="paragraph" w:styleId="Heading4">
    <w:name w:val="heading 4"/>
    <w:basedOn w:val="Normal"/>
    <w:next w:val="Normal"/>
    <w:link w:val="Heading4Char"/>
    <w:qFormat/>
    <w:rsid w:val="00665C2B"/>
    <w:pPr>
      <w:keepNext/>
      <w:spacing w:before="360" w:after="240"/>
      <w:contextualSpacing/>
      <w:outlineLvl w:val="3"/>
    </w:pPr>
    <w:rPr>
      <w:rFonts w:ascii="HelveticaNeueHeavyCond" w:hAnsi="HelveticaNeueHeavyCond"/>
      <w:b/>
      <w:spacing w:val="-6"/>
    </w:rPr>
  </w:style>
  <w:style w:type="paragraph" w:styleId="Heading5">
    <w:name w:val="heading 5"/>
    <w:basedOn w:val="Normal"/>
    <w:next w:val="Normal"/>
    <w:link w:val="Heading5Char"/>
    <w:qFormat/>
    <w:locked/>
    <w:rsid w:val="00CE5E05"/>
    <w:pPr>
      <w:numPr>
        <w:ilvl w:val="4"/>
        <w:numId w:val="1"/>
      </w:numPr>
      <w:tabs>
        <w:tab w:val="clear" w:pos="0"/>
      </w:tabs>
      <w:spacing w:before="360" w:after="360"/>
      <w:outlineLvl w:val="4"/>
    </w:pPr>
    <w:rPr>
      <w:rFonts w:ascii="Arial Narrow" w:hAnsi="Arial Narrow"/>
      <w:b/>
      <w:sz w:val="20"/>
    </w:rPr>
  </w:style>
  <w:style w:type="paragraph" w:styleId="Heading6">
    <w:name w:val="heading 6"/>
    <w:basedOn w:val="Normal"/>
    <w:next w:val="Normal"/>
    <w:link w:val="Heading6Char"/>
    <w:qFormat/>
    <w:rsid w:val="00FD5FD8"/>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C964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4DE"/>
  </w:style>
  <w:style w:type="character" w:customStyle="1" w:styleId="Heading1Char">
    <w:name w:val="Heading 1 Char"/>
    <w:link w:val="Heading1"/>
    <w:rsid w:val="00665C2B"/>
    <w:rPr>
      <w:rFonts w:ascii="HelveticaNeueHeavyCond" w:hAnsi="HelveticaNeueHeavyCond"/>
      <w:b/>
      <w:sz w:val="36"/>
      <w:szCs w:val="36"/>
      <w:lang w:eastAsia="en-US"/>
    </w:rPr>
  </w:style>
  <w:style w:type="character" w:customStyle="1" w:styleId="Heading2Char">
    <w:name w:val="Heading 2 Char"/>
    <w:link w:val="Heading2"/>
    <w:rsid w:val="00665C2B"/>
    <w:rPr>
      <w:rFonts w:ascii="HelveticaNeueHeavyCond" w:hAnsi="HelveticaNeueHeavyCond"/>
      <w:b/>
      <w:sz w:val="32"/>
      <w:szCs w:val="28"/>
      <w:lang w:eastAsia="en-US"/>
    </w:rPr>
  </w:style>
  <w:style w:type="character" w:customStyle="1" w:styleId="Heading3Char">
    <w:name w:val="Heading 3 Char"/>
    <w:link w:val="Heading3"/>
    <w:rsid w:val="00665C2B"/>
    <w:rPr>
      <w:rFonts w:ascii="HelveticaNeueHeavyCond" w:hAnsi="HelveticaNeueHeavyCond"/>
      <w:b/>
      <w:sz w:val="28"/>
      <w:szCs w:val="28"/>
      <w:lang w:eastAsia="en-US"/>
    </w:rPr>
  </w:style>
  <w:style w:type="character" w:customStyle="1" w:styleId="Heading4Char">
    <w:name w:val="Heading 4 Char"/>
    <w:link w:val="Heading4"/>
    <w:rsid w:val="00665C2B"/>
    <w:rPr>
      <w:rFonts w:ascii="HelveticaNeueHeavyCond" w:hAnsi="HelveticaNeueHeavyCond"/>
      <w:b/>
      <w:spacing w:val="-6"/>
      <w:sz w:val="24"/>
      <w:szCs w:val="24"/>
      <w:lang w:eastAsia="en-US"/>
    </w:rPr>
  </w:style>
  <w:style w:type="character" w:customStyle="1" w:styleId="Heading5Char">
    <w:name w:val="Heading 5 Char"/>
    <w:link w:val="Heading5"/>
    <w:rsid w:val="00CE5E05"/>
    <w:rPr>
      <w:rFonts w:ascii="Arial Narrow" w:hAnsi="Arial Narrow"/>
      <w:b/>
    </w:rPr>
  </w:style>
  <w:style w:type="paragraph" w:styleId="ListContinue4">
    <w:name w:val="List Continue 4"/>
    <w:basedOn w:val="Normal"/>
    <w:semiHidden/>
    <w:locked/>
    <w:rsid w:val="00564330"/>
    <w:pPr>
      <w:ind w:left="1440"/>
      <w:contextualSpacing/>
    </w:pPr>
  </w:style>
  <w:style w:type="character" w:styleId="IntenseReference">
    <w:name w:val="Intense Reference"/>
    <w:uiPriority w:val="32"/>
    <w:qFormat/>
    <w:locked/>
    <w:rsid w:val="0056536F"/>
    <w:rPr>
      <w:b/>
      <w:bCs/>
      <w:smallCaps/>
      <w:color w:val="C0504D"/>
      <w:spacing w:val="5"/>
      <w:u w:val="single"/>
    </w:rPr>
  </w:style>
  <w:style w:type="paragraph" w:customStyle="1" w:styleId="Production">
    <w:name w:val="Production"/>
    <w:next w:val="Normal"/>
    <w:autoRedefine/>
    <w:semiHidden/>
    <w:locked/>
    <w:rsid w:val="00B4117A"/>
    <w:pPr>
      <w:keepNext/>
      <w:keepLines/>
      <w:spacing w:before="240" w:after="240"/>
    </w:pPr>
    <w:rPr>
      <w:b/>
      <w:i/>
      <w:color w:val="0000FF"/>
      <w:sz w:val="24"/>
    </w:rPr>
  </w:style>
  <w:style w:type="paragraph" w:customStyle="1" w:styleId="CodeCaption">
    <w:name w:val="Code Caption"/>
    <w:basedOn w:val="FigureCaption"/>
    <w:next w:val="Normal"/>
    <w:link w:val="CodeCaptionChar"/>
    <w:qFormat/>
    <w:rsid w:val="00010427"/>
    <w:pPr>
      <w:keepNext/>
    </w:pPr>
  </w:style>
  <w:style w:type="paragraph" w:customStyle="1" w:styleId="FigureCaption">
    <w:name w:val="Figure Caption"/>
    <w:basedOn w:val="Normal"/>
    <w:next w:val="Normal"/>
    <w:qFormat/>
    <w:rsid w:val="001A2DD2"/>
    <w:pPr>
      <w:autoSpaceDE w:val="0"/>
      <w:autoSpaceDN w:val="0"/>
      <w:spacing w:before="120" w:after="240"/>
    </w:pPr>
    <w:rPr>
      <w:rFonts w:ascii="HelveticaNeue MediumCond" w:hAnsi="HelveticaNeue MediumCond"/>
      <w:i/>
    </w:rPr>
  </w:style>
  <w:style w:type="character" w:customStyle="1" w:styleId="CodeCaptionChar">
    <w:name w:val="Code Caption Char"/>
    <w:link w:val="CodeCaption"/>
    <w:rsid w:val="00010427"/>
    <w:rPr>
      <w:rFonts w:ascii="HelveticaNeue MediumCond" w:hAnsi="HelveticaNeue MediumCond"/>
      <w:i/>
      <w:sz w:val="18"/>
    </w:rPr>
  </w:style>
  <w:style w:type="paragraph" w:customStyle="1" w:styleId="Query">
    <w:name w:val="Query"/>
    <w:basedOn w:val="Production"/>
    <w:semiHidden/>
    <w:locked/>
    <w:rsid w:val="00B4117A"/>
    <w:rPr>
      <w:color w:val="FF0000"/>
    </w:rPr>
  </w:style>
  <w:style w:type="character" w:styleId="Hyperlink">
    <w:name w:val="Hyperlink"/>
    <w:semiHidden/>
    <w:locked/>
    <w:rsid w:val="003A7043"/>
    <w:rPr>
      <w:color w:val="0000FF"/>
      <w:u w:val="single"/>
    </w:rPr>
  </w:style>
  <w:style w:type="paragraph" w:customStyle="1" w:styleId="FMBookTitle">
    <w:name w:val="FM Book Title"/>
    <w:basedOn w:val="ChapterTitle"/>
    <w:rsid w:val="00496522"/>
    <w:rPr>
      <w:b w:val="0"/>
      <w:spacing w:val="-20"/>
    </w:rPr>
  </w:style>
  <w:style w:type="paragraph" w:customStyle="1" w:styleId="ChapterTitle">
    <w:name w:val="Chapter Title"/>
    <w:basedOn w:val="Normal"/>
    <w:next w:val="Normal"/>
    <w:rsid w:val="00E307F9"/>
    <w:pPr>
      <w:tabs>
        <w:tab w:val="left" w:pos="2606"/>
      </w:tabs>
      <w:spacing w:before="360" w:after="720"/>
    </w:pPr>
    <w:rPr>
      <w:rFonts w:ascii="HelveticaNeue MediumCond" w:hAnsi="HelveticaNeue MediumCond"/>
      <w:b/>
      <w:sz w:val="72"/>
    </w:rPr>
  </w:style>
  <w:style w:type="paragraph" w:customStyle="1" w:styleId="FMSubtitle">
    <w:name w:val="FM Subtitle"/>
    <w:basedOn w:val="Normal"/>
    <w:rsid w:val="00496522"/>
    <w:pPr>
      <w:jc w:val="center"/>
      <w:outlineLvl w:val="0"/>
    </w:pPr>
    <w:rPr>
      <w:rFonts w:ascii="HelveticaNeue MediumCond" w:hAnsi="HelveticaNeue MediumCond"/>
      <w:color w:val="808080"/>
      <w:sz w:val="48"/>
    </w:rPr>
  </w:style>
  <w:style w:type="paragraph" w:customStyle="1" w:styleId="FMEdition">
    <w:name w:val="FM Edition"/>
    <w:basedOn w:val="Normal"/>
    <w:rsid w:val="00496522"/>
    <w:pPr>
      <w:jc w:val="center"/>
      <w:outlineLvl w:val="0"/>
    </w:pPr>
    <w:rPr>
      <w:rFonts w:ascii="HelveticaNeue MediumCond" w:hAnsi="HelveticaNeue MediumCond"/>
      <w:color w:val="808080"/>
      <w:sz w:val="48"/>
    </w:rPr>
  </w:style>
  <w:style w:type="paragraph" w:customStyle="1" w:styleId="FMAuthor">
    <w:name w:val="FM Author"/>
    <w:basedOn w:val="Normal"/>
    <w:rsid w:val="00B3338D"/>
    <w:pPr>
      <w:spacing w:before="360"/>
    </w:pPr>
    <w:rPr>
      <w:rFonts w:ascii="HelveticaNeue MediumExt" w:hAnsi="HelveticaNeue MediumExt"/>
      <w:sz w:val="44"/>
    </w:rPr>
  </w:style>
  <w:style w:type="paragraph" w:customStyle="1" w:styleId="FMCopyright">
    <w:name w:val="FM Copyright"/>
    <w:rsid w:val="00496522"/>
    <w:pPr>
      <w:spacing w:before="120" w:after="120"/>
    </w:pPr>
    <w:rPr>
      <w:rFonts w:ascii="Utopia" w:hAnsi="Utopia"/>
      <w:sz w:val="18"/>
    </w:rPr>
  </w:style>
  <w:style w:type="paragraph" w:customStyle="1" w:styleId="FMCopyrightTitle">
    <w:name w:val="FM Copyright Title"/>
    <w:basedOn w:val="FMCopyright"/>
    <w:rsid w:val="00496522"/>
    <w:pPr>
      <w:spacing w:before="100" w:after="100"/>
    </w:pPr>
    <w:rPr>
      <w:rFonts w:ascii="Utopia Bold" w:hAnsi="Utopia Bold"/>
      <w:sz w:val="19"/>
    </w:rPr>
  </w:style>
  <w:style w:type="paragraph" w:customStyle="1" w:styleId="FMCopyrightCredits">
    <w:name w:val="FM Copyright Credits"/>
    <w:basedOn w:val="Normal"/>
    <w:rsid w:val="00496522"/>
    <w:pPr>
      <w:spacing w:before="240" w:after="240"/>
      <w:ind w:left="648" w:hanging="288"/>
      <w:contextualSpacing/>
    </w:pPr>
    <w:rPr>
      <w:rFonts w:ascii="Utopia" w:hAnsi="Utopia"/>
    </w:rPr>
  </w:style>
  <w:style w:type="paragraph" w:customStyle="1" w:styleId="FMCopyrightCreditsLast">
    <w:name w:val="FM Copyright Credits Last"/>
    <w:basedOn w:val="FMCopyrightCredits"/>
    <w:next w:val="FMCopyright"/>
    <w:rsid w:val="00496522"/>
    <w:pPr>
      <w:spacing w:before="0"/>
    </w:pPr>
  </w:style>
  <w:style w:type="paragraph" w:customStyle="1" w:styleId="FMDedication">
    <w:name w:val="FM Dedication"/>
    <w:basedOn w:val="Normal"/>
    <w:rsid w:val="00B01A3D"/>
    <w:pPr>
      <w:jc w:val="center"/>
    </w:pPr>
    <w:rPr>
      <w:rFonts w:ascii="UtopiaItalic" w:hAnsi="UtopiaItalic"/>
      <w:i/>
      <w:sz w:val="20"/>
    </w:rPr>
  </w:style>
  <w:style w:type="paragraph" w:customStyle="1" w:styleId="FMHead">
    <w:name w:val="FM Head"/>
    <w:basedOn w:val="ChapterTitle"/>
    <w:rsid w:val="00160653"/>
    <w:rPr>
      <w:rFonts w:ascii="Helvetica Neue" w:hAnsi="Helvetica Neue"/>
      <w:spacing w:val="-20"/>
    </w:rPr>
  </w:style>
  <w:style w:type="paragraph" w:customStyle="1" w:styleId="ToC2">
    <w:name w:val="ToC 2"/>
    <w:basedOn w:val="TOC20"/>
    <w:rsid w:val="00B74FEE"/>
    <w:pPr>
      <w:spacing w:before="60" w:after="60"/>
      <w:ind w:left="245"/>
    </w:pPr>
  </w:style>
  <w:style w:type="paragraph" w:customStyle="1" w:styleId="ToC3">
    <w:name w:val="ToC 3"/>
    <w:basedOn w:val="TOC30"/>
    <w:rsid w:val="0056536F"/>
    <w:rPr>
      <w:rFonts w:ascii="Cambria" w:hAnsi="Cambria"/>
    </w:rPr>
  </w:style>
  <w:style w:type="paragraph" w:customStyle="1" w:styleId="FMText">
    <w:name w:val="FM Text"/>
    <w:basedOn w:val="Normal"/>
    <w:link w:val="FMTextChar"/>
    <w:rsid w:val="002504DD"/>
    <w:pPr>
      <w:contextualSpacing/>
    </w:pPr>
    <w:rPr>
      <w:rFonts w:ascii="Utopia" w:hAnsi="Utopia"/>
    </w:rPr>
  </w:style>
  <w:style w:type="character" w:customStyle="1" w:styleId="FMTextChar">
    <w:name w:val="FM Text Char"/>
    <w:link w:val="FMText"/>
    <w:rsid w:val="002504DD"/>
    <w:rPr>
      <w:rFonts w:ascii="Utopia" w:hAnsi="Utopia"/>
      <w:sz w:val="18"/>
    </w:rPr>
  </w:style>
  <w:style w:type="paragraph" w:customStyle="1" w:styleId="FMTextCont">
    <w:name w:val="FM Text Cont"/>
    <w:basedOn w:val="FMText"/>
    <w:link w:val="FMTextContChar"/>
    <w:rsid w:val="00160653"/>
    <w:pPr>
      <w:ind w:firstLine="576"/>
    </w:pPr>
  </w:style>
  <w:style w:type="character" w:customStyle="1" w:styleId="FMTextContChar">
    <w:name w:val="FM Text Cont Char"/>
    <w:basedOn w:val="FMTextChar"/>
    <w:link w:val="FMTextCont"/>
    <w:rsid w:val="00160653"/>
    <w:rPr>
      <w:rFonts w:ascii="Utopia" w:hAnsi="Utopia"/>
      <w:sz w:val="18"/>
    </w:rPr>
  </w:style>
  <w:style w:type="paragraph" w:customStyle="1" w:styleId="PartTitle">
    <w:name w:val="Part Title"/>
    <w:basedOn w:val="ChapterTitle"/>
    <w:next w:val="Normal"/>
    <w:qFormat/>
    <w:rsid w:val="00160653"/>
    <w:pPr>
      <w:spacing w:before="0"/>
    </w:pPr>
    <w:rPr>
      <w:rFonts w:ascii="Bookman Old Style" w:hAnsi="Bookman Old Style"/>
    </w:rPr>
  </w:style>
  <w:style w:type="paragraph" w:customStyle="1" w:styleId="PartNumber">
    <w:name w:val="Part Number"/>
    <w:basedOn w:val="Normal"/>
    <w:next w:val="PartTitle"/>
    <w:qFormat/>
    <w:rsid w:val="00160653"/>
    <w:pPr>
      <w:tabs>
        <w:tab w:val="left" w:pos="2606"/>
      </w:tabs>
      <w:spacing w:before="480"/>
      <w:jc w:val="right"/>
    </w:pPr>
    <w:rPr>
      <w:rFonts w:ascii="Book Antiqua" w:hAnsi="Book Antiqua"/>
      <w:b/>
      <w:sz w:val="40"/>
    </w:rPr>
  </w:style>
  <w:style w:type="paragraph" w:customStyle="1" w:styleId="PartText">
    <w:name w:val="Part Text"/>
    <w:basedOn w:val="Normal"/>
    <w:next w:val="Normal"/>
    <w:rsid w:val="00160653"/>
    <w:pPr>
      <w:spacing w:before="120" w:line="360" w:lineRule="auto"/>
      <w:contextualSpacing/>
    </w:pPr>
    <w:rPr>
      <w:rFonts w:ascii="Book Antiqua" w:hAnsi="Book Antiqua"/>
      <w:spacing w:val="-6"/>
      <w:sz w:val="22"/>
    </w:rPr>
  </w:style>
  <w:style w:type="paragraph" w:customStyle="1" w:styleId="ChapterNumber">
    <w:name w:val="Chapter Number"/>
    <w:basedOn w:val="Normal"/>
    <w:qFormat/>
    <w:rsid w:val="00F306EE"/>
    <w:pPr>
      <w:tabs>
        <w:tab w:val="left" w:pos="2606"/>
      </w:tabs>
      <w:ind w:right="432"/>
      <w:jc w:val="right"/>
    </w:pPr>
    <w:rPr>
      <w:rFonts w:ascii="HelveticaNeue-Roman" w:hAnsi="HelveticaNeue-Roman"/>
      <w:b/>
      <w:sz w:val="40"/>
    </w:rPr>
  </w:style>
  <w:style w:type="paragraph" w:styleId="BodyText">
    <w:name w:val="Body Text"/>
    <w:basedOn w:val="Normal"/>
    <w:link w:val="BodyTextChar"/>
    <w:qFormat/>
    <w:rsid w:val="00E137FF"/>
    <w:pPr>
      <w:spacing w:before="120" w:after="360"/>
    </w:pPr>
    <w:rPr>
      <w:rFonts w:ascii="HelveticaNeue-Roman" w:hAnsi="HelveticaNeue-Roman"/>
      <w:sz w:val="20"/>
    </w:rPr>
  </w:style>
  <w:style w:type="paragraph" w:styleId="Footer">
    <w:name w:val="footer"/>
    <w:basedOn w:val="Normal"/>
    <w:link w:val="FooterChar"/>
    <w:rsid w:val="00AD7C11"/>
    <w:pPr>
      <w:tabs>
        <w:tab w:val="center" w:pos="4320"/>
        <w:tab w:val="right" w:pos="8640"/>
      </w:tabs>
    </w:pPr>
    <w:rPr>
      <w:rFonts w:ascii="Utopia" w:hAnsi="Utopia"/>
      <w:sz w:val="20"/>
    </w:rPr>
  </w:style>
  <w:style w:type="paragraph" w:customStyle="1" w:styleId="NoteTipCaution">
    <w:name w:val="Note/Tip/Caution"/>
    <w:basedOn w:val="Normal"/>
    <w:next w:val="Normal"/>
    <w:link w:val="NoteTipCautionChar"/>
    <w:autoRedefine/>
    <w:rsid w:val="006110B2"/>
    <w:pPr>
      <w:pBdr>
        <w:top w:val="single" w:sz="6" w:space="10" w:color="C0C0C0"/>
        <w:left w:val="single" w:sz="6" w:space="16" w:color="C0C0C0"/>
        <w:bottom w:val="single" w:sz="6" w:space="10" w:color="C0C0C0"/>
        <w:right w:val="single" w:sz="6" w:space="16" w:color="C0C0C0"/>
      </w:pBdr>
      <w:tabs>
        <w:tab w:val="left" w:pos="994"/>
      </w:tabs>
      <w:spacing w:before="120" w:line="280" w:lineRule="exact"/>
      <w:ind w:left="432" w:right="432"/>
    </w:pPr>
    <w:rPr>
      <w:rFonts w:ascii="HelveticaNeue Condensed" w:hAnsi="HelveticaNeue Condensed"/>
      <w:sz w:val="20"/>
    </w:rPr>
  </w:style>
  <w:style w:type="character" w:customStyle="1" w:styleId="NoteTipCautionChar">
    <w:name w:val="Note/Tip/Caution Char"/>
    <w:link w:val="NoteTipCaution"/>
    <w:rsid w:val="006110B2"/>
    <w:rPr>
      <w:rFonts w:ascii="HelveticaNeue Condensed" w:hAnsi="HelveticaNeue Condensed"/>
    </w:rPr>
  </w:style>
  <w:style w:type="paragraph" w:customStyle="1" w:styleId="Bullet">
    <w:name w:val="Bullet"/>
    <w:basedOn w:val="Normal"/>
    <w:rsid w:val="00733E5F"/>
    <w:pPr>
      <w:keepLines/>
      <w:numPr>
        <w:numId w:val="7"/>
      </w:numPr>
      <w:spacing w:before="120"/>
      <w:ind w:right="864"/>
    </w:pPr>
    <w:rPr>
      <w:rFonts w:ascii="HelveticaNeue-Roman" w:hAnsi="HelveticaNeue-Roman"/>
      <w:sz w:val="20"/>
    </w:rPr>
  </w:style>
  <w:style w:type="paragraph" w:customStyle="1" w:styleId="BulletSubList">
    <w:name w:val="Bullet Sub List"/>
    <w:basedOn w:val="Bullet"/>
    <w:rsid w:val="00A86C97"/>
    <w:pPr>
      <w:ind w:left="1224"/>
    </w:pPr>
  </w:style>
  <w:style w:type="character" w:styleId="PageNumber">
    <w:name w:val="page number"/>
    <w:basedOn w:val="DefaultParagraphFont"/>
    <w:rsid w:val="004E0BDE"/>
  </w:style>
  <w:style w:type="paragraph" w:customStyle="1" w:styleId="ExerciseHead">
    <w:name w:val="Exercise Head"/>
    <w:basedOn w:val="Normal"/>
    <w:next w:val="Normal"/>
    <w:autoRedefine/>
    <w:rsid w:val="003836C7"/>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sz w:val="22"/>
    </w:rPr>
  </w:style>
  <w:style w:type="paragraph" w:customStyle="1" w:styleId="SideBarHead">
    <w:name w:val="Side Bar Head"/>
    <w:basedOn w:val="Normal"/>
    <w:next w:val="Normal"/>
    <w:autoRedefine/>
    <w:rsid w:val="003836C7"/>
    <w:pPr>
      <w:pBdr>
        <w:top w:val="single" w:sz="18" w:space="1" w:color="auto"/>
        <w:left w:val="single" w:sz="18" w:space="0" w:color="auto"/>
        <w:bottom w:val="single" w:sz="18" w:space="1" w:color="auto"/>
        <w:right w:val="single" w:sz="18" w:space="0" w:color="auto"/>
      </w:pBdr>
      <w:spacing w:before="360" w:after="240"/>
      <w:ind w:left="144" w:right="144"/>
      <w:contextualSpacing/>
      <w:jc w:val="center"/>
    </w:pPr>
    <w:rPr>
      <w:rFonts w:ascii="HelveticaNeue MediumCond" w:hAnsi="HelveticaNeue MediumCond"/>
      <w:caps/>
      <w:sz w:val="22"/>
    </w:rPr>
  </w:style>
  <w:style w:type="paragraph" w:customStyle="1" w:styleId="ExerciseBody">
    <w:name w:val="Exercise Body"/>
    <w:basedOn w:val="Normal"/>
    <w:link w:val="ExerciseBodyChar"/>
    <w:qFormat/>
    <w:rsid w:val="00E72C09"/>
    <w:rPr>
      <w:rFonts w:ascii="HelveticaNeue Condensed" w:hAnsi="HelveticaNeue Condensed"/>
      <w:sz w:val="20"/>
    </w:rPr>
  </w:style>
  <w:style w:type="character" w:customStyle="1" w:styleId="ExerciseBodyChar">
    <w:name w:val="Exercise Body Char"/>
    <w:link w:val="ExerciseBody"/>
    <w:rsid w:val="00E72C09"/>
    <w:rPr>
      <w:rFonts w:ascii="HelveticaNeue Condensed" w:hAnsi="HelveticaNeue Condensed"/>
    </w:rPr>
  </w:style>
  <w:style w:type="paragraph" w:customStyle="1" w:styleId="SideBarBody">
    <w:name w:val="Side Bar Body"/>
    <w:basedOn w:val="Normal"/>
    <w:link w:val="SideBarBodyChar"/>
    <w:qFormat/>
    <w:rsid w:val="00E72C09"/>
    <w:rPr>
      <w:rFonts w:ascii="HelveticaNeue Condensed" w:hAnsi="HelveticaNeue Condensed"/>
      <w:sz w:val="20"/>
    </w:rPr>
  </w:style>
  <w:style w:type="character" w:customStyle="1" w:styleId="SideBarBodyChar">
    <w:name w:val="Side Bar Body Char"/>
    <w:link w:val="SideBarBody"/>
    <w:rsid w:val="00E72C09"/>
    <w:rPr>
      <w:rFonts w:ascii="HelveticaNeue Condensed" w:hAnsi="HelveticaNeue Condensed"/>
    </w:rPr>
  </w:style>
  <w:style w:type="paragraph" w:customStyle="1" w:styleId="ExerciseLast">
    <w:name w:val="Exercise Last"/>
    <w:basedOn w:val="Normal"/>
    <w:link w:val="ExerciseLastChar"/>
    <w:qFormat/>
    <w:rsid w:val="003836C7"/>
    <w:pPr>
      <w:pBdr>
        <w:bottom w:val="single" w:sz="18" w:space="6" w:color="auto"/>
      </w:pBdr>
      <w:spacing w:before="120"/>
      <w:ind w:left="144" w:right="144"/>
    </w:pPr>
    <w:rPr>
      <w:rFonts w:ascii="HelveticaNeue Condensed" w:hAnsi="HelveticaNeue Condensed"/>
      <w:sz w:val="20"/>
    </w:rPr>
  </w:style>
  <w:style w:type="character" w:customStyle="1" w:styleId="ExerciseLastChar">
    <w:name w:val="Exercise Last Char"/>
    <w:link w:val="ExerciseLast"/>
    <w:rsid w:val="003836C7"/>
    <w:rPr>
      <w:rFonts w:ascii="HelveticaNeue Condensed" w:hAnsi="HelveticaNeue Condensed"/>
      <w:lang w:val="en-US" w:eastAsia="en-US" w:bidi="ar-SA"/>
    </w:rPr>
  </w:style>
  <w:style w:type="paragraph" w:customStyle="1" w:styleId="SideBarLast">
    <w:name w:val="Side Bar Last"/>
    <w:basedOn w:val="Normal"/>
    <w:link w:val="SideBarLastChar"/>
    <w:qFormat/>
    <w:rsid w:val="003836C7"/>
    <w:pPr>
      <w:pBdr>
        <w:bottom w:val="single" w:sz="18" w:space="6" w:color="auto"/>
      </w:pBdr>
      <w:spacing w:before="120"/>
      <w:ind w:left="144" w:right="144"/>
    </w:pPr>
    <w:rPr>
      <w:rFonts w:ascii="HelveticaNeue Condensed" w:hAnsi="HelveticaNeue Condensed"/>
      <w:sz w:val="20"/>
    </w:rPr>
  </w:style>
  <w:style w:type="character" w:customStyle="1" w:styleId="SideBarLastChar">
    <w:name w:val="Side Bar Last Char"/>
    <w:link w:val="SideBarLast"/>
    <w:rsid w:val="003836C7"/>
    <w:rPr>
      <w:rFonts w:ascii="HelveticaNeue Condensed" w:hAnsi="HelveticaNeue Condensed"/>
      <w:lang w:val="en-US" w:eastAsia="en-US" w:bidi="ar-SA"/>
    </w:rPr>
  </w:style>
  <w:style w:type="character" w:customStyle="1" w:styleId="CodeInline">
    <w:name w:val="Code Inline"/>
    <w:qFormat/>
    <w:rsid w:val="00E72C09"/>
    <w:rPr>
      <w:rFonts w:ascii="TheSansMonoConNormal" w:hAnsi="TheSansMonoConNormal"/>
    </w:rPr>
  </w:style>
  <w:style w:type="character" w:customStyle="1" w:styleId="CodeBold">
    <w:name w:val="Code Bold"/>
    <w:rsid w:val="005E22AF"/>
    <w:rPr>
      <w:rFonts w:ascii="TheSansMonoConBlack" w:hAnsi="TheSansMonoConBlack"/>
      <w:sz w:val="18"/>
    </w:rPr>
  </w:style>
  <w:style w:type="paragraph" w:customStyle="1" w:styleId="Code">
    <w:name w:val="Code"/>
    <w:basedOn w:val="Normal"/>
    <w:link w:val="CodeChar"/>
    <w:qFormat/>
    <w:rsid w:val="00A0272F"/>
    <w:pPr>
      <w:spacing w:before="120"/>
      <w:contextualSpacing/>
    </w:pPr>
    <w:rPr>
      <w:rFonts w:ascii="TheSansMonoConNormal" w:hAnsi="TheSansMonoConNormal"/>
      <w:noProof/>
    </w:rPr>
  </w:style>
  <w:style w:type="character" w:customStyle="1" w:styleId="CodeChar">
    <w:name w:val="Code Char"/>
    <w:link w:val="Code"/>
    <w:rsid w:val="00A0272F"/>
    <w:rPr>
      <w:rFonts w:ascii="TheSansMonoConNormal" w:hAnsi="TheSansMonoConNormal"/>
      <w:noProof/>
      <w:sz w:val="18"/>
    </w:rPr>
  </w:style>
  <w:style w:type="paragraph" w:customStyle="1" w:styleId="NumList">
    <w:name w:val="Num List"/>
    <w:basedOn w:val="Normal"/>
    <w:next w:val="Normal"/>
    <w:rsid w:val="00733E5F"/>
    <w:pPr>
      <w:keepLines/>
      <w:numPr>
        <w:numId w:val="3"/>
      </w:numPr>
      <w:tabs>
        <w:tab w:val="clear" w:pos="0"/>
        <w:tab w:val="left" w:pos="216"/>
      </w:tabs>
      <w:spacing w:before="120" w:line="260" w:lineRule="exact"/>
      <w:ind w:right="864"/>
    </w:pPr>
    <w:rPr>
      <w:rFonts w:ascii="HelveticaNeue-Roman" w:hAnsi="HelveticaNeue-Roman"/>
      <w:sz w:val="20"/>
    </w:rPr>
  </w:style>
  <w:style w:type="paragraph" w:customStyle="1" w:styleId="NumSubList">
    <w:name w:val="Num Sub List"/>
    <w:basedOn w:val="BulletSubList"/>
    <w:rsid w:val="00F56FF5"/>
    <w:pPr>
      <w:numPr>
        <w:numId w:val="2"/>
      </w:numPr>
      <w:tabs>
        <w:tab w:val="clear" w:pos="0"/>
      </w:tabs>
      <w:ind w:left="1440" w:hanging="446"/>
    </w:pPr>
  </w:style>
  <w:style w:type="character" w:customStyle="1" w:styleId="MenuItem">
    <w:name w:val="Menu Item"/>
    <w:rsid w:val="00EA077F"/>
    <w:rPr>
      <w:rFonts w:ascii="HelveticaNeue MediumCond" w:hAnsi="HelveticaNeue MediumCond"/>
      <w:color w:val="auto"/>
    </w:rPr>
  </w:style>
  <w:style w:type="paragraph" w:customStyle="1" w:styleId="UnnumberedList">
    <w:name w:val="Unnumbered List"/>
    <w:basedOn w:val="Bullet"/>
    <w:rsid w:val="000345FB"/>
    <w:pPr>
      <w:numPr>
        <w:numId w:val="0"/>
      </w:numPr>
      <w:ind w:left="864" w:right="576"/>
    </w:pPr>
  </w:style>
  <w:style w:type="paragraph" w:customStyle="1" w:styleId="Figure">
    <w:name w:val="Figure"/>
    <w:next w:val="Normal"/>
    <w:rsid w:val="00EA077F"/>
    <w:pPr>
      <w:spacing w:before="120" w:after="20"/>
    </w:pPr>
    <w:rPr>
      <w:rFonts w:ascii="Arial" w:hAnsi="Arial"/>
      <w:sz w:val="18"/>
    </w:rPr>
  </w:style>
  <w:style w:type="paragraph" w:customStyle="1" w:styleId="TableText">
    <w:name w:val="Table Text"/>
    <w:qFormat/>
    <w:rsid w:val="00A7161C"/>
    <w:pPr>
      <w:spacing w:before="120" w:after="120"/>
    </w:pPr>
    <w:rPr>
      <w:rFonts w:ascii="Utopia" w:hAnsi="Utopia"/>
      <w:sz w:val="18"/>
    </w:rPr>
  </w:style>
  <w:style w:type="paragraph" w:customStyle="1" w:styleId="TableHead">
    <w:name w:val="Table Head"/>
    <w:next w:val="TableText"/>
    <w:rsid w:val="00A7161C"/>
    <w:pPr>
      <w:keepNext/>
      <w:spacing w:before="60" w:after="60" w:line="240" w:lineRule="exact"/>
      <w:ind w:left="720" w:hanging="720"/>
    </w:pPr>
    <w:rPr>
      <w:rFonts w:ascii="Arial Narrow" w:hAnsi="Arial Narrow"/>
      <w:b/>
      <w:sz w:val="18"/>
    </w:rPr>
  </w:style>
  <w:style w:type="paragraph" w:customStyle="1" w:styleId="TableCaption">
    <w:name w:val="Table Caption"/>
    <w:basedOn w:val="FigureCaption"/>
    <w:next w:val="TableHead"/>
    <w:qFormat/>
    <w:rsid w:val="000345FB"/>
    <w:pPr>
      <w:keepNext/>
      <w:spacing w:after="120"/>
    </w:pPr>
  </w:style>
  <w:style w:type="table" w:customStyle="1" w:styleId="TableList">
    <w:name w:val="Table List"/>
    <w:basedOn w:val="TableNormal"/>
    <w:rsid w:val="00FD58A2"/>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paragraph" w:customStyle="1" w:styleId="TableTextLast">
    <w:name w:val="Table Text Last"/>
    <w:basedOn w:val="TableText"/>
    <w:next w:val="BodyText"/>
    <w:rsid w:val="003836C7"/>
    <w:pPr>
      <w:pBdr>
        <w:bottom w:val="dotted" w:sz="4" w:space="3" w:color="auto"/>
      </w:pBdr>
      <w:spacing w:after="240"/>
      <w:ind w:left="144" w:right="144"/>
    </w:pPr>
    <w:rPr>
      <w:rFonts w:ascii="Times New Roman" w:hAnsi="Times New Roman"/>
    </w:rPr>
  </w:style>
  <w:style w:type="paragraph" w:customStyle="1" w:styleId="TableFootnote">
    <w:name w:val="Table Footnote"/>
    <w:basedOn w:val="Normal"/>
    <w:next w:val="Normal"/>
    <w:rsid w:val="002E66FE"/>
    <w:pPr>
      <w:spacing w:before="60" w:after="240"/>
      <w:contextualSpacing/>
    </w:pPr>
    <w:rPr>
      <w:rFonts w:ascii="Utopia" w:hAnsi="Utopia"/>
      <w:i/>
    </w:rPr>
  </w:style>
  <w:style w:type="paragraph" w:customStyle="1" w:styleId="Footnote">
    <w:name w:val="Footnote"/>
    <w:basedOn w:val="Normal"/>
    <w:rsid w:val="002E66FE"/>
    <w:rPr>
      <w:sz w:val="19"/>
    </w:rPr>
  </w:style>
  <w:style w:type="character" w:customStyle="1" w:styleId="FooterChar">
    <w:name w:val="Footer Char"/>
    <w:link w:val="Footer"/>
    <w:rsid w:val="00AD7C11"/>
    <w:rPr>
      <w:rFonts w:ascii="Utopia" w:hAnsi="Utopia"/>
      <w:lang w:eastAsia="en-US"/>
    </w:rPr>
  </w:style>
  <w:style w:type="paragraph" w:styleId="Quote">
    <w:name w:val="Quote"/>
    <w:basedOn w:val="Normal"/>
    <w:next w:val="BodyText"/>
    <w:link w:val="QuoteChar"/>
    <w:qFormat/>
    <w:rsid w:val="00AD7C11"/>
    <w:pPr>
      <w:tabs>
        <w:tab w:val="left" w:pos="346"/>
      </w:tabs>
      <w:spacing w:before="320" w:after="240"/>
      <w:ind w:left="432" w:right="432"/>
      <w:contextualSpacing/>
      <w:jc w:val="both"/>
    </w:pPr>
    <w:rPr>
      <w:rFonts w:ascii="HelveticaNeue-Roman" w:hAnsi="HelveticaNeue-Roman"/>
      <w:i/>
      <w:iCs/>
      <w:sz w:val="22"/>
    </w:rPr>
  </w:style>
  <w:style w:type="paragraph" w:customStyle="1" w:styleId="FooterText">
    <w:name w:val="Footer Text"/>
    <w:rsid w:val="007E3B33"/>
    <w:pPr>
      <w:tabs>
        <w:tab w:val="center" w:pos="4680"/>
        <w:tab w:val="right" w:pos="9360"/>
      </w:tabs>
      <w:spacing w:before="240" w:after="480" w:line="276" w:lineRule="auto"/>
    </w:pPr>
    <w:rPr>
      <w:rFonts w:ascii="Utopia" w:hAnsi="Utopia"/>
    </w:rPr>
  </w:style>
  <w:style w:type="character" w:customStyle="1" w:styleId="QuoteChar">
    <w:name w:val="Quote Char"/>
    <w:link w:val="Quote"/>
    <w:rsid w:val="00AD7C11"/>
    <w:rPr>
      <w:rFonts w:ascii="HelveticaNeue-Roman" w:hAnsi="HelveticaNeue-Roman"/>
      <w:i/>
      <w:iCs/>
      <w:sz w:val="22"/>
      <w:lang w:eastAsia="en-US"/>
    </w:rPr>
  </w:style>
  <w:style w:type="paragraph" w:customStyle="1" w:styleId="QuoteSource">
    <w:name w:val="Quote Source"/>
    <w:basedOn w:val="Quote"/>
    <w:next w:val="Normal"/>
    <w:autoRedefine/>
    <w:qFormat/>
    <w:rsid w:val="00AD7C11"/>
    <w:pPr>
      <w:spacing w:before="0"/>
      <w:ind w:left="0" w:right="0"/>
      <w:jc w:val="right"/>
    </w:pPr>
    <w:rPr>
      <w:i w:val="0"/>
      <w:sz w:val="20"/>
    </w:rPr>
  </w:style>
  <w:style w:type="paragraph" w:customStyle="1" w:styleId="Results">
    <w:name w:val="Results"/>
    <w:basedOn w:val="Normal"/>
    <w:rsid w:val="003836C7"/>
    <w:pPr>
      <w:pBdr>
        <w:top w:val="single" w:sz="18" w:space="5" w:color="969696"/>
        <w:bottom w:val="single" w:sz="18" w:space="5" w:color="969696"/>
      </w:pBdr>
      <w:spacing w:before="240" w:after="240"/>
      <w:ind w:left="144" w:right="144"/>
    </w:pPr>
    <w:rPr>
      <w:rFonts w:ascii="TheSansMonoConNormal" w:hAnsi="TheSansMonoConNormal"/>
      <w:noProof/>
    </w:rPr>
  </w:style>
  <w:style w:type="paragraph" w:customStyle="1" w:styleId="ExerciseBullet">
    <w:name w:val="Exercise Bullet"/>
    <w:basedOn w:val="Normal"/>
    <w:rsid w:val="004B3C4D"/>
    <w:pPr>
      <w:numPr>
        <w:numId w:val="5"/>
      </w:numPr>
      <w:spacing w:before="120"/>
      <w:ind w:right="576"/>
    </w:pPr>
    <w:rPr>
      <w:rFonts w:ascii="HelveticaNeue Condensed" w:hAnsi="HelveticaNeue Condensed"/>
      <w:sz w:val="20"/>
    </w:rPr>
  </w:style>
  <w:style w:type="paragraph" w:customStyle="1" w:styleId="SideBarBullet">
    <w:name w:val="Side Bar Bullet"/>
    <w:basedOn w:val="Normal"/>
    <w:rsid w:val="004B3C4D"/>
    <w:pPr>
      <w:numPr>
        <w:numId w:val="4"/>
      </w:numPr>
      <w:spacing w:before="120"/>
      <w:ind w:right="576"/>
    </w:pPr>
    <w:rPr>
      <w:rFonts w:ascii="HelveticaNeue Condensed" w:hAnsi="HelveticaNeue Condensed"/>
      <w:sz w:val="20"/>
    </w:rPr>
  </w:style>
  <w:style w:type="paragraph" w:customStyle="1" w:styleId="ExerciseNum">
    <w:name w:val="Exercise Num"/>
    <w:basedOn w:val="Normal"/>
    <w:link w:val="ExerciseNumChar"/>
    <w:qFormat/>
    <w:rsid w:val="00862E8C"/>
    <w:pPr>
      <w:numPr>
        <w:numId w:val="8"/>
      </w:numPr>
      <w:tabs>
        <w:tab w:val="clear" w:pos="0"/>
      </w:tabs>
      <w:spacing w:before="120"/>
      <w:ind w:right="576"/>
    </w:pPr>
    <w:rPr>
      <w:rFonts w:ascii="HelveticaNeue Condensed" w:hAnsi="HelveticaNeue Condensed"/>
      <w:sz w:val="20"/>
    </w:rPr>
  </w:style>
  <w:style w:type="character" w:customStyle="1" w:styleId="ExerciseNumChar">
    <w:name w:val="Exercise Num Char"/>
    <w:link w:val="ExerciseNum"/>
    <w:rsid w:val="00862E8C"/>
    <w:rPr>
      <w:rFonts w:ascii="HelveticaNeue Condensed" w:hAnsi="HelveticaNeue Condensed"/>
    </w:rPr>
  </w:style>
  <w:style w:type="paragraph" w:customStyle="1" w:styleId="SideBarNum">
    <w:name w:val="Side Bar Num"/>
    <w:basedOn w:val="Normal"/>
    <w:link w:val="SideBarNumChar"/>
    <w:qFormat/>
    <w:rsid w:val="004B3C4D"/>
    <w:pPr>
      <w:numPr>
        <w:numId w:val="6"/>
      </w:numPr>
      <w:tabs>
        <w:tab w:val="clear" w:pos="0"/>
      </w:tabs>
      <w:spacing w:before="120"/>
      <w:ind w:right="576"/>
    </w:pPr>
    <w:rPr>
      <w:rFonts w:ascii="HelveticaNeue Condensed" w:hAnsi="HelveticaNeue Condensed"/>
      <w:sz w:val="20"/>
    </w:rPr>
  </w:style>
  <w:style w:type="character" w:customStyle="1" w:styleId="SideBarNumChar">
    <w:name w:val="Side Bar Num Char"/>
    <w:link w:val="SideBarNum"/>
    <w:rsid w:val="004B3C4D"/>
    <w:rPr>
      <w:rFonts w:ascii="HelveticaNeue Condensed" w:hAnsi="HelveticaNeue Condensed"/>
    </w:rPr>
  </w:style>
  <w:style w:type="paragraph" w:customStyle="1" w:styleId="ExerciseCode">
    <w:name w:val="Exercise Code"/>
    <w:basedOn w:val="Normal"/>
    <w:link w:val="ExerciseCodeChar"/>
    <w:qFormat/>
    <w:rsid w:val="00880459"/>
    <w:pPr>
      <w:spacing w:before="360" w:after="240"/>
      <w:ind w:left="288" w:right="288"/>
      <w:contextualSpacing/>
    </w:pPr>
    <w:rPr>
      <w:rFonts w:ascii="HelveticaNeue Condensed" w:hAnsi="HelveticaNeue Condensed"/>
      <w:sz w:val="20"/>
    </w:rPr>
  </w:style>
  <w:style w:type="character" w:customStyle="1" w:styleId="ExerciseCodeChar">
    <w:name w:val="Exercise Code Char"/>
    <w:basedOn w:val="ExerciseBodyChar"/>
    <w:link w:val="ExerciseCode"/>
    <w:rsid w:val="00880459"/>
    <w:rPr>
      <w:rFonts w:ascii="HelveticaNeue Condensed" w:hAnsi="HelveticaNeue Condensed"/>
    </w:rPr>
  </w:style>
  <w:style w:type="paragraph" w:customStyle="1" w:styleId="Dingbat">
    <w:name w:val="Dingbat"/>
    <w:basedOn w:val="NoteTipCaution"/>
    <w:link w:val="DingbatChar"/>
    <w:rsid w:val="003E7D81"/>
    <w:rPr>
      <w:rFonts w:ascii="ZapfDingbats" w:hAnsi="ZapfDingbats"/>
      <w:color w:val="BFBFBF"/>
    </w:rPr>
  </w:style>
  <w:style w:type="character" w:customStyle="1" w:styleId="DingbatChar">
    <w:name w:val="Dingbat Char"/>
    <w:link w:val="Dingbat"/>
    <w:rsid w:val="003E7D81"/>
    <w:rPr>
      <w:rFonts w:ascii="ZapfDingbats" w:hAnsi="ZapfDingbats"/>
      <w:color w:val="BFBFBF"/>
    </w:rPr>
  </w:style>
  <w:style w:type="paragraph" w:customStyle="1" w:styleId="Style1">
    <w:name w:val="Style1"/>
    <w:basedOn w:val="Normal"/>
    <w:next w:val="Normal"/>
    <w:semiHidden/>
    <w:locked/>
    <w:rsid w:val="00D64F74"/>
    <w:pPr>
      <w:widowControl w:val="0"/>
      <w:pBdr>
        <w:top w:val="single" w:sz="4" w:space="6" w:color="auto"/>
        <w:left w:val="single" w:sz="4" w:space="6" w:color="auto"/>
        <w:bottom w:val="single" w:sz="4" w:space="6" w:color="auto"/>
        <w:right w:val="single" w:sz="4" w:space="6" w:color="auto"/>
      </w:pBdr>
      <w:autoSpaceDE w:val="0"/>
      <w:autoSpaceDN w:val="0"/>
      <w:spacing w:before="240" w:line="240" w:lineRule="exact"/>
      <w:ind w:left="720" w:right="720"/>
      <w:jc w:val="both"/>
    </w:pPr>
    <w:rPr>
      <w:rFonts w:ascii="Arial" w:hAnsi="Arial"/>
      <w:i/>
    </w:rPr>
  </w:style>
  <w:style w:type="table" w:styleId="TableList3">
    <w:name w:val="Table List 3"/>
    <w:basedOn w:val="TableNormal"/>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BodyTextChar">
    <w:name w:val="Body Text Char"/>
    <w:link w:val="BodyText"/>
    <w:rsid w:val="00E137FF"/>
    <w:rPr>
      <w:rFonts w:ascii="HelveticaNeue-Roman" w:hAnsi="HelveticaNeue-Roman"/>
      <w:lang w:eastAsia="en-US"/>
    </w:rPr>
  </w:style>
  <w:style w:type="paragraph" w:styleId="TOC20">
    <w:name w:val="toc 2"/>
    <w:basedOn w:val="Normal"/>
    <w:next w:val="Normal"/>
    <w:autoRedefine/>
    <w:semiHidden/>
    <w:locked/>
    <w:rsid w:val="00BC7713"/>
    <w:pPr>
      <w:ind w:left="240"/>
    </w:pPr>
  </w:style>
  <w:style w:type="paragraph" w:styleId="TOC30">
    <w:name w:val="toc 3"/>
    <w:basedOn w:val="Normal"/>
    <w:next w:val="Normal"/>
    <w:autoRedefine/>
    <w:semiHidden/>
    <w:locked/>
    <w:rsid w:val="00BC7713"/>
    <w:pPr>
      <w:ind w:left="480"/>
    </w:pPr>
  </w:style>
  <w:style w:type="paragraph" w:customStyle="1" w:styleId="SBCode">
    <w:name w:val="SB Code"/>
    <w:basedOn w:val="Normal"/>
    <w:link w:val="SBCodeChar"/>
    <w:rsid w:val="00422E71"/>
    <w:pPr>
      <w:spacing w:before="360" w:after="240"/>
      <w:ind w:left="288" w:right="288"/>
      <w:contextualSpacing/>
    </w:pPr>
    <w:rPr>
      <w:rFonts w:ascii="HelveticaNeue Condensed" w:hAnsi="HelveticaNeue Condensed"/>
      <w:sz w:val="20"/>
    </w:rPr>
  </w:style>
  <w:style w:type="paragraph" w:styleId="ListParagraph">
    <w:name w:val="List Paragraph"/>
    <w:basedOn w:val="Normal"/>
    <w:uiPriority w:val="34"/>
    <w:qFormat/>
    <w:locked/>
    <w:rsid w:val="00F944C4"/>
    <w:pPr>
      <w:ind w:left="720"/>
    </w:pPr>
  </w:style>
  <w:style w:type="character" w:customStyle="1" w:styleId="SBCodeChar">
    <w:name w:val="SB Code Char"/>
    <w:link w:val="SBCode"/>
    <w:rsid w:val="00422E71"/>
    <w:rPr>
      <w:rFonts w:ascii="HelveticaNeue Condensed" w:hAnsi="HelveticaNeue Condensed"/>
      <w:lang w:eastAsia="en-US"/>
    </w:rPr>
  </w:style>
  <w:style w:type="paragraph" w:styleId="Header">
    <w:name w:val="header"/>
    <w:basedOn w:val="Normal"/>
    <w:link w:val="HeaderChar"/>
    <w:locked/>
    <w:rsid w:val="00E3343C"/>
    <w:pPr>
      <w:tabs>
        <w:tab w:val="center" w:pos="4680"/>
        <w:tab w:val="right" w:pos="9360"/>
      </w:tabs>
    </w:pPr>
  </w:style>
  <w:style w:type="character" w:customStyle="1" w:styleId="HeaderChar">
    <w:name w:val="Header Char"/>
    <w:link w:val="Header"/>
    <w:rsid w:val="00E3343C"/>
    <w:rPr>
      <w:sz w:val="24"/>
      <w:lang w:eastAsia="en-US"/>
    </w:rPr>
  </w:style>
  <w:style w:type="character" w:customStyle="1" w:styleId="Heading6Char">
    <w:name w:val="Heading 6 Char"/>
    <w:basedOn w:val="DefaultParagraphFont"/>
    <w:link w:val="Heading6"/>
    <w:rsid w:val="00FD5FD8"/>
    <w:rPr>
      <w:rFonts w:ascii="Calibri" w:eastAsia="PMingLiU" w:hAnsi="Calibri"/>
      <w:b/>
      <w:bCs/>
      <w:sz w:val="18"/>
    </w:rPr>
  </w:style>
  <w:style w:type="character" w:customStyle="1" w:styleId="GrayDingbat">
    <w:name w:val="Gray Dingbat"/>
    <w:basedOn w:val="BlackDingbat"/>
    <w:uiPriority w:val="1"/>
    <w:qFormat/>
    <w:rsid w:val="00FD5FD8"/>
    <w:rPr>
      <w:rFonts w:ascii="ZapfDingbats" w:hAnsi="ZapfDingbats"/>
      <w:color w:val="BFBFBF"/>
      <w:szCs w:val="24"/>
    </w:rPr>
  </w:style>
  <w:style w:type="paragraph" w:customStyle="1" w:styleId="TOC21">
    <w:name w:val="TOC 21"/>
    <w:basedOn w:val="TOC20"/>
    <w:uiPriority w:val="39"/>
    <w:locked/>
    <w:rsid w:val="00FD5FD8"/>
    <w:pPr>
      <w:spacing w:before="60" w:after="60"/>
      <w:ind w:left="245"/>
    </w:pPr>
    <w:rPr>
      <w:rFonts w:eastAsia="Calibri"/>
    </w:rPr>
  </w:style>
  <w:style w:type="paragraph" w:customStyle="1" w:styleId="TOC31">
    <w:name w:val="TOC 31"/>
    <w:basedOn w:val="TOC30"/>
    <w:uiPriority w:val="39"/>
    <w:locked/>
    <w:rsid w:val="00FD5FD8"/>
    <w:rPr>
      <w:rFonts w:ascii="Cambria" w:eastAsia="Calibri" w:hAnsi="Cambria"/>
    </w:rPr>
  </w:style>
  <w:style w:type="paragraph" w:customStyle="1" w:styleId="SideBarCode">
    <w:name w:val="Side Bar Code"/>
    <w:basedOn w:val="Normal"/>
    <w:link w:val="SideBarCodeChar"/>
    <w:qFormat/>
    <w:rsid w:val="00FD5FD8"/>
    <w:pPr>
      <w:spacing w:before="360" w:after="240"/>
      <w:ind w:left="288" w:right="288"/>
      <w:contextualSpacing/>
    </w:pPr>
    <w:rPr>
      <w:rFonts w:ascii="HelveticaNeue Condensed" w:eastAsia="Calibri" w:hAnsi="HelveticaNeue Condensed"/>
      <w:sz w:val="20"/>
    </w:rPr>
  </w:style>
  <w:style w:type="character" w:customStyle="1" w:styleId="SideBarCodeChar">
    <w:name w:val="Side Bar Code Char"/>
    <w:link w:val="SideBarCode"/>
    <w:rsid w:val="00FD5FD8"/>
    <w:rPr>
      <w:rFonts w:ascii="HelveticaNeue Condensed" w:eastAsia="Calibri" w:hAnsi="HelveticaNeue Condensed"/>
    </w:rPr>
  </w:style>
  <w:style w:type="paragraph" w:customStyle="1" w:styleId="ExerciseNumList">
    <w:name w:val="Exercise Num List"/>
    <w:basedOn w:val="ExerciseBody"/>
    <w:locked/>
    <w:rsid w:val="00FD5FD8"/>
    <w:pPr>
      <w:tabs>
        <w:tab w:val="num" w:pos="360"/>
      </w:tabs>
      <w:spacing w:before="120"/>
      <w:ind w:left="360" w:right="288" w:hanging="360"/>
    </w:pPr>
    <w:rPr>
      <w:rFonts w:eastAsia="Calibri"/>
    </w:rPr>
  </w:style>
  <w:style w:type="table" w:styleId="TableGrid">
    <w:name w:val="Table Grid"/>
    <w:basedOn w:val="TableNormal"/>
    <w:rsid w:val="00FD5FD8"/>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BookTitle1">
    <w:name w:val="Book Title1"/>
    <w:basedOn w:val="Normal"/>
    <w:locked/>
    <w:rsid w:val="00FD5FD8"/>
    <w:pPr>
      <w:spacing w:before="600" w:after="240"/>
    </w:pPr>
    <w:rPr>
      <w:rFonts w:ascii="HelveticaNeue MediumExt" w:eastAsia="Calibri" w:hAnsi="HelveticaNeue MediumExt"/>
      <w:sz w:val="80"/>
    </w:rPr>
  </w:style>
  <w:style w:type="paragraph" w:customStyle="1" w:styleId="BookSubtitle">
    <w:name w:val="Book Subtitle"/>
    <w:basedOn w:val="BookTitle1"/>
    <w:locked/>
    <w:rsid w:val="00FD5FD8"/>
    <w:pPr>
      <w:spacing w:before="120"/>
    </w:pPr>
    <w:rPr>
      <w:rFonts w:ascii="HelveticaNeue Condensed" w:hAnsi="HelveticaNeue Condensed"/>
      <w:sz w:val="60"/>
    </w:rPr>
  </w:style>
  <w:style w:type="paragraph" w:customStyle="1" w:styleId="ExerciseSubhead">
    <w:name w:val="Exercise Subhead"/>
    <w:basedOn w:val="Normal"/>
    <w:rsid w:val="00FD5FD8"/>
    <w:pPr>
      <w:spacing w:before="120" w:after="240"/>
      <w:ind w:left="288" w:right="288"/>
      <w:contextualSpacing/>
      <w:jc w:val="center"/>
    </w:pPr>
    <w:rPr>
      <w:rFonts w:ascii="Arial" w:eastAsia="Calibri" w:hAnsi="Arial"/>
      <w:b/>
      <w:color w:val="808080"/>
      <w:sz w:val="21"/>
      <w:u w:val="single"/>
    </w:rPr>
  </w:style>
  <w:style w:type="character" w:customStyle="1" w:styleId="BlackDingbat">
    <w:name w:val="Black Dingbat"/>
    <w:rsid w:val="00FD5FD8"/>
    <w:rPr>
      <w:rFonts w:ascii="ZapfDingbats" w:hAnsi="ZapfDingbats"/>
      <w:color w:val="auto"/>
      <w:szCs w:val="24"/>
    </w:rPr>
  </w:style>
  <w:style w:type="paragraph" w:customStyle="1" w:styleId="SideBarSubhead">
    <w:name w:val="Side Bar Subhead"/>
    <w:basedOn w:val="Normal"/>
    <w:rsid w:val="00FD5FD8"/>
    <w:pPr>
      <w:spacing w:before="120" w:after="240"/>
      <w:ind w:left="288" w:right="288"/>
      <w:contextualSpacing/>
      <w:jc w:val="center"/>
    </w:pPr>
    <w:rPr>
      <w:rFonts w:ascii="Arial" w:eastAsia="Calibri" w:hAnsi="Arial"/>
      <w:b/>
      <w:color w:val="808080"/>
      <w:sz w:val="21"/>
      <w:u w:val="single"/>
    </w:rPr>
  </w:style>
  <w:style w:type="paragraph" w:customStyle="1" w:styleId="PartOpenerText">
    <w:name w:val="Part Opener Text"/>
    <w:basedOn w:val="Normal"/>
    <w:next w:val="BodyText"/>
    <w:locked/>
    <w:rsid w:val="00FD5FD8"/>
    <w:pPr>
      <w:spacing w:before="120" w:line="360" w:lineRule="auto"/>
      <w:contextualSpacing/>
    </w:pPr>
    <w:rPr>
      <w:rFonts w:ascii="Trebuchet MS" w:eastAsia="Calibri" w:hAnsi="Trebuchet MS"/>
      <w:b/>
      <w:spacing w:val="-6"/>
    </w:rPr>
  </w:style>
  <w:style w:type="table" w:customStyle="1" w:styleId="ApressTable">
    <w:name w:val="Apress Table"/>
    <w:basedOn w:val="TableNormal"/>
    <w:locked/>
    <w:rsid w:val="00FD5FD8"/>
    <w:pPr>
      <w:spacing w:before="120" w:after="120"/>
    </w:pPr>
    <w:rPr>
      <w:rFonts w:ascii="Utopia" w:hAnsi="Utopia"/>
      <w:sz w:val="18"/>
    </w:rPr>
    <w:tblPr>
      <w:tblInd w:w="0" w:type="dxa"/>
      <w:tblCellMar>
        <w:top w:w="0" w:type="dxa"/>
        <w:left w:w="0" w:type="dxa"/>
        <w:bottom w:w="0" w:type="dxa"/>
        <w:right w:w="0" w:type="dxa"/>
      </w:tblCellMar>
    </w:tblPr>
  </w:style>
  <w:style w:type="paragraph" w:styleId="BodyTextIndent">
    <w:name w:val="Body Text Indent"/>
    <w:basedOn w:val="Normal"/>
    <w:link w:val="BodyTextIndentChar"/>
    <w:locked/>
    <w:rsid w:val="00FD5FD8"/>
    <w:pPr>
      <w:ind w:left="360"/>
    </w:pPr>
    <w:rPr>
      <w:rFonts w:eastAsia="Calibri"/>
    </w:rPr>
  </w:style>
  <w:style w:type="character" w:customStyle="1" w:styleId="BodyTextIndentChar">
    <w:name w:val="Body Text Indent Char"/>
    <w:basedOn w:val="DefaultParagraphFont"/>
    <w:link w:val="BodyTextIndent"/>
    <w:rsid w:val="00FD5FD8"/>
    <w:rPr>
      <w:rFonts w:ascii="SimSun" w:eastAsia="Calibri" w:hAnsi="SimSun"/>
      <w:sz w:val="18"/>
    </w:rPr>
  </w:style>
  <w:style w:type="paragraph" w:styleId="BalloonText">
    <w:name w:val="Balloon Text"/>
    <w:basedOn w:val="Normal"/>
    <w:link w:val="BalloonTextChar"/>
    <w:locked/>
    <w:rsid w:val="00FD5FD8"/>
    <w:rPr>
      <w:rFonts w:ascii="Tahoma" w:eastAsia="Calibri" w:hAnsi="Tahoma" w:cs="Tahoma"/>
      <w:sz w:val="16"/>
      <w:szCs w:val="16"/>
    </w:rPr>
  </w:style>
  <w:style w:type="character" w:customStyle="1" w:styleId="BalloonTextChar">
    <w:name w:val="Balloon Text Char"/>
    <w:basedOn w:val="DefaultParagraphFont"/>
    <w:link w:val="BalloonText"/>
    <w:rsid w:val="00FD5FD8"/>
    <w:rPr>
      <w:rFonts w:ascii="Tahoma" w:eastAsia="Calibri" w:hAnsi="Tahoma" w:cs="Tahoma"/>
      <w:sz w:val="16"/>
      <w:szCs w:val="16"/>
    </w:rPr>
  </w:style>
  <w:style w:type="paragraph" w:styleId="Revision">
    <w:name w:val="Revision"/>
    <w:hidden/>
    <w:uiPriority w:val="99"/>
    <w:semiHidden/>
    <w:rsid w:val="00FD5FD8"/>
    <w:rPr>
      <w:rFonts w:ascii="Calibri" w:eastAsia="Calibri" w:hAnsi="Calibri"/>
      <w:sz w:val="22"/>
      <w:szCs w:val="22"/>
    </w:rPr>
  </w:style>
  <w:style w:type="character" w:styleId="IntenseEmphasis">
    <w:name w:val="Intense Emphasis"/>
    <w:basedOn w:val="DefaultParagraphFont"/>
    <w:uiPriority w:val="21"/>
    <w:qFormat/>
    <w:rsid w:val="00FD5FD8"/>
    <w:rPr>
      <w:b/>
      <w:bCs/>
      <w:i/>
      <w:iCs/>
      <w:color w:val="auto"/>
    </w:rPr>
  </w:style>
  <w:style w:type="character" w:styleId="Emphasis">
    <w:name w:val="Emphasis"/>
    <w:basedOn w:val="DefaultParagraphFont"/>
    <w:qFormat/>
    <w:locked/>
    <w:rsid w:val="00FD5FD8"/>
    <w:rPr>
      <w:i/>
      <w:iCs/>
    </w:rPr>
  </w:style>
  <w:style w:type="character" w:styleId="Strong">
    <w:name w:val="Strong"/>
    <w:basedOn w:val="DefaultParagraphFont"/>
    <w:qFormat/>
    <w:locked/>
    <w:rsid w:val="00FD5FD8"/>
    <w:rPr>
      <w:b/>
      <w:bCs/>
    </w:rPr>
  </w:style>
  <w:style w:type="paragraph" w:styleId="Subtitle">
    <w:name w:val="Subtitle"/>
    <w:basedOn w:val="Normal"/>
    <w:next w:val="Normal"/>
    <w:link w:val="SubtitleChar"/>
    <w:qFormat/>
    <w:locked/>
    <w:rsid w:val="00FD5FD8"/>
    <w:pPr>
      <w:spacing w:after="60"/>
      <w:jc w:val="center"/>
      <w:outlineLvl w:val="1"/>
    </w:pPr>
    <w:rPr>
      <w:rFonts w:ascii="Cambria" w:eastAsia="Calibri" w:hAnsi="Cambria"/>
    </w:rPr>
  </w:style>
  <w:style w:type="character" w:customStyle="1" w:styleId="SubtitleChar">
    <w:name w:val="Subtitle Char"/>
    <w:basedOn w:val="DefaultParagraphFont"/>
    <w:link w:val="Subtitle"/>
    <w:rsid w:val="00FD5FD8"/>
    <w:rPr>
      <w:rFonts w:ascii="Cambria" w:eastAsia="Calibri" w:hAnsi="Cambria"/>
      <w:sz w:val="18"/>
      <w:szCs w:val="24"/>
    </w:rPr>
  </w:style>
  <w:style w:type="paragraph" w:styleId="FootnoteText">
    <w:name w:val="footnote text"/>
    <w:basedOn w:val="Normal"/>
    <w:link w:val="FootnoteTextChar"/>
    <w:locked/>
    <w:rsid w:val="00FD5FD8"/>
    <w:rPr>
      <w:rFonts w:eastAsia="Calibri"/>
      <w:sz w:val="20"/>
    </w:rPr>
  </w:style>
  <w:style w:type="character" w:customStyle="1" w:styleId="FootnoteTextChar">
    <w:name w:val="Footnote Text Char"/>
    <w:basedOn w:val="DefaultParagraphFont"/>
    <w:link w:val="FootnoteText"/>
    <w:rsid w:val="00FD5FD8"/>
    <w:rPr>
      <w:rFonts w:ascii="SimSun" w:eastAsia="Calibri" w:hAnsi="SimSun"/>
    </w:rPr>
  </w:style>
  <w:style w:type="character" w:styleId="CommentReference">
    <w:name w:val="annotation reference"/>
    <w:basedOn w:val="DefaultParagraphFont"/>
    <w:unhideWhenUsed/>
    <w:locked/>
    <w:rsid w:val="00FD5FD8"/>
    <w:rPr>
      <w:sz w:val="16"/>
      <w:szCs w:val="16"/>
    </w:rPr>
  </w:style>
  <w:style w:type="paragraph" w:styleId="CommentText">
    <w:name w:val="annotation text"/>
    <w:basedOn w:val="Normal"/>
    <w:link w:val="CommentTextChar"/>
    <w:unhideWhenUsed/>
    <w:locked/>
    <w:rsid w:val="00FD5FD8"/>
    <w:rPr>
      <w:rFonts w:eastAsia="Calibri"/>
      <w:sz w:val="20"/>
    </w:rPr>
  </w:style>
  <w:style w:type="character" w:customStyle="1" w:styleId="CommentTextChar">
    <w:name w:val="Comment Text Char"/>
    <w:basedOn w:val="DefaultParagraphFont"/>
    <w:link w:val="CommentText"/>
    <w:rsid w:val="00FD5FD8"/>
    <w:rPr>
      <w:rFonts w:ascii="SimSun" w:eastAsia="Calibri" w:hAnsi="SimSun"/>
    </w:rPr>
  </w:style>
  <w:style w:type="paragraph" w:styleId="CommentSubject">
    <w:name w:val="annotation subject"/>
    <w:basedOn w:val="CommentText"/>
    <w:next w:val="CommentText"/>
    <w:link w:val="CommentSubjectChar"/>
    <w:unhideWhenUsed/>
    <w:locked/>
    <w:rsid w:val="00FD5FD8"/>
    <w:rPr>
      <w:b/>
      <w:bCs/>
    </w:rPr>
  </w:style>
  <w:style w:type="character" w:customStyle="1" w:styleId="CommentSubjectChar">
    <w:name w:val="Comment Subject Char"/>
    <w:basedOn w:val="CommentTextChar"/>
    <w:link w:val="CommentSubject"/>
    <w:rsid w:val="00FD5FD8"/>
    <w:rPr>
      <w:rFonts w:ascii="SimSun" w:eastAsia="Calibri" w:hAnsi="SimSu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developer.apple.com/library/prerelease/ios/documentation/Swift/Reference/Swift_AnyObject_Protocol/index.htm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comments" Target="comments.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s://www.apple.com/business/docs/iOS_Security_Guide.pdf" TargetMode="External"/><Relationship Id="rId18" Type="http://schemas.openxmlformats.org/officeDocument/2006/relationships/hyperlink" Target="https://developer.apple.com/library/prerelease/ios/documentation/Swift/Reference/Swift_UnsafeMutablePointer_Structure/index.html" TargetMode="External"/><Relationship Id="rId19" Type="http://schemas.openxmlformats.org/officeDocument/2006/relationships/hyperlink" Target="https://developer.apple.com/library/prerelease/ios/documentation/Swift/Reference/Swift_Unmanaged_Structure/index.html"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AC9A3A30B20042837D0D0316EB1CB0" ma:contentTypeVersion="" ma:contentTypeDescription="Create a new document." ma:contentTypeScope="" ma:versionID="3ac9e004f5c3b226db3dc2d5a5b29968">
  <xsd:schema xmlns:xsd="http://www.w3.org/2001/XMLSchema" xmlns:xs="http://www.w3.org/2001/XMLSchema" xmlns:p="http://schemas.microsoft.com/office/2006/metadata/properties" xmlns:ns2="119e8ce9-fc33-4402-becb-6d0fbcbb8ab0" xmlns:ns3="149daad8-53e0-4e54-a1b9-e9d4e4fc36cb" xmlns:ns4="8174D55D-62D2-4FC9-BDA9-B68AEBA9239D" xmlns:ns5="8174d55d-62d2-4fc9-bda9-b68aeba9239d" xmlns:ns6="f4172c31-a37d-4b5b-9712-30ac13abec8f" targetNamespace="http://schemas.microsoft.com/office/2006/metadata/properties" ma:root="true" ma:fieldsID="287050c4e6b19c2cdc548f6a90466a7e" ns2:_="" ns3:_="" ns4:_="" ns5:_="" ns6:_="">
    <xsd:import namespace="119e8ce9-fc33-4402-becb-6d0fbcbb8ab0"/>
    <xsd:import namespace="149daad8-53e0-4e54-a1b9-e9d4e4fc36cb"/>
    <xsd:import namespace="8174D55D-62D2-4FC9-BDA9-B68AEBA9239D"/>
    <xsd:import namespace="8174d55d-62d2-4fc9-bda9-b68aeba9239d"/>
    <xsd:import namespace="f4172c31-a37d-4b5b-9712-30ac13abec8f"/>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8174D55D-62D2-4FC9-BDA9-B68AEBA9239D"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8174d55d-62d2-4fc9-bda9-b68aeba9239d"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4172c31-a37d-4b5b-9712-30ac13abec8f"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To xmlns="8174D55D-62D2-4FC9-BDA9-B68AEBA9239D">Template Validated</StatusTo>
    <Chapter_x0020_Number xmlns="149daad8-53e0-4e54-a1b9-e9d4e4fc36cb">13</Chapter_x0020_Number>
    <StatusFrom xmlns="8174D55D-62D2-4FC9-BDA9-B68AEBA9239D">First Draft Approved</StatusFrom>
    <Status xmlns="119e8ce9-fc33-4402-becb-6d0fbcbb8ab0">Tech Review Approved</Status>
    <Update_x0020_ChapterOn_x0020_Root xmlns="8174d55d-62d2-4fc9-bda9-b68aeba9239d">
      <Url xsi:nil="true"/>
      <Description xsi:nil="true"/>
    </Update_x0020_ChapterOn_x0020_Root>
    <Update_x0020_ChapterOn_x0020_Root_x0028_1_x0029_ xmlns="8174d55d-62d2-4fc9-bda9-b68aeba9239d">
      <Url xsi:nil="true"/>
      <Description xsi:nil="true"/>
    </Update_x0020_ChapterOn_x0020_Root_x0028_1_x0029_>
  </documentManagement>
</p:properties>
</file>

<file path=customXml/itemProps1.xml><?xml version="1.0" encoding="utf-8"?>
<ds:datastoreItem xmlns:ds="http://schemas.openxmlformats.org/officeDocument/2006/customXml" ds:itemID="{59FAE054-3131-48A0-9CE1-4DF96170C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8174D55D-62D2-4FC9-BDA9-B68AEBA9239D"/>
    <ds:schemaRef ds:uri="8174d55d-62d2-4fc9-bda9-b68aeba9239d"/>
    <ds:schemaRef ds:uri="f4172c31-a37d-4b5b-9712-30ac13abe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5D0E2-90C7-4066-903D-21EC4D91C3EA}">
  <ds:schemaRefs>
    <ds:schemaRef ds:uri="http://schemas.microsoft.com/sharepoint/v3/contenttype/forms"/>
  </ds:schemaRefs>
</ds:datastoreItem>
</file>

<file path=customXml/itemProps3.xml><?xml version="1.0" encoding="utf-8"?>
<ds:datastoreItem xmlns:ds="http://schemas.openxmlformats.org/officeDocument/2006/customXml" ds:itemID="{05658C87-C02B-44F4-95D6-96FF181DABBA}">
  <ds:schemaRefs>
    <ds:schemaRef ds:uri="http://schemas.microsoft.com/office/2006/metadata/properties"/>
    <ds:schemaRef ds:uri="http://schemas.microsoft.com/office/infopath/2007/PartnerControls"/>
    <ds:schemaRef ds:uri="8174D55D-62D2-4FC9-BDA9-B68AEBA9239D"/>
    <ds:schemaRef ds:uri="149daad8-53e0-4e54-a1b9-e9d4e4fc36cb"/>
    <ds:schemaRef ds:uri="119e8ce9-fc33-4402-becb-6d0fbcbb8ab0"/>
    <ds:schemaRef ds:uri="8174d55d-62d2-4fc9-bda9-b68aeba9239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4044</Words>
  <Characters>23054</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27044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subject/>
  <dc:creator>BPR</dc:creator>
  <cp:keywords/>
  <dc:description/>
  <cp:lastModifiedBy>SN</cp:lastModifiedBy>
  <cp:revision>25</cp:revision>
  <cp:lastPrinted>2009-03-19T04:35:00Z</cp:lastPrinted>
  <dcterms:created xsi:type="dcterms:W3CDTF">2015-10-12T08:51:00Z</dcterms:created>
  <dcterms:modified xsi:type="dcterms:W3CDTF">2015-11-12T22:24:00Z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0x010100C8AC9A3A30B20042837D0D0316EB1CB0</vt:lpwstr>
  </property>
</Properties>
</file>