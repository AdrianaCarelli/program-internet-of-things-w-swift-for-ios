
<file path=[Content_Types].xml><?xml version="1.0" encoding="utf-8"?>
<Types xmlns="http://schemas.openxmlformats.org/package/2006/content-types">
  <Default Extension="xml" ContentType="application/xml"/>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1828" w14:textId="5FB49291" w:rsidR="002A4216" w:rsidRDefault="002A4216" w:rsidP="002A4216">
      <w:pPr>
        <w:pStyle w:val="ChapterNumber"/>
        <w:rPr>
          <w:sz w:val="96"/>
        </w:rPr>
      </w:pPr>
      <w:r>
        <w:t xml:space="preserve">Chapter </w:t>
      </w:r>
      <w:del w:id="0" w:author="Powers, Mark, Apress" w:date="2015-11-10T10:56:00Z">
        <w:r w:rsidDel="00537E83">
          <w:rPr>
            <w:sz w:val="96"/>
          </w:rPr>
          <w:delText>6</w:delText>
        </w:r>
      </w:del>
      <w:ins w:id="1" w:author="Powers, Mark, Apress" w:date="2015-11-10T10:56:00Z">
        <w:r w:rsidR="00537E83">
          <w:rPr>
            <w:sz w:val="96"/>
          </w:rPr>
          <w:t>5</w:t>
        </w:r>
      </w:ins>
    </w:p>
    <w:p w14:paraId="56E5CF82" w14:textId="2AC5BA16" w:rsidR="002A4216" w:rsidRPr="00FC132F" w:rsidRDefault="002A4216" w:rsidP="002A4216">
      <w:pPr>
        <w:pStyle w:val="ChapterTitle"/>
      </w:pPr>
      <w:r w:rsidRPr="00FC132F">
        <w:t xml:space="preserve">Integrating </w:t>
      </w:r>
      <w:del w:id="2" w:author="Lori" w:date="2015-11-12T19:14:00Z">
        <w:r w:rsidRPr="00FC132F" w:rsidDel="00617906">
          <w:delText>third</w:delText>
        </w:r>
      </w:del>
      <w:ins w:id="3" w:author="Lori" w:date="2015-11-12T19:14:00Z">
        <w:r w:rsidR="00617906">
          <w:t>T</w:t>
        </w:r>
        <w:r w:rsidR="00617906" w:rsidRPr="00FC132F">
          <w:t>hird</w:t>
        </w:r>
      </w:ins>
      <w:r w:rsidRPr="00FC132F">
        <w:t>-</w:t>
      </w:r>
      <w:del w:id="4" w:author="Lori" w:date="2015-11-12T19:14:00Z">
        <w:r w:rsidRPr="00FC132F" w:rsidDel="00617906">
          <w:delText xml:space="preserve">party </w:delText>
        </w:r>
      </w:del>
      <w:ins w:id="5" w:author="Lori" w:date="2015-11-12T19:14:00Z">
        <w:r w:rsidR="00617906">
          <w:t>P</w:t>
        </w:r>
        <w:r w:rsidR="00617906" w:rsidRPr="00FC132F">
          <w:t xml:space="preserve">arty </w:t>
        </w:r>
      </w:ins>
      <w:del w:id="6" w:author="Lori" w:date="2015-11-12T19:14:00Z">
        <w:r w:rsidRPr="00FC132F" w:rsidDel="00617906">
          <w:delText xml:space="preserve">fitness </w:delText>
        </w:r>
      </w:del>
      <w:ins w:id="7" w:author="Lori" w:date="2015-11-12T19:14:00Z">
        <w:r w:rsidR="00617906">
          <w:t>F</w:t>
        </w:r>
        <w:r w:rsidR="00617906" w:rsidRPr="00FC132F">
          <w:t xml:space="preserve">itness </w:t>
        </w:r>
      </w:ins>
      <w:del w:id="8" w:author="Lori" w:date="2015-11-12T19:14:00Z">
        <w:r w:rsidRPr="00FC132F" w:rsidDel="00617906">
          <w:delText xml:space="preserve">trackers </w:delText>
        </w:r>
      </w:del>
      <w:ins w:id="9" w:author="Lori" w:date="2015-11-12T19:14:00Z">
        <w:r w:rsidR="00617906">
          <w:t>T</w:t>
        </w:r>
        <w:r w:rsidR="00617906" w:rsidRPr="00FC132F">
          <w:t xml:space="preserve">rackers </w:t>
        </w:r>
      </w:ins>
      <w:r w:rsidRPr="00FC132F">
        <w:t xml:space="preserve">and </w:t>
      </w:r>
      <w:del w:id="10" w:author="Lori" w:date="2015-11-12T19:14:00Z">
        <w:r w:rsidRPr="00FC132F" w:rsidDel="00617906">
          <w:delText xml:space="preserve">data </w:delText>
        </w:r>
      </w:del>
      <w:ins w:id="11" w:author="Lori" w:date="2015-11-12T19:14:00Z">
        <w:r w:rsidR="00617906">
          <w:t>D</w:t>
        </w:r>
        <w:r w:rsidR="00617906" w:rsidRPr="00FC132F">
          <w:t xml:space="preserve">ata </w:t>
        </w:r>
      </w:ins>
      <w:del w:id="12" w:author="Lori" w:date="2015-11-12T19:14:00Z">
        <w:r w:rsidRPr="00FC132F" w:rsidDel="00617906">
          <w:delText xml:space="preserve">using </w:delText>
        </w:r>
      </w:del>
      <w:ins w:id="13" w:author="Lori" w:date="2015-11-12T19:14:00Z">
        <w:r w:rsidR="00617906">
          <w:t>U</w:t>
        </w:r>
        <w:r w:rsidR="00617906" w:rsidRPr="00FC132F">
          <w:t xml:space="preserve">sing </w:t>
        </w:r>
      </w:ins>
      <w:r w:rsidRPr="00FC132F">
        <w:t xml:space="preserve">the </w:t>
      </w:r>
      <w:commentRangeStart w:id="14"/>
      <w:proofErr w:type="spellStart"/>
      <w:r w:rsidRPr="00FC132F">
        <w:t>Fitbit</w:t>
      </w:r>
      <w:proofErr w:type="spellEnd"/>
      <w:r w:rsidRPr="00FC132F">
        <w:t xml:space="preserve"> </w:t>
      </w:r>
      <w:commentRangeEnd w:id="14"/>
      <w:r w:rsidR="00A26F41" w:rsidRPr="006F3F08">
        <w:rPr>
          <w:rStyle w:val="CommentReference"/>
          <w:rFonts w:ascii="Calibri" w:hAnsi="Calibri"/>
          <w:b w:val="0"/>
        </w:rPr>
        <w:commentReference w:id="14"/>
      </w:r>
      <w:r w:rsidRPr="00FC132F">
        <w:t>API</w:t>
      </w:r>
    </w:p>
    <w:p w14:paraId="301D7098" w14:textId="77777777" w:rsidR="002D028B" w:rsidRPr="00FC132F" w:rsidRDefault="002D028B">
      <w:pPr>
        <w:pStyle w:val="Heading1"/>
        <w:pPrChange w:id="15" w:author="Lori" w:date="2015-11-12T19:14:00Z">
          <w:pPr>
            <w:pStyle w:val="ChapterSubtitle"/>
          </w:pPr>
        </w:pPrChange>
      </w:pPr>
      <w:bookmarkStart w:id="16" w:name="_Toc430181196"/>
      <w:commentRangeStart w:id="17"/>
      <w:r w:rsidRPr="00FC132F">
        <w:t>Gheorghe Chesler</w:t>
      </w:r>
      <w:bookmarkEnd w:id="16"/>
      <w:commentRangeEnd w:id="17"/>
      <w:r w:rsidR="00617906" w:rsidRPr="00236730">
        <w:rPr>
          <w:rStyle w:val="CommentReference"/>
          <w:rFonts w:ascii="Calibri" w:hAnsi="Calibri"/>
          <w:b w:val="0"/>
        </w:rPr>
        <w:commentReference w:id="17"/>
      </w:r>
    </w:p>
    <w:p w14:paraId="69296098" w14:textId="691286ED" w:rsidR="002D028B" w:rsidRDefault="002D028B" w:rsidP="000258EE">
      <w:pPr>
        <w:pStyle w:val="BodyText"/>
      </w:pPr>
      <w:r w:rsidRPr="00494150">
        <w:t xml:space="preserve">One would be remiss to discuss health sensors without mentioning the most popular connected motion tracker on the market, the </w:t>
      </w:r>
      <w:proofErr w:type="spellStart"/>
      <w:r w:rsidRPr="00494150">
        <w:t>Fitbit</w:t>
      </w:r>
      <w:proofErr w:type="spellEnd"/>
      <w:r w:rsidRPr="00494150">
        <w:t xml:space="preserve">. Through </w:t>
      </w:r>
      <w:del w:id="18" w:author="Lori" w:date="2015-11-12T19:15:00Z">
        <w:r w:rsidRPr="00494150" w:rsidDel="00FC4F42">
          <w:delText xml:space="preserve">their </w:delText>
        </w:r>
      </w:del>
      <w:ins w:id="19" w:author="Lori" w:date="2015-11-12T19:15:00Z">
        <w:r w:rsidR="00FC4F42">
          <w:t>its</w:t>
        </w:r>
        <w:r w:rsidR="00FC4F42" w:rsidRPr="00494150">
          <w:t xml:space="preserve"> </w:t>
        </w:r>
      </w:ins>
      <w:r w:rsidRPr="00494150">
        <w:t>web-based API</w:t>
      </w:r>
      <w:ins w:id="20" w:author="Lori" w:date="2015-11-12T19:15:00Z">
        <w:r w:rsidR="00FC4F42">
          <w:t xml:space="preserve"> (application programming interface)</w:t>
        </w:r>
      </w:ins>
      <w:r w:rsidRPr="00494150">
        <w:t xml:space="preserve">, </w:t>
      </w:r>
      <w:proofErr w:type="spellStart"/>
      <w:r w:rsidRPr="00494150">
        <w:t>Fitbit</w:t>
      </w:r>
      <w:proofErr w:type="spellEnd"/>
      <w:r w:rsidRPr="00494150">
        <w:t xml:space="preserve"> allows developers to access activity logged from </w:t>
      </w:r>
      <w:del w:id="21" w:author="Lori" w:date="2015-11-15T11:11:00Z">
        <w:r w:rsidRPr="00494150" w:rsidDel="00D0314D">
          <w:delText xml:space="preserve">their </w:delText>
        </w:r>
      </w:del>
      <w:ins w:id="22" w:author="Lori" w:date="2015-11-15T11:11:00Z">
        <w:r w:rsidR="00D0314D">
          <w:t>its</w:t>
        </w:r>
        <w:r w:rsidR="00D0314D" w:rsidRPr="00494150">
          <w:t xml:space="preserve"> </w:t>
        </w:r>
      </w:ins>
      <w:r w:rsidRPr="00494150">
        <w:t xml:space="preserve">hardware, as well as related health information from </w:t>
      </w:r>
      <w:del w:id="23" w:author="Lori" w:date="2015-11-15T11:11:00Z">
        <w:r w:rsidRPr="00494150" w:rsidDel="00D0314D">
          <w:delText xml:space="preserve">their </w:delText>
        </w:r>
      </w:del>
      <w:proofErr w:type="spellStart"/>
      <w:ins w:id="24" w:author="Lori" w:date="2015-11-15T11:11:00Z">
        <w:r w:rsidR="00D0314D">
          <w:t>Fitbit’s</w:t>
        </w:r>
        <w:proofErr w:type="spellEnd"/>
        <w:r w:rsidR="00D0314D" w:rsidRPr="00494150">
          <w:t xml:space="preserve"> </w:t>
        </w:r>
      </w:ins>
      <w:r w:rsidRPr="00494150">
        <w:t>ecosystem, including meals and weight.</w:t>
      </w:r>
      <w:del w:id="25" w:author="Lori" w:date="2015-11-12T19:22:00Z">
        <w:r w:rsidRPr="00494150" w:rsidDel="00FC4F42">
          <w:delText xml:space="preserve"> </w:delText>
        </w:r>
      </w:del>
      <w:del w:id="26" w:author="Lori" w:date="2015-11-12T19:16:00Z">
        <w:r w:rsidRPr="00494150" w:rsidDel="00FC4F42">
          <w:delText xml:space="preserve"> </w:delText>
        </w:r>
      </w:del>
      <w:ins w:id="27" w:author="Lori" w:date="2015-11-12T19:22:00Z">
        <w:r w:rsidR="00FC4F42">
          <w:t xml:space="preserve"> </w:t>
        </w:r>
      </w:ins>
      <w:r w:rsidRPr="00494150">
        <w:t>This chapter will teach developers how to connect to the API from within their apps, as well as how to retrieve information from it and log new activities.</w:t>
      </w:r>
    </w:p>
    <w:p w14:paraId="766A20F2" w14:textId="77777777" w:rsidR="002D028B" w:rsidRPr="00EA071A" w:rsidRDefault="002D028B" w:rsidP="000258EE">
      <w:pPr>
        <w:pStyle w:val="Heading1"/>
      </w:pPr>
      <w:bookmarkStart w:id="28" w:name="_Toc430181197"/>
      <w:r>
        <w:t>I</w:t>
      </w:r>
      <w:r w:rsidRPr="000C3640">
        <w:t xml:space="preserve">ntroduction to the </w:t>
      </w:r>
      <w:proofErr w:type="spellStart"/>
      <w:r w:rsidRPr="000C3640">
        <w:t>Fitbit</w:t>
      </w:r>
      <w:proofErr w:type="spellEnd"/>
      <w:r w:rsidRPr="000C3640">
        <w:t xml:space="preserve"> API</w:t>
      </w:r>
      <w:bookmarkEnd w:id="28"/>
    </w:p>
    <w:p w14:paraId="5809E4B3" w14:textId="5196E3A2" w:rsidR="002D028B" w:rsidRDefault="002D028B" w:rsidP="000258EE">
      <w:pPr>
        <w:pStyle w:val="BodyText"/>
      </w:pPr>
      <w:r>
        <w:t xml:space="preserve">The </w:t>
      </w:r>
      <w:commentRangeStart w:id="29"/>
      <w:del w:id="30" w:author="Lori" w:date="2015-11-15T14:29:00Z">
        <w:r w:rsidDel="00E60522">
          <w:delText>FitBit</w:delText>
        </w:r>
      </w:del>
      <w:proofErr w:type="spellStart"/>
      <w:ins w:id="31" w:author="Lori" w:date="2015-11-15T14:29:00Z">
        <w:r w:rsidR="00E60522">
          <w:t>Fitbit</w:t>
        </w:r>
      </w:ins>
      <w:commentRangeEnd w:id="29"/>
      <w:proofErr w:type="spellEnd"/>
      <w:ins w:id="32" w:author="Lori" w:date="2015-11-16T14:20:00Z">
        <w:r w:rsidR="00A26F41" w:rsidRPr="006F3F08">
          <w:rPr>
            <w:rStyle w:val="CommentReference"/>
            <w:rFonts w:ascii="Calibri" w:hAnsi="Calibri"/>
          </w:rPr>
          <w:commentReference w:id="29"/>
        </w:r>
      </w:ins>
      <w:r>
        <w:t xml:space="preserve"> devices are health metrics trackers that record detailed minute-by-minute steps, distance, calorie burn data, and sleep records. The devices are popular because they are very light and cover the basic needs for health tracking.</w:t>
      </w:r>
    </w:p>
    <w:p w14:paraId="7B9901A7" w14:textId="68CEFBA7" w:rsidR="006B51A2" w:rsidRDefault="006B51A2" w:rsidP="006B51A2">
      <w:pPr>
        <w:pStyle w:val="BodyText"/>
      </w:pPr>
      <w:r>
        <w:t xml:space="preserve">The </w:t>
      </w:r>
      <w:del w:id="33" w:author="Lori" w:date="2015-11-15T14:23:00Z">
        <w:r w:rsidDel="00E60522">
          <w:delText xml:space="preserve">FitBit </w:delText>
        </w:r>
      </w:del>
      <w:proofErr w:type="spellStart"/>
      <w:ins w:id="34" w:author="Lori" w:date="2015-11-15T14:23:00Z">
        <w:r w:rsidR="00E60522">
          <w:t>Fitbit</w:t>
        </w:r>
        <w:proofErr w:type="spellEnd"/>
        <w:r w:rsidR="00E60522">
          <w:t xml:space="preserve"> </w:t>
        </w:r>
      </w:ins>
      <w:r>
        <w:t xml:space="preserve">tracker can record for at least </w:t>
      </w:r>
      <w:del w:id="35" w:author="Lori" w:date="2015-11-15T11:12:00Z">
        <w:r w:rsidDel="00D0314D">
          <w:delText xml:space="preserve">7 </w:delText>
        </w:r>
      </w:del>
      <w:ins w:id="36" w:author="Lori" w:date="2015-11-15T11:12:00Z">
        <w:r w:rsidR="00D0314D">
          <w:t xml:space="preserve">seven </w:t>
        </w:r>
      </w:ins>
      <w:r>
        <w:t>days between sync opportunities. Beyond that, daily totals for step data, calorie counts, sleep records, and heart rate (if measured by your tracker) will be stored for 30 days. This data will all upload to your account as soon as you are able to sync and will then be reflected on your dashboard.</w:t>
      </w:r>
    </w:p>
    <w:p w14:paraId="57D6AE65" w14:textId="2289AB50" w:rsidR="006B51A2" w:rsidRPr="001F1EA9" w:rsidRDefault="006B51A2" w:rsidP="006B51A2">
      <w:pPr>
        <w:pStyle w:val="BodyText"/>
      </w:pPr>
      <w:r>
        <w:lastRenderedPageBreak/>
        <w:t xml:space="preserve">You can sync your tracker through any computer, as long as it has the </w:t>
      </w:r>
      <w:proofErr w:type="spellStart"/>
      <w:r>
        <w:t>Fitbit</w:t>
      </w:r>
      <w:proofErr w:type="spellEnd"/>
      <w:r>
        <w:t xml:space="preserve"> software installed and </w:t>
      </w:r>
      <w:ins w:id="37" w:author="Lori" w:date="2015-11-16T15:34:00Z">
        <w:r w:rsidR="001B583C">
          <w:t xml:space="preserve">a </w:t>
        </w:r>
      </w:ins>
      <w:r>
        <w:t>base station (for Ultra tracker) or a wireless sync dongle (for all other trackers) plugged into the computer. There is</w:t>
      </w:r>
      <w:ins w:id="38" w:author="Lori" w:date="2015-11-15T11:12:00Z">
        <w:r w:rsidR="00D0314D">
          <w:t>,</w:t>
        </w:r>
      </w:ins>
      <w:r>
        <w:t xml:space="preserve"> of course, a free iPhone app available that makes it possible to sync the data when you are on the road. You can only have one tracker paired to one </w:t>
      </w:r>
      <w:r w:rsidRPr="00D0314D">
        <w:rPr>
          <w:rStyle w:val="CodeInline"/>
          <w:rPrChange w:id="39" w:author="Lori" w:date="2015-11-15T11:12:00Z">
            <w:rPr/>
          </w:rPrChange>
        </w:rPr>
        <w:t>Fitbit.com</w:t>
      </w:r>
      <w:r>
        <w:t xml:space="preserve"> account.</w:t>
      </w:r>
    </w:p>
    <w:p w14:paraId="386DCE9D" w14:textId="57182792" w:rsidR="002D028B" w:rsidRDefault="002D028B" w:rsidP="000258EE">
      <w:pPr>
        <w:pStyle w:val="BodyText"/>
      </w:pPr>
      <w:r>
        <w:t xml:space="preserve">The communication between the </w:t>
      </w:r>
      <w:del w:id="40" w:author="Lori" w:date="2015-11-15T14:25:00Z">
        <w:r w:rsidDel="00E60522">
          <w:delText xml:space="preserve">FitBit </w:delText>
        </w:r>
      </w:del>
      <w:commentRangeStart w:id="41"/>
      <w:proofErr w:type="spellStart"/>
      <w:ins w:id="42" w:author="Lori" w:date="2015-11-15T14:25:00Z">
        <w:r w:rsidR="00E60522">
          <w:t>Fitbit</w:t>
        </w:r>
        <w:proofErr w:type="spellEnd"/>
        <w:r w:rsidR="00E60522">
          <w:t xml:space="preserve"> </w:t>
        </w:r>
      </w:ins>
      <w:commentRangeEnd w:id="41"/>
      <w:ins w:id="43" w:author="Lori" w:date="2015-11-15T14:26:00Z">
        <w:r w:rsidR="00E60522" w:rsidRPr="006A4284">
          <w:rPr>
            <w:rStyle w:val="CommentReference"/>
            <w:rFonts w:ascii="Calibri" w:hAnsi="Calibri"/>
          </w:rPr>
          <w:commentReference w:id="41"/>
        </w:r>
      </w:ins>
      <w:r>
        <w:t>tracker and the sync device is using a</w:t>
      </w:r>
      <w:r w:rsidR="006B409F">
        <w:t xml:space="preserve"> </w:t>
      </w:r>
      <w:r>
        <w:t xml:space="preserve">proprietary protocol that syncs the data with your online </w:t>
      </w:r>
      <w:commentRangeStart w:id="44"/>
      <w:proofErr w:type="spellStart"/>
      <w:r>
        <w:t>FitBit</w:t>
      </w:r>
      <w:proofErr w:type="spellEnd"/>
      <w:r>
        <w:t xml:space="preserve"> </w:t>
      </w:r>
      <w:commentRangeEnd w:id="44"/>
      <w:r w:rsidR="00E60522" w:rsidRPr="006A4284">
        <w:rPr>
          <w:rStyle w:val="CommentReference"/>
          <w:rFonts w:ascii="Calibri" w:hAnsi="Calibri"/>
        </w:rPr>
        <w:commentReference w:id="44"/>
      </w:r>
      <w:r>
        <w:t>account.</w:t>
      </w:r>
      <w:del w:id="45" w:author="Lori" w:date="2015-11-12T19:16:00Z">
        <w:r w:rsidDel="00FC4F42">
          <w:delText xml:space="preserve">  </w:delText>
        </w:r>
      </w:del>
      <w:ins w:id="46" w:author="Lori" w:date="2015-11-12T19:16:00Z">
        <w:r w:rsidR="00FC4F42">
          <w:t xml:space="preserve"> </w:t>
        </w:r>
      </w:ins>
      <w:del w:id="47" w:author="Lori" w:date="2015-11-15T14:26:00Z">
        <w:r w:rsidDel="00E60522">
          <w:delText xml:space="preserve">FitBit </w:delText>
        </w:r>
      </w:del>
      <w:proofErr w:type="spellStart"/>
      <w:ins w:id="48" w:author="Lori" w:date="2015-11-15T14:26:00Z">
        <w:r w:rsidR="00E60522">
          <w:t>Fitbit</w:t>
        </w:r>
        <w:proofErr w:type="spellEnd"/>
        <w:r w:rsidR="00E60522">
          <w:t xml:space="preserve"> </w:t>
        </w:r>
      </w:ins>
      <w:r>
        <w:t>provides an API that allows you to access your stored health data from the app you develop in Swift.</w:t>
      </w:r>
    </w:p>
    <w:p w14:paraId="1E49E2B1" w14:textId="17CF500F" w:rsidR="74C28D42" w:rsidRPr="00D0314D" w:rsidRDefault="002D028B" w:rsidP="00982E91">
      <w:pPr>
        <w:pStyle w:val="BodyText"/>
        <w:rPr>
          <w:rStyle w:val="CodeInline"/>
          <w:rFonts w:ascii="HelveticaNeue-Roman" w:hAnsi="HelveticaNeue-Roman"/>
          <w:rPrChange w:id="49" w:author="Lori" w:date="2015-11-15T11:13:00Z">
            <w:rPr/>
          </w:rPrChange>
        </w:rPr>
      </w:pPr>
      <w:r>
        <w:t xml:space="preserve">The </w:t>
      </w:r>
      <w:del w:id="50" w:author="Lori" w:date="2015-11-15T14:26:00Z">
        <w:r w:rsidDel="00E60522">
          <w:delText xml:space="preserve">FitBit </w:delText>
        </w:r>
      </w:del>
      <w:commentRangeStart w:id="51"/>
      <w:proofErr w:type="spellStart"/>
      <w:ins w:id="52" w:author="Lori" w:date="2015-11-15T14:26:00Z">
        <w:r w:rsidR="00E60522">
          <w:t>Fitbit</w:t>
        </w:r>
        <w:commentRangeEnd w:id="51"/>
        <w:proofErr w:type="spellEnd"/>
        <w:r w:rsidR="00E60522" w:rsidRPr="006A4284">
          <w:rPr>
            <w:rStyle w:val="CommentReference"/>
            <w:rFonts w:ascii="Calibri" w:hAnsi="Calibri"/>
          </w:rPr>
          <w:commentReference w:id="51"/>
        </w:r>
        <w:r w:rsidR="00E60522">
          <w:t xml:space="preserve"> </w:t>
        </w:r>
      </w:ins>
      <w:r>
        <w:t xml:space="preserve">API is a </w:t>
      </w:r>
      <w:proofErr w:type="spellStart"/>
      <w:r>
        <w:t>RESTful</w:t>
      </w:r>
      <w:proofErr w:type="spellEnd"/>
      <w:r>
        <w:t xml:space="preserve"> API that provides access to </w:t>
      </w:r>
      <w:proofErr w:type="spellStart"/>
      <w:r>
        <w:t>FitBit</w:t>
      </w:r>
      <w:proofErr w:type="spellEnd"/>
      <w:r>
        <w:t xml:space="preserve"> data such as tracker collections, profile, </w:t>
      </w:r>
      <w:r w:rsidR="00982E91">
        <w:t>and statistical</w:t>
      </w:r>
      <w:r>
        <w:t xml:space="preserve"> data. This API is under continuous development and </w:t>
      </w:r>
      <w:del w:id="53" w:author="Lori" w:date="2015-11-16T15:36:00Z">
        <w:r w:rsidDel="00BD33C1">
          <w:delText xml:space="preserve">there will be </w:delText>
        </w:r>
      </w:del>
      <w:r>
        <w:t xml:space="preserve">new features </w:t>
      </w:r>
      <w:ins w:id="54" w:author="Lori" w:date="2015-11-16T15:37:00Z">
        <w:r w:rsidR="00BD33C1">
          <w:t xml:space="preserve">will be </w:t>
        </w:r>
      </w:ins>
      <w:r>
        <w:t xml:space="preserve">made available on an ongoing basis. The </w:t>
      </w:r>
      <w:commentRangeStart w:id="55"/>
      <w:del w:id="56" w:author="Lori" w:date="2015-11-15T14:26:00Z">
        <w:r w:rsidDel="00E60522">
          <w:delText xml:space="preserve">FitBit </w:delText>
        </w:r>
      </w:del>
      <w:proofErr w:type="spellStart"/>
      <w:ins w:id="57" w:author="Lori" w:date="2015-11-15T14:26:00Z">
        <w:r w:rsidR="00E60522">
          <w:t>Fitbit</w:t>
        </w:r>
        <w:proofErr w:type="spellEnd"/>
        <w:r w:rsidR="00E60522">
          <w:t xml:space="preserve"> </w:t>
        </w:r>
        <w:commentRangeEnd w:id="55"/>
        <w:r w:rsidR="00E60522" w:rsidRPr="006A4284">
          <w:rPr>
            <w:rStyle w:val="CommentReference"/>
            <w:rFonts w:ascii="Calibri" w:hAnsi="Calibri"/>
          </w:rPr>
          <w:commentReference w:id="55"/>
        </w:r>
      </w:ins>
      <w:r>
        <w:t xml:space="preserve">API uses </w:t>
      </w:r>
      <w:proofErr w:type="spellStart"/>
      <w:r>
        <w:t>OAuth</w:t>
      </w:r>
      <w:proofErr w:type="spellEnd"/>
      <w:r>
        <w:t xml:space="preserve"> for authentication. The documentation for the </w:t>
      </w:r>
      <w:commentRangeStart w:id="58"/>
      <w:del w:id="59" w:author="Lori" w:date="2015-11-15T14:26:00Z">
        <w:r w:rsidDel="00E60522">
          <w:delText xml:space="preserve">FitBit </w:delText>
        </w:r>
      </w:del>
      <w:proofErr w:type="spellStart"/>
      <w:ins w:id="60" w:author="Lori" w:date="2015-11-15T14:26:00Z">
        <w:r w:rsidR="00E60522">
          <w:t>Fitbit</w:t>
        </w:r>
        <w:proofErr w:type="spellEnd"/>
        <w:r w:rsidR="00E60522">
          <w:t xml:space="preserve"> </w:t>
        </w:r>
        <w:commentRangeEnd w:id="58"/>
        <w:r w:rsidR="00E60522" w:rsidRPr="006A4284">
          <w:rPr>
            <w:rStyle w:val="CommentReference"/>
            <w:rFonts w:ascii="Calibri" w:hAnsi="Calibri"/>
          </w:rPr>
          <w:commentReference w:id="58"/>
        </w:r>
      </w:ins>
      <w:r>
        <w:t>API can be found</w:t>
      </w:r>
      <w:del w:id="61" w:author="Lori" w:date="2015-11-16T15:37:00Z">
        <w:r w:rsidDel="00E00C9A">
          <w:delText xml:space="preserve"> here</w:delText>
        </w:r>
      </w:del>
      <w:del w:id="62" w:author="Lori" w:date="2015-11-15T11:13:00Z">
        <w:r w:rsidDel="00D0314D">
          <w:delText>:</w:delText>
        </w:r>
      </w:del>
      <w:ins w:id="63" w:author="Lori" w:date="2015-11-15T11:13:00Z">
        <w:r w:rsidR="00D0314D">
          <w:t xml:space="preserve"> at </w:t>
        </w:r>
      </w:ins>
      <w:r w:rsidR="74C28D42" w:rsidRPr="00D0314D">
        <w:rPr>
          <w:rStyle w:val="CodeInline"/>
          <w:rFonts w:eastAsia="Calibri" w:cs="Times New Roman"/>
          <w:rPrChange w:id="64" w:author="Lori" w:date="2015-11-15T11:13:00Z">
            <w:rPr>
              <w:rFonts w:ascii="Segoe UI" w:eastAsia="Segoe UI" w:hAnsi="Segoe UI" w:cs="Segoe UI"/>
              <w:color w:val="000000"/>
            </w:rPr>
          </w:rPrChange>
        </w:rPr>
        <w:t>https://dev.fitbit.com/docs</w:t>
      </w:r>
    </w:p>
    <w:p w14:paraId="5CCD1861" w14:textId="2EA5F453" w:rsidR="002D028B" w:rsidRDefault="002D028B" w:rsidP="000258EE">
      <w:pPr>
        <w:pStyle w:val="BodyText"/>
      </w:pPr>
      <w:r>
        <w:t xml:space="preserve">The </w:t>
      </w:r>
      <w:del w:id="65" w:author="Lori" w:date="2015-11-15T14:27:00Z">
        <w:r w:rsidDel="00E60522">
          <w:delText xml:space="preserve">FitBit </w:delText>
        </w:r>
      </w:del>
      <w:proofErr w:type="spellStart"/>
      <w:ins w:id="66" w:author="Lori" w:date="2015-11-15T14:27:00Z">
        <w:r w:rsidR="00E60522">
          <w:t>Fitbit</w:t>
        </w:r>
        <w:proofErr w:type="spellEnd"/>
        <w:r w:rsidR="00E60522">
          <w:t xml:space="preserve"> </w:t>
        </w:r>
      </w:ins>
      <w:r>
        <w:t xml:space="preserve">API allows you to interact with your account data found on the </w:t>
      </w:r>
      <w:del w:id="67" w:author="Lori" w:date="2015-11-15T14:27:00Z">
        <w:r w:rsidDel="00E60522">
          <w:delText xml:space="preserve">FitBit </w:delText>
        </w:r>
      </w:del>
      <w:proofErr w:type="spellStart"/>
      <w:ins w:id="68" w:author="Lori" w:date="2015-11-15T14:27:00Z">
        <w:r w:rsidR="00E60522">
          <w:t>Fitbit</w:t>
        </w:r>
        <w:proofErr w:type="spellEnd"/>
        <w:r w:rsidR="00E60522">
          <w:t xml:space="preserve"> </w:t>
        </w:r>
      </w:ins>
      <w:r>
        <w:t xml:space="preserve">server. It is important to realize that you will not be able to interact with and get the data from your device directly. If you do not have an Internet connection, the </w:t>
      </w:r>
      <w:del w:id="69" w:author="Lori" w:date="2015-11-15T14:27:00Z">
        <w:r w:rsidDel="00E60522">
          <w:delText xml:space="preserve">FitBit </w:delText>
        </w:r>
      </w:del>
      <w:proofErr w:type="spellStart"/>
      <w:ins w:id="70" w:author="Lori" w:date="2015-11-15T14:27:00Z">
        <w:r w:rsidR="00E60522">
          <w:t>Fitbit</w:t>
        </w:r>
        <w:proofErr w:type="spellEnd"/>
        <w:r w:rsidR="00E60522">
          <w:t xml:space="preserve"> </w:t>
        </w:r>
      </w:ins>
      <w:r>
        <w:t xml:space="preserve">device will store data in the </w:t>
      </w:r>
      <w:del w:id="71" w:author="Lori" w:date="2015-11-15T14:27:00Z">
        <w:r w:rsidDel="00E60522">
          <w:delText xml:space="preserve">FitBit </w:delText>
        </w:r>
      </w:del>
      <w:proofErr w:type="spellStart"/>
      <w:ins w:id="72" w:author="Lori" w:date="2015-11-15T14:27:00Z">
        <w:r w:rsidR="00E60522">
          <w:t>Fitbit</w:t>
        </w:r>
        <w:proofErr w:type="spellEnd"/>
        <w:r w:rsidR="00E60522">
          <w:t xml:space="preserve"> </w:t>
        </w:r>
      </w:ins>
      <w:r>
        <w:t xml:space="preserve">application, but that data will not reach the </w:t>
      </w:r>
      <w:del w:id="73" w:author="Lori" w:date="2015-11-15T14:27:00Z">
        <w:r w:rsidDel="00E60522">
          <w:delText xml:space="preserve">FitBit </w:delText>
        </w:r>
      </w:del>
      <w:proofErr w:type="spellStart"/>
      <w:ins w:id="74" w:author="Lori" w:date="2015-11-15T14:27:00Z">
        <w:r w:rsidR="00E60522">
          <w:t>Fitbit</w:t>
        </w:r>
        <w:proofErr w:type="spellEnd"/>
        <w:r w:rsidR="00E60522">
          <w:t xml:space="preserve"> </w:t>
        </w:r>
      </w:ins>
      <w:r>
        <w:t>server until you get back online, so you will only be able to get the latest version of your data when you have a stable Internet connection.</w:t>
      </w:r>
    </w:p>
    <w:p w14:paraId="4AC79D17" w14:textId="025788AE" w:rsidR="002D028B" w:rsidRDefault="002D028B" w:rsidP="000258EE">
      <w:pPr>
        <w:pStyle w:val="BodyText"/>
      </w:pPr>
      <w:r>
        <w:t xml:space="preserve">Recently </w:t>
      </w:r>
      <w:del w:id="75" w:author="Lori" w:date="2015-11-15T14:27:00Z">
        <w:r w:rsidDel="00E60522">
          <w:delText xml:space="preserve">FitBit </w:delText>
        </w:r>
      </w:del>
      <w:proofErr w:type="spellStart"/>
      <w:ins w:id="76" w:author="Lori" w:date="2015-11-15T14:27:00Z">
        <w:r w:rsidR="00E60522">
          <w:t>Fitbit</w:t>
        </w:r>
        <w:proofErr w:type="spellEnd"/>
        <w:r w:rsidR="00E60522">
          <w:t xml:space="preserve"> </w:t>
        </w:r>
      </w:ins>
      <w:r>
        <w:t xml:space="preserve">consolidated the API responses from XML to </w:t>
      </w:r>
      <w:commentRangeStart w:id="77"/>
      <w:r w:rsidR="00982E91">
        <w:t>JSON (</w:t>
      </w:r>
      <w:r w:rsidR="06A2277B">
        <w:t>JavaScript Object Notation)</w:t>
      </w:r>
      <w:commentRangeEnd w:id="77"/>
      <w:r w:rsidR="000258EE">
        <w:rPr>
          <w:rStyle w:val="CommentReference"/>
          <w:rFonts w:ascii="Calibri" w:hAnsi="Calibri"/>
        </w:rPr>
        <w:commentReference w:id="77"/>
      </w:r>
      <w:r>
        <w:t xml:space="preserve">. In this chapter we will use requests that return data in JSON format. The API does not currently enforce </w:t>
      </w:r>
      <w:commentRangeStart w:id="78"/>
      <w:r w:rsidR="00982E91">
        <w:t>SSL (</w:t>
      </w:r>
      <w:r w:rsidR="4464ABF3">
        <w:t>Secure Socket</w:t>
      </w:r>
      <w:r w:rsidR="626BFB74">
        <w:t>s Layer)</w:t>
      </w:r>
      <w:commentRangeEnd w:id="78"/>
      <w:r w:rsidR="001E49A5" w:rsidRPr="005B4BAC">
        <w:rPr>
          <w:rStyle w:val="CommentReference"/>
          <w:rFonts w:ascii="Calibri" w:hAnsi="Calibri"/>
        </w:rPr>
        <w:commentReference w:id="78"/>
      </w:r>
      <w:r>
        <w:t>; it is</w:t>
      </w:r>
      <w:ins w:id="79" w:author="Lori" w:date="2015-11-16T15:43:00Z">
        <w:r w:rsidR="00A82A91">
          <w:t>,</w:t>
        </w:r>
      </w:ins>
      <w:r>
        <w:t xml:space="preserve"> however</w:t>
      </w:r>
      <w:ins w:id="80" w:author="Lori" w:date="2015-11-16T15:43:00Z">
        <w:r w:rsidR="00A82A91">
          <w:t>,</w:t>
        </w:r>
      </w:ins>
      <w:r>
        <w:t xml:space="preserve"> recommended to use SSL for all communications, or at least for the </w:t>
      </w:r>
      <w:proofErr w:type="spellStart"/>
      <w:r>
        <w:t>OAuth</w:t>
      </w:r>
      <w:proofErr w:type="spellEnd"/>
      <w:r>
        <w:t xml:space="preserve"> handshake.</w:t>
      </w:r>
    </w:p>
    <w:p w14:paraId="2AA0FD31" w14:textId="77777777" w:rsidR="002D028B" w:rsidRPr="00EA071A" w:rsidRDefault="002D028B" w:rsidP="000258EE">
      <w:pPr>
        <w:pStyle w:val="Heading2"/>
      </w:pPr>
      <w:bookmarkStart w:id="81" w:name="_Toc430181198"/>
      <w:r w:rsidRPr="000C3640">
        <w:t xml:space="preserve">The </w:t>
      </w:r>
      <w:proofErr w:type="spellStart"/>
      <w:r w:rsidRPr="000C3640">
        <w:t>RESTful</w:t>
      </w:r>
      <w:proofErr w:type="spellEnd"/>
      <w:r w:rsidRPr="000C3640">
        <w:t xml:space="preserve"> API</w:t>
      </w:r>
      <w:bookmarkEnd w:id="81"/>
    </w:p>
    <w:p w14:paraId="743EB74A" w14:textId="693AEDAE" w:rsidR="002D028B" w:rsidRDefault="002D028B" w:rsidP="000258EE">
      <w:pPr>
        <w:pStyle w:val="BodyText"/>
      </w:pPr>
      <w:r>
        <w:t xml:space="preserve">A </w:t>
      </w:r>
      <w:proofErr w:type="spellStart"/>
      <w:r w:rsidRPr="007029AC">
        <w:rPr>
          <w:b/>
        </w:rPr>
        <w:t>RESTful</w:t>
      </w:r>
      <w:proofErr w:type="spellEnd"/>
      <w:r w:rsidRPr="007029AC">
        <w:rPr>
          <w:b/>
        </w:rPr>
        <w:t xml:space="preserve"> API</w:t>
      </w:r>
      <w:r>
        <w:t xml:space="preserve"> is built following a </w:t>
      </w:r>
      <w:proofErr w:type="spellStart"/>
      <w:r w:rsidRPr="007029AC">
        <w:rPr>
          <w:b/>
        </w:rPr>
        <w:t>RE</w:t>
      </w:r>
      <w:r>
        <w:t>presentational</w:t>
      </w:r>
      <w:proofErr w:type="spellEnd"/>
      <w:r>
        <w:t xml:space="preserve"> </w:t>
      </w:r>
      <w:r w:rsidRPr="007029AC">
        <w:rPr>
          <w:b/>
        </w:rPr>
        <w:t>S</w:t>
      </w:r>
      <w:r>
        <w:t xml:space="preserve">tate </w:t>
      </w:r>
      <w:r w:rsidRPr="007029AC">
        <w:rPr>
          <w:b/>
        </w:rPr>
        <w:t>T</w:t>
      </w:r>
      <w:r>
        <w:t>ransfer architecture that define</w:t>
      </w:r>
      <w:ins w:id="82" w:author="Lori" w:date="2015-11-15T11:14:00Z">
        <w:r w:rsidR="00D0314D">
          <w:t>s</w:t>
        </w:r>
      </w:ins>
      <w:r>
        <w:t xml:space="preserve"> </w:t>
      </w:r>
      <w:del w:id="83" w:author="Lori" w:date="2015-11-15T11:14:00Z">
        <w:r w:rsidDel="00D0314D">
          <w:delText xml:space="preserve">best </w:delText>
        </w:r>
      </w:del>
      <w:ins w:id="84" w:author="Lori" w:date="2015-11-15T11:14:00Z">
        <w:r w:rsidR="00D0314D">
          <w:t>best-</w:t>
        </w:r>
      </w:ins>
      <w:r>
        <w:t xml:space="preserve">practice rules for building scalable web services. Avoiding the complexity of SOAP </w:t>
      </w:r>
      <w:ins w:id="85" w:author="Lori" w:date="2015-11-15T11:15:00Z">
        <w:r w:rsidR="00B80696">
          <w:t xml:space="preserve">(Simple Object Access Protocol) </w:t>
        </w:r>
      </w:ins>
      <w:r>
        <w:t>and WSDL</w:t>
      </w:r>
      <w:ins w:id="86" w:author="Lori" w:date="2015-11-15T11:16:00Z">
        <w:r w:rsidR="00B80696">
          <w:t xml:space="preserve"> (Web Services Description Language)</w:t>
        </w:r>
      </w:ins>
      <w:r>
        <w:t xml:space="preserve">-based APIs, a </w:t>
      </w:r>
      <w:proofErr w:type="spellStart"/>
      <w:r>
        <w:t>RESTful</w:t>
      </w:r>
      <w:proofErr w:type="spellEnd"/>
      <w:r>
        <w:t xml:space="preserve"> API usually relies on the HTTP </w:t>
      </w:r>
      <w:r w:rsidR="00982E91">
        <w:t xml:space="preserve">verbs </w:t>
      </w:r>
      <w:r w:rsidR="00982E91" w:rsidRPr="00312DC4">
        <w:rPr>
          <w:rStyle w:val="CodeInline"/>
          <w:rPrChange w:id="87" w:author="Lori" w:date="2015-11-16T15:45:00Z">
            <w:rPr/>
          </w:rPrChange>
        </w:rPr>
        <w:t>GET</w:t>
      </w:r>
      <w:r w:rsidRPr="00636BE5">
        <w:rPr>
          <w:rStyle w:val="CodeInline"/>
        </w:rPr>
        <w:t xml:space="preserve">, PUT, POST, </w:t>
      </w:r>
      <w:r w:rsidR="00982E91" w:rsidRPr="00636BE5">
        <w:rPr>
          <w:rStyle w:val="CodeInline"/>
        </w:rPr>
        <w:t>and DELETE</w:t>
      </w:r>
      <w:r w:rsidR="00982E91">
        <w:t xml:space="preserve"> to</w:t>
      </w:r>
      <w:r>
        <w:t xml:space="preserve"> retrieve and send data to the remote servers. This data can be in a variety of formats, where JSON is the most popular.</w:t>
      </w:r>
    </w:p>
    <w:p w14:paraId="6B4D8926" w14:textId="149CA553" w:rsidR="002D028B" w:rsidRDefault="002D028B" w:rsidP="000258EE">
      <w:pPr>
        <w:pStyle w:val="BodyText"/>
      </w:pPr>
      <w:r w:rsidRPr="004B76BD">
        <w:rPr>
          <w:b/>
        </w:rPr>
        <w:lastRenderedPageBreak/>
        <w:t>GET</w:t>
      </w:r>
      <w:r>
        <w:t xml:space="preserve"> is used to read data from a service, either as a set or as a unique record. Take</w:t>
      </w:r>
      <w:ins w:id="88" w:author="Lori" w:date="2015-11-16T15:45:00Z">
        <w:r w:rsidR="006C174C">
          <w:t>,</w:t>
        </w:r>
      </w:ins>
      <w:r>
        <w:t xml:space="preserve"> for example</w:t>
      </w:r>
      <w:ins w:id="89" w:author="Lori" w:date="2015-11-16T15:45:00Z">
        <w:r w:rsidR="006C174C">
          <w:t>,</w:t>
        </w:r>
      </w:ins>
      <w:r>
        <w:t xml:space="preserve"> </w:t>
      </w:r>
      <w:del w:id="90" w:author="Lori" w:date="2015-11-15T11:17:00Z">
        <w:r w:rsidDel="00A04DA2">
          <w:delText xml:space="preserve">this </w:delText>
        </w:r>
      </w:del>
      <w:ins w:id="91" w:author="Lori" w:date="2015-11-15T11:17:00Z">
        <w:r w:rsidR="00A04DA2">
          <w:t xml:space="preserve">the following </w:t>
        </w:r>
      </w:ins>
      <w:r>
        <w:t>request:</w:t>
      </w:r>
    </w:p>
    <w:p w14:paraId="14F5D3E6" w14:textId="56512E61" w:rsidR="006B51A2" w:rsidRDefault="006B51A2" w:rsidP="006B51A2">
      <w:pPr>
        <w:pStyle w:val="BodyText"/>
      </w:pPr>
      <w:commentRangeStart w:id="92"/>
      <w:r>
        <w:t xml:space="preserve">This will retrieve the user record with the </w:t>
      </w:r>
      <w:r w:rsidRPr="00636BE5">
        <w:rPr>
          <w:rStyle w:val="CodeInline"/>
        </w:rPr>
        <w:t>id=123</w:t>
      </w:r>
      <w:r>
        <w:t>. It is up to the API to decide in what format to deliver the data, but in our case the data will be returned as JSON, something like:</w:t>
      </w:r>
      <w:commentRangeEnd w:id="92"/>
      <w:r w:rsidR="00A04DA2" w:rsidRPr="00236730">
        <w:rPr>
          <w:rStyle w:val="CommentReference"/>
          <w:rFonts w:ascii="Calibri" w:hAnsi="Calibri"/>
        </w:rPr>
        <w:commentReference w:id="92"/>
      </w:r>
    </w:p>
    <w:p w14:paraId="657FF8BB" w14:textId="77777777" w:rsidR="006B51A2" w:rsidRDefault="006B51A2" w:rsidP="27995CE2">
      <w:pPr>
        <w:pStyle w:val="Code"/>
      </w:pPr>
      <w:r w:rsidRPr="27995CE2">
        <w:t>{ “id” : “123”, “login”: “jsmith”, “firstName” : “Jim”, “lastName” : “Smith”}</w:t>
      </w:r>
    </w:p>
    <w:p w14:paraId="7835B5C6" w14:textId="45BCCEFC" w:rsidR="006B51A2" w:rsidRDefault="006B51A2" w:rsidP="006B51A2">
      <w:pPr>
        <w:pStyle w:val="BodyText"/>
      </w:pPr>
      <w:r>
        <w:t xml:space="preserve">Usually the </w:t>
      </w:r>
      <w:r w:rsidRPr="00483331">
        <w:rPr>
          <w:rStyle w:val="CodeInline"/>
          <w:rPrChange w:id="93" w:author="Lori" w:date="2015-11-16T15:46:00Z">
            <w:rPr/>
          </w:rPrChange>
        </w:rPr>
        <w:t>GET</w:t>
      </w:r>
      <w:r>
        <w:t xml:space="preserve"> request can be followed by </w:t>
      </w:r>
      <w:del w:id="94" w:author="Lori" w:date="2015-11-15T11:17:00Z">
        <w:r w:rsidDel="00A04DA2">
          <w:delText xml:space="preserve">an </w:delText>
        </w:r>
      </w:del>
      <w:ins w:id="95" w:author="Lori" w:date="2015-11-15T11:17:00Z">
        <w:r w:rsidR="00A04DA2">
          <w:t xml:space="preserve">a </w:t>
        </w:r>
      </w:ins>
      <w:r>
        <w:t>URL</w:t>
      </w:r>
      <w:ins w:id="96" w:author="Lori" w:date="2015-11-15T11:17:00Z">
        <w:r w:rsidR="00A04DA2">
          <w:t xml:space="preserve"> (uniform resource locator)</w:t>
        </w:r>
      </w:ins>
      <w:r>
        <w:t xml:space="preserve">-encoded string of parameters, as key-value pairs, </w:t>
      </w:r>
      <w:del w:id="97" w:author="Lori" w:date="2015-11-15T11:17:00Z">
        <w:r w:rsidDel="00A04DA2">
          <w:delText xml:space="preserve">like </w:delText>
        </w:r>
      </w:del>
      <w:ins w:id="98" w:author="Lori" w:date="2015-11-15T11:17:00Z">
        <w:r w:rsidR="00A04DA2">
          <w:t xml:space="preserve">as </w:t>
        </w:r>
      </w:ins>
      <w:r>
        <w:t>in the following example:</w:t>
      </w:r>
    </w:p>
    <w:p w14:paraId="34A99BC5" w14:textId="77777777" w:rsidR="006B51A2" w:rsidRDefault="006B51A2" w:rsidP="1B714A0C">
      <w:pPr>
        <w:pStyle w:val="Code"/>
      </w:pPr>
      <w:r w:rsidRPr="1B714A0C">
        <w:t>GET https://api.genericapi.com/v1/item?color=green&amp;size=large</w:t>
      </w:r>
    </w:p>
    <w:p w14:paraId="5C3304AB" w14:textId="54578EB5" w:rsidR="006B51A2" w:rsidRDefault="006B51A2" w:rsidP="006B51A2">
      <w:pPr>
        <w:pStyle w:val="BodyText"/>
      </w:pPr>
      <w:r>
        <w:t xml:space="preserve">We see this all the time in URLs, so there is nothing unusual about it. Another method is to encode the </w:t>
      </w:r>
      <w:proofErr w:type="spellStart"/>
      <w:r>
        <w:t>params</w:t>
      </w:r>
      <w:proofErr w:type="spellEnd"/>
      <w:r>
        <w:t xml:space="preserve"> as part of the URL</w:t>
      </w:r>
      <w:ins w:id="99" w:author="Lori" w:date="2015-11-15T11:18:00Z">
        <w:r w:rsidR="00A04DA2">
          <w:t>.</w:t>
        </w:r>
      </w:ins>
      <w:del w:id="100" w:author="Lori" w:date="2015-11-15T11:18:00Z">
        <w:r w:rsidDel="00A04DA2">
          <w:delText>:</w:delText>
        </w:r>
      </w:del>
    </w:p>
    <w:p w14:paraId="6A702726" w14:textId="77777777" w:rsidR="006B51A2" w:rsidRDefault="006B51A2" w:rsidP="1B714A0C">
      <w:pPr>
        <w:pStyle w:val="Code"/>
      </w:pPr>
      <w:r w:rsidRPr="1B714A0C">
        <w:t>GET https://api.genericapi.com/v1/item/color/green/size/large</w:t>
      </w:r>
    </w:p>
    <w:p w14:paraId="17B1059E" w14:textId="3E0AA7DF" w:rsidR="006B51A2" w:rsidRPr="00550BA5" w:rsidRDefault="006B51A2" w:rsidP="006B51A2">
      <w:pPr>
        <w:pStyle w:val="BodyText"/>
      </w:pPr>
      <w:r>
        <w:t xml:space="preserve">The documentation of the API you implement should give full detail on how to compose a </w:t>
      </w:r>
      <w:r w:rsidRPr="00020E74">
        <w:rPr>
          <w:rStyle w:val="CodeInline"/>
          <w:rPrChange w:id="101" w:author="Lori" w:date="2015-11-16T15:47:00Z">
            <w:rPr/>
          </w:rPrChange>
        </w:rPr>
        <w:t>GET</w:t>
      </w:r>
      <w:r>
        <w:t xml:space="preserve"> request</w:t>
      </w:r>
      <w:r w:rsidR="006B409F">
        <w:t xml:space="preserve"> such as</w:t>
      </w:r>
      <w:del w:id="102" w:author="Lori" w:date="2015-11-15T11:18:00Z">
        <w:r w:rsidR="006B409F" w:rsidDel="00A04DA2">
          <w:delText>:</w:delText>
        </w:r>
      </w:del>
    </w:p>
    <w:p w14:paraId="1B714A0C" w14:textId="77777777" w:rsidR="002D028B" w:rsidRDefault="002D028B" w:rsidP="1B714A0C">
      <w:pPr>
        <w:pStyle w:val="Code"/>
      </w:pPr>
      <w:r w:rsidRPr="1B714A0C">
        <w:t>GET https://api.genericapi.com/v1/user</w:t>
      </w:r>
    </w:p>
    <w:p w14:paraId="68403170" w14:textId="77777777" w:rsidR="1B714A0C" w:rsidRDefault="1B714A0C" w:rsidP="00982E91">
      <w:pPr>
        <w:pStyle w:val="Code"/>
      </w:pPr>
    </w:p>
    <w:p w14:paraId="648D07B2" w14:textId="3E75D361" w:rsidR="002D028B" w:rsidRDefault="002D028B" w:rsidP="000258EE">
      <w:pPr>
        <w:pStyle w:val="BodyText"/>
      </w:pPr>
      <w:r w:rsidRPr="00BA4E90">
        <w:rPr>
          <w:b/>
        </w:rPr>
        <w:t>PUT</w:t>
      </w:r>
      <w:r>
        <w:t xml:space="preserve"> is used to update a known record. Per </w:t>
      </w:r>
      <w:r w:rsidR="006B409F">
        <w:t xml:space="preserve">the </w:t>
      </w:r>
      <w:r>
        <w:t xml:space="preserve">specification, </w:t>
      </w:r>
      <w:r w:rsidRPr="006B7DEE">
        <w:rPr>
          <w:rStyle w:val="CodeInline"/>
          <w:rPrChange w:id="103" w:author="Lori" w:date="2015-11-16T15:47:00Z">
            <w:rPr/>
          </w:rPrChange>
        </w:rPr>
        <w:t>PUT</w:t>
      </w:r>
      <w:r>
        <w:t xml:space="preserve"> replaces the known record data with a set of different values. Depending on who is implementing the API, </w:t>
      </w:r>
      <w:r w:rsidRPr="006B7DEE">
        <w:rPr>
          <w:rStyle w:val="CodeInline"/>
          <w:rPrChange w:id="104" w:author="Lori" w:date="2015-11-16T15:47:00Z">
            <w:rPr/>
          </w:rPrChange>
        </w:rPr>
        <w:t>PUT</w:t>
      </w:r>
      <w:r>
        <w:t xml:space="preserve"> can be also used to update just a subset of values instead of changing the entire data record. If it deviates from the specification, we usually find a clear definition of what </w:t>
      </w:r>
      <w:r w:rsidRPr="006B7DEE">
        <w:rPr>
          <w:rStyle w:val="CodeInline"/>
          <w:rPrChange w:id="105" w:author="Lori" w:date="2015-11-16T15:47:00Z">
            <w:rPr/>
          </w:rPrChange>
        </w:rPr>
        <w:t>PUT</w:t>
      </w:r>
      <w:r>
        <w:t xml:space="preserve"> does in the documentation of the API.</w:t>
      </w:r>
    </w:p>
    <w:p w14:paraId="618DF497" w14:textId="45BBC8AF" w:rsidR="002D028B" w:rsidRDefault="002D028B" w:rsidP="000258EE">
      <w:pPr>
        <w:pStyle w:val="BodyText"/>
      </w:pPr>
      <w:r>
        <w:t xml:space="preserve">When an id is defined in the request, </w:t>
      </w:r>
      <w:r w:rsidRPr="006B7DEE">
        <w:rPr>
          <w:rStyle w:val="CodeInline"/>
          <w:rPrChange w:id="106" w:author="Lori" w:date="2015-11-16T15:47:00Z">
            <w:rPr/>
          </w:rPrChange>
        </w:rPr>
        <w:t>PUT</w:t>
      </w:r>
      <w:r>
        <w:t xml:space="preserve"> will replace the addressed entity, and if it does not exist, it will create it. </w:t>
      </w:r>
      <w:r w:rsidRPr="006B7DEE">
        <w:rPr>
          <w:rStyle w:val="CodeInline"/>
          <w:rPrChange w:id="107" w:author="Lori" w:date="2015-11-16T15:48:00Z">
            <w:rPr/>
          </w:rPrChange>
        </w:rPr>
        <w:t>PUT</w:t>
      </w:r>
      <w:r>
        <w:t xml:space="preserve"> must contain a payload, which is the data record it updates. Look</w:t>
      </w:r>
      <w:ins w:id="108" w:author="Lori" w:date="2015-11-16T15:48:00Z">
        <w:r w:rsidR="006B7DEE">
          <w:t>,</w:t>
        </w:r>
      </w:ins>
      <w:r>
        <w:t xml:space="preserve"> for example</w:t>
      </w:r>
      <w:ins w:id="109" w:author="Lori" w:date="2015-11-16T15:48:00Z">
        <w:r w:rsidR="006B7DEE">
          <w:t>,</w:t>
        </w:r>
      </w:ins>
      <w:r>
        <w:t xml:space="preserve"> at the following requests:</w:t>
      </w:r>
    </w:p>
    <w:p w14:paraId="01EA18ED" w14:textId="77777777" w:rsidR="002D028B" w:rsidRDefault="002D028B" w:rsidP="1B714A0C">
      <w:pPr>
        <w:pStyle w:val="Code"/>
      </w:pPr>
      <w:r w:rsidRPr="1B714A0C">
        <w:t>PUT https://api.genericapi.com/v1/user/123</w:t>
      </w:r>
    </w:p>
    <w:p w14:paraId="506FCD7E" w14:textId="77777777" w:rsidR="002D028B" w:rsidRDefault="002D028B" w:rsidP="1B714A0C">
      <w:pPr>
        <w:pStyle w:val="Code"/>
      </w:pPr>
      <w:r w:rsidRPr="1B714A0C">
        <w:t>{ “login”: “jsmith”, “firstName” : “Jane”, “lastName” : “Smith”}</w:t>
      </w:r>
    </w:p>
    <w:p w14:paraId="4C557B47" w14:textId="77777777" w:rsidR="002D028B" w:rsidRDefault="002D028B" w:rsidP="1B714A0C">
      <w:pPr>
        <w:pStyle w:val="Code"/>
      </w:pPr>
    </w:p>
    <w:p w14:paraId="2CE1A837" w14:textId="77777777" w:rsidR="002D028B" w:rsidRDefault="002D028B" w:rsidP="1B714A0C">
      <w:pPr>
        <w:pStyle w:val="Code"/>
      </w:pPr>
      <w:r w:rsidRPr="1B714A0C">
        <w:t>PUT https://api.genericapi.com/v1/user</w:t>
      </w:r>
    </w:p>
    <w:p w14:paraId="726AE4FA" w14:textId="77777777" w:rsidR="002D028B" w:rsidRDefault="002D028B" w:rsidP="1B714A0C">
      <w:pPr>
        <w:pStyle w:val="Code"/>
      </w:pPr>
      <w:r w:rsidRPr="1B714A0C">
        <w:t>{ “id” : “123”, “login”: “jsmith”, “firstName” : “Jane”, “lastName” : “Smith”}</w:t>
      </w:r>
    </w:p>
    <w:p w14:paraId="37E40F2C" w14:textId="0C7010AC" w:rsidR="002D028B" w:rsidRDefault="002D028B" w:rsidP="000258EE">
      <w:pPr>
        <w:pStyle w:val="BodyText"/>
      </w:pPr>
      <w:r>
        <w:t xml:space="preserve">The two requests should have the same effect, updating the user with the </w:t>
      </w:r>
      <w:r w:rsidRPr="00201754">
        <w:rPr>
          <w:rStyle w:val="CodeInline"/>
          <w:rPrChange w:id="110" w:author="Lori" w:date="2015-11-15T11:20:00Z">
            <w:rPr/>
          </w:rPrChange>
        </w:rPr>
        <w:t>id=123</w:t>
      </w:r>
      <w:r>
        <w:t xml:space="preserve">. Depending on the implementation, the API will </w:t>
      </w:r>
      <w:del w:id="111" w:author="Lori" w:date="2015-11-15T11:20:00Z">
        <w:r w:rsidDel="00201754">
          <w:delText xml:space="preserve">either </w:delText>
        </w:r>
      </w:del>
      <w:r>
        <w:t xml:space="preserve">return </w:t>
      </w:r>
      <w:ins w:id="112" w:author="Lori" w:date="2015-11-15T11:20:00Z">
        <w:r w:rsidR="00201754">
          <w:t xml:space="preserve">either </w:t>
        </w:r>
      </w:ins>
      <w:r>
        <w:t>the updated record</w:t>
      </w:r>
      <w:del w:id="113" w:author="Lori" w:date="2015-11-15T11:20:00Z">
        <w:r w:rsidDel="00201754">
          <w:delText>,</w:delText>
        </w:r>
      </w:del>
      <w:r>
        <w:t xml:space="preserve"> or just a 200 OK response.</w:t>
      </w:r>
    </w:p>
    <w:p w14:paraId="7869AC3E" w14:textId="0A1A74F1" w:rsidR="002D028B" w:rsidRDefault="002D028B" w:rsidP="000258EE">
      <w:pPr>
        <w:pStyle w:val="BodyText"/>
      </w:pPr>
      <w:r>
        <w:lastRenderedPageBreak/>
        <w:t xml:space="preserve">The </w:t>
      </w:r>
      <w:r w:rsidRPr="005F1569">
        <w:rPr>
          <w:rStyle w:val="CodeInline"/>
          <w:rPrChange w:id="114" w:author="Lori" w:date="2015-11-16T15:48:00Z">
            <w:rPr/>
          </w:rPrChange>
        </w:rPr>
        <w:t>PUT</w:t>
      </w:r>
      <w:r>
        <w:t xml:space="preserve"> operation is known as idempotent, meaning that no matter how many times you repeat it given the same data, the result will be the same.</w:t>
      </w:r>
    </w:p>
    <w:p w14:paraId="7FD01AC5" w14:textId="042BBFF2" w:rsidR="002D028B" w:rsidRDefault="002D028B" w:rsidP="000258EE">
      <w:pPr>
        <w:pStyle w:val="BodyText"/>
      </w:pPr>
      <w:r w:rsidRPr="00BA4E90">
        <w:rPr>
          <w:b/>
        </w:rPr>
        <w:t>POST</w:t>
      </w:r>
      <w:r>
        <w:t xml:space="preserve"> is used to create a new record. It is uncommon for the </w:t>
      </w:r>
      <w:r w:rsidRPr="005F1569">
        <w:rPr>
          <w:rStyle w:val="CodeInline"/>
          <w:rPrChange w:id="115" w:author="Lori" w:date="2015-11-16T15:48:00Z">
            <w:rPr/>
          </w:rPrChange>
        </w:rPr>
        <w:t>POST</w:t>
      </w:r>
      <w:r>
        <w:t xml:space="preserve"> action to take an element id, as the API usually assigns the id. It is common for the </w:t>
      </w:r>
      <w:r w:rsidRPr="005F1569">
        <w:rPr>
          <w:rStyle w:val="CodeInline"/>
          <w:rPrChange w:id="116" w:author="Lori" w:date="2015-11-16T15:49:00Z">
            <w:rPr/>
          </w:rPrChange>
        </w:rPr>
        <w:t>POST</w:t>
      </w:r>
      <w:r>
        <w:t xml:space="preserve"> action to return the inserted record, populated with the assigned record id. Take</w:t>
      </w:r>
      <w:ins w:id="117" w:author="Lori" w:date="2015-11-16T15:49:00Z">
        <w:r w:rsidR="005F1569">
          <w:t>,</w:t>
        </w:r>
      </w:ins>
      <w:r>
        <w:t xml:space="preserve"> for example</w:t>
      </w:r>
      <w:ins w:id="118" w:author="Lori" w:date="2015-11-16T15:49:00Z">
        <w:r w:rsidR="005F1569">
          <w:t>,</w:t>
        </w:r>
      </w:ins>
      <w:r>
        <w:t xml:space="preserve"> </w:t>
      </w:r>
      <w:del w:id="119" w:author="Lori" w:date="2015-11-15T11:21:00Z">
        <w:r w:rsidDel="00201754">
          <w:delText xml:space="preserve">this </w:delText>
        </w:r>
      </w:del>
      <w:ins w:id="120" w:author="Lori" w:date="2015-11-15T11:21:00Z">
        <w:r w:rsidR="00201754">
          <w:t xml:space="preserve">the following </w:t>
        </w:r>
      </w:ins>
      <w:r>
        <w:t>request/response:</w:t>
      </w:r>
    </w:p>
    <w:p w14:paraId="0A55DEFB" w14:textId="77777777" w:rsidR="002D028B" w:rsidRDefault="002D028B" w:rsidP="1B714A0C">
      <w:pPr>
        <w:pStyle w:val="Code"/>
      </w:pPr>
      <w:r w:rsidRPr="1B714A0C">
        <w:t>POST https://api.genericapi.com/v1/user</w:t>
      </w:r>
    </w:p>
    <w:p w14:paraId="796D51E6" w14:textId="77777777" w:rsidR="002D028B" w:rsidRDefault="002D028B" w:rsidP="1B714A0C">
      <w:pPr>
        <w:pStyle w:val="Code"/>
      </w:pPr>
      <w:r w:rsidRPr="1B714A0C">
        <w:t>{ “login”: “jdoe”, “firstName” : “John”, “lastName” : “Doe”}</w:t>
      </w:r>
    </w:p>
    <w:p w14:paraId="1E074FF5" w14:textId="77777777" w:rsidR="002D028B" w:rsidRDefault="002D028B" w:rsidP="1B714A0C">
      <w:pPr>
        <w:pStyle w:val="Code"/>
      </w:pPr>
    </w:p>
    <w:p w14:paraId="1C04D7EF" w14:textId="77777777" w:rsidR="002D028B" w:rsidRDefault="002D028B" w:rsidP="1B714A0C">
      <w:pPr>
        <w:pStyle w:val="Code"/>
      </w:pPr>
      <w:r w:rsidRPr="1B714A0C">
        <w:t>Response(200 OK):</w:t>
      </w:r>
    </w:p>
    <w:p w14:paraId="2BDB16F4" w14:textId="77777777" w:rsidR="002D028B" w:rsidRDefault="002D028B" w:rsidP="1B714A0C">
      <w:pPr>
        <w:pStyle w:val="Code"/>
      </w:pPr>
      <w:r w:rsidRPr="1B714A0C">
        <w:t>{ “id” : “133”, “login”: “jdoe”, “firstName” : “John”, “lastName” : “Doe”}</w:t>
      </w:r>
    </w:p>
    <w:p w14:paraId="4869E009" w14:textId="63D70476" w:rsidR="1B714A0C" w:rsidRDefault="1B714A0C" w:rsidP="00982E91">
      <w:pPr>
        <w:pStyle w:val="Code"/>
      </w:pPr>
    </w:p>
    <w:p w14:paraId="36CA0205" w14:textId="3C046690" w:rsidR="006B51A2" w:rsidRDefault="006B51A2" w:rsidP="006B51A2">
      <w:pPr>
        <w:pStyle w:val="BodyText"/>
      </w:pPr>
      <w:r w:rsidRPr="004B76BD">
        <w:rPr>
          <w:b/>
        </w:rPr>
        <w:t>DELETE</w:t>
      </w:r>
      <w:r>
        <w:t xml:space="preserve"> is used to delete records, given their record id. It usually returns no response other than the regular 200 OK responses. There is not much to it other than the URL containing the id to be deleted</w:t>
      </w:r>
      <w:ins w:id="121" w:author="Lori" w:date="2015-11-15T11:21:00Z">
        <w:r w:rsidR="00201754">
          <w:t>.</w:t>
        </w:r>
      </w:ins>
      <w:del w:id="122" w:author="Lori" w:date="2015-11-15T11:21:00Z">
        <w:r w:rsidDel="00201754">
          <w:delText>:</w:delText>
        </w:r>
      </w:del>
    </w:p>
    <w:p w14:paraId="68985D5C" w14:textId="77777777" w:rsidR="006B51A2" w:rsidRPr="00380E34" w:rsidRDefault="006B51A2">
      <w:pPr>
        <w:pStyle w:val="Code"/>
      </w:pPr>
      <w:r w:rsidRPr="00982E91">
        <w:rPr>
          <w:lang w:val="it-IT"/>
        </w:rPr>
        <w:t>DELETE https://api.genericapi.com/v1/user/123</w:t>
      </w:r>
    </w:p>
    <w:p w14:paraId="0EFAE0EC" w14:textId="77777777" w:rsidR="002D028B" w:rsidRPr="00FC132F" w:rsidRDefault="002D028B" w:rsidP="000258EE">
      <w:pPr>
        <w:pStyle w:val="Heading3"/>
      </w:pPr>
      <w:bookmarkStart w:id="123" w:name="_Toc430181199"/>
      <w:r w:rsidRPr="00FC132F">
        <w:t>The return format</w:t>
      </w:r>
      <w:bookmarkEnd w:id="123"/>
    </w:p>
    <w:p w14:paraId="20A39055" w14:textId="0C658D70" w:rsidR="002D028B" w:rsidRDefault="002D028B" w:rsidP="000258EE">
      <w:pPr>
        <w:pStyle w:val="BodyText"/>
      </w:pPr>
      <w:r>
        <w:t>Usually the return format for a request is specified in the header of the request, with the key-value pair</w:t>
      </w:r>
      <w:ins w:id="124" w:author="Lori" w:date="2015-11-15T11:21:00Z">
        <w:r w:rsidR="00201754">
          <w:t>.</w:t>
        </w:r>
      </w:ins>
      <w:del w:id="125" w:author="Lori" w:date="2015-11-15T11:21:00Z">
        <w:r w:rsidDel="00201754">
          <w:delText>:</w:delText>
        </w:r>
      </w:del>
    </w:p>
    <w:p w14:paraId="7094E636" w14:textId="77777777" w:rsidR="002D028B" w:rsidRDefault="002D028B" w:rsidP="461030E6">
      <w:pPr>
        <w:pStyle w:val="Code"/>
      </w:pPr>
      <w:r w:rsidRPr="461030E6">
        <w:t>Accept: application/json</w:t>
      </w:r>
    </w:p>
    <w:p w14:paraId="729BCDB8" w14:textId="502389E5" w:rsidR="002D028B" w:rsidRDefault="002D028B" w:rsidP="000258EE">
      <w:pPr>
        <w:pStyle w:val="BodyText"/>
      </w:pPr>
      <w:r>
        <w:t>Some APIs cho</w:t>
      </w:r>
      <w:r w:rsidR="00380E34">
        <w:t>o</w:t>
      </w:r>
      <w:r>
        <w:t xml:space="preserve">se instead to use a file extension appended to the URL of the request, to recognize the desired format for the response. In this case there is no requirement for the return format specified in the header. This is the case for the </w:t>
      </w:r>
      <w:del w:id="126" w:author="Lori" w:date="2015-11-15T14:27:00Z">
        <w:r w:rsidDel="00E60522">
          <w:delText xml:space="preserve">FitBit </w:delText>
        </w:r>
      </w:del>
      <w:proofErr w:type="spellStart"/>
      <w:ins w:id="127" w:author="Lori" w:date="2015-11-15T14:27:00Z">
        <w:r w:rsidR="00E60522">
          <w:t>Fitbit</w:t>
        </w:r>
        <w:proofErr w:type="spellEnd"/>
        <w:r w:rsidR="00E60522">
          <w:t xml:space="preserve"> </w:t>
        </w:r>
      </w:ins>
      <w:r>
        <w:t xml:space="preserve">API, as we will see further on. Taking examples from above, </w:t>
      </w:r>
      <w:del w:id="128" w:author="Lori" w:date="2015-11-15T11:21:00Z">
        <w:r w:rsidDel="00201754">
          <w:delText xml:space="preserve">this </w:delText>
        </w:r>
      </w:del>
      <w:ins w:id="129" w:author="Lori" w:date="2015-11-15T11:21:00Z">
        <w:r w:rsidR="00201754">
          <w:t xml:space="preserve">following </w:t>
        </w:r>
      </w:ins>
      <w:r>
        <w:t>is how it would look:</w:t>
      </w:r>
    </w:p>
    <w:p w14:paraId="6FEF5ACC" w14:textId="77777777" w:rsidR="002D028B" w:rsidRDefault="002D028B" w:rsidP="461030E6">
      <w:pPr>
        <w:pStyle w:val="Code"/>
      </w:pPr>
      <w:r w:rsidRPr="461030E6">
        <w:t xml:space="preserve">GET </w:t>
      </w:r>
      <w:hyperlink r:id="rId14" w:history="1">
        <w:r w:rsidRPr="461030E6">
          <w:t>https://api.genericapi.com/v1/item/color/green/size/large.json</w:t>
        </w:r>
      </w:hyperlink>
    </w:p>
    <w:p w14:paraId="0ABB3027" w14:textId="77777777" w:rsidR="002D028B" w:rsidRDefault="002D028B" w:rsidP="461030E6">
      <w:pPr>
        <w:pStyle w:val="Code"/>
      </w:pPr>
    </w:p>
    <w:p w14:paraId="09DF1B0A" w14:textId="77777777" w:rsidR="002D028B" w:rsidRDefault="002D028B" w:rsidP="461030E6">
      <w:pPr>
        <w:pStyle w:val="Code"/>
      </w:pPr>
      <w:r w:rsidRPr="461030E6">
        <w:t>POST https://api.genericapi.com/v1/user.json</w:t>
      </w:r>
    </w:p>
    <w:p w14:paraId="681F1EF7" w14:textId="70265E1E" w:rsidR="002D028B" w:rsidRDefault="002D028B" w:rsidP="000258EE">
      <w:pPr>
        <w:pStyle w:val="BodyText"/>
      </w:pPr>
      <w:r>
        <w:t xml:space="preserve">A </w:t>
      </w:r>
      <w:proofErr w:type="spellStart"/>
      <w:r>
        <w:t>RESTful</w:t>
      </w:r>
      <w:proofErr w:type="spellEnd"/>
      <w:r>
        <w:t xml:space="preserve"> API takes the REST specification as a guideline, and you will rarely see this implemented strictly. It is not uncommon to see </w:t>
      </w:r>
      <w:r w:rsidRPr="005604AC">
        <w:rPr>
          <w:rStyle w:val="CodeInline"/>
          <w:rPrChange w:id="130" w:author="Lori" w:date="2015-11-16T15:50:00Z">
            <w:rPr/>
          </w:rPrChange>
        </w:rPr>
        <w:t>POST</w:t>
      </w:r>
      <w:r>
        <w:t xml:space="preserve"> being used instead of </w:t>
      </w:r>
      <w:r w:rsidRPr="005604AC">
        <w:rPr>
          <w:rStyle w:val="CodeInline"/>
          <w:rPrChange w:id="131" w:author="Lori" w:date="2015-11-16T15:50:00Z">
            <w:rPr/>
          </w:rPrChange>
        </w:rPr>
        <w:t>PUT</w:t>
      </w:r>
      <w:ins w:id="132" w:author="Lori" w:date="2015-11-15T11:22:00Z">
        <w:r w:rsidR="00201754">
          <w:t>,</w:t>
        </w:r>
      </w:ins>
      <w:r>
        <w:t xml:space="preserve"> or the other way around, or even using a </w:t>
      </w:r>
      <w:r w:rsidRPr="005604AC">
        <w:rPr>
          <w:rStyle w:val="CodeInline"/>
          <w:rPrChange w:id="133" w:author="Lori" w:date="2015-11-16T15:50:00Z">
            <w:rPr/>
          </w:rPrChange>
        </w:rPr>
        <w:t>POST</w:t>
      </w:r>
      <w:r>
        <w:t xml:space="preserve"> to delete an item.</w:t>
      </w:r>
    </w:p>
    <w:p w14:paraId="384DEAAD" w14:textId="2BA50E78" w:rsidR="002D028B" w:rsidRDefault="002D028B" w:rsidP="000258EE">
      <w:pPr>
        <w:pStyle w:val="Heading2"/>
      </w:pPr>
      <w:bookmarkStart w:id="134" w:name="_Toc430181200"/>
      <w:del w:id="135" w:author="Lori" w:date="2015-11-15T14:27:00Z">
        <w:r w:rsidRPr="006A42A6" w:rsidDel="00E60522">
          <w:lastRenderedPageBreak/>
          <w:delText xml:space="preserve">FitBit </w:delText>
        </w:r>
      </w:del>
      <w:commentRangeStart w:id="136"/>
      <w:proofErr w:type="spellStart"/>
      <w:ins w:id="137" w:author="Lori" w:date="2015-11-15T14:27:00Z">
        <w:r w:rsidR="00E60522" w:rsidRPr="006A42A6">
          <w:t>Fit</w:t>
        </w:r>
        <w:r w:rsidR="00E60522">
          <w:t>b</w:t>
        </w:r>
        <w:r w:rsidR="00E60522" w:rsidRPr="006A42A6">
          <w:t>it</w:t>
        </w:r>
        <w:proofErr w:type="spellEnd"/>
        <w:r w:rsidR="00E60522" w:rsidRPr="006A42A6">
          <w:t xml:space="preserve"> </w:t>
        </w:r>
      </w:ins>
      <w:commentRangeEnd w:id="136"/>
      <w:ins w:id="138" w:author="Lori" w:date="2015-11-15T14:28:00Z">
        <w:r w:rsidR="00E60522" w:rsidRPr="006A4284">
          <w:rPr>
            <w:rStyle w:val="CommentReference"/>
            <w:rFonts w:ascii="Calibri" w:hAnsi="Calibri"/>
            <w:b w:val="0"/>
          </w:rPr>
          <w:commentReference w:id="136"/>
        </w:r>
      </w:ins>
      <w:proofErr w:type="spellStart"/>
      <w:r w:rsidRPr="006A42A6">
        <w:t>RESTful</w:t>
      </w:r>
      <w:proofErr w:type="spellEnd"/>
      <w:r w:rsidRPr="006A42A6">
        <w:t xml:space="preserve"> API implementation details</w:t>
      </w:r>
      <w:bookmarkEnd w:id="134"/>
    </w:p>
    <w:p w14:paraId="66677D62" w14:textId="68ECA8EF" w:rsidR="002D028B" w:rsidRDefault="002D028B" w:rsidP="000258EE">
      <w:pPr>
        <w:pStyle w:val="BodyText"/>
      </w:pPr>
      <w:r>
        <w:t xml:space="preserve">Taking the general ideas defined in the previous section, here are some things that are particular to the </w:t>
      </w:r>
      <w:del w:id="139" w:author="Lori" w:date="2015-11-15T14:28:00Z">
        <w:r w:rsidDel="00E60522">
          <w:delText xml:space="preserve">FitBit </w:delText>
        </w:r>
      </w:del>
      <w:commentRangeStart w:id="140"/>
      <w:proofErr w:type="spellStart"/>
      <w:ins w:id="141" w:author="Lori" w:date="2015-11-15T14:28:00Z">
        <w:r w:rsidR="00E60522">
          <w:t>Fitbit</w:t>
        </w:r>
        <w:proofErr w:type="spellEnd"/>
        <w:r w:rsidR="00E60522">
          <w:t xml:space="preserve"> </w:t>
        </w:r>
        <w:commentRangeEnd w:id="140"/>
        <w:r w:rsidR="00E60522" w:rsidRPr="006A4284">
          <w:rPr>
            <w:rStyle w:val="CommentReference"/>
            <w:rFonts w:ascii="Calibri" w:hAnsi="Calibri"/>
          </w:rPr>
          <w:commentReference w:id="140"/>
        </w:r>
      </w:ins>
      <w:r>
        <w:t>API:</w:t>
      </w:r>
    </w:p>
    <w:p w14:paraId="44F85A2D" w14:textId="24D113C1" w:rsidR="002D028B" w:rsidRDefault="66677D62" w:rsidP="461030E6">
      <w:pPr>
        <w:pStyle w:val="BodyText"/>
        <w:numPr>
          <w:ilvl w:val="0"/>
          <w:numId w:val="2"/>
        </w:numPr>
        <w:rPr>
          <w:rFonts w:eastAsia="HelveticaNeue-Roman" w:cs="HelveticaNeue-Roman"/>
        </w:rPr>
      </w:pPr>
      <w:r>
        <w:t xml:space="preserve">The </w:t>
      </w:r>
      <w:r w:rsidR="502054E6">
        <w:t xml:space="preserve">patterns used in the </w:t>
      </w:r>
      <w:r>
        <w:t>service URL</w:t>
      </w:r>
    </w:p>
    <w:p w14:paraId="63ECAE44" w14:textId="3A4593E9" w:rsidR="66677D62" w:rsidRDefault="003A7706" w:rsidP="461030E6">
      <w:pPr>
        <w:pStyle w:val="BodyText"/>
        <w:numPr>
          <w:ilvl w:val="0"/>
          <w:numId w:val="2"/>
        </w:numPr>
        <w:rPr>
          <w:rFonts w:eastAsia="HelveticaNeue-Roman" w:cs="HelveticaNeue-Roman"/>
        </w:rPr>
      </w:pPr>
      <w:r>
        <w:t xml:space="preserve">The format of </w:t>
      </w:r>
      <w:r w:rsidRPr="000537EC">
        <w:rPr>
          <w:rStyle w:val="CodeInline"/>
          <w:rPrChange w:id="142" w:author="Lori" w:date="2015-11-16T16:31:00Z">
            <w:rPr/>
          </w:rPrChange>
        </w:rPr>
        <w:t>POST</w:t>
      </w:r>
      <w:r>
        <w:t xml:space="preserve"> data</w:t>
      </w:r>
    </w:p>
    <w:p w14:paraId="259D91E3" w14:textId="7E6E054E" w:rsidR="002D028B" w:rsidRDefault="002D028B" w:rsidP="000258EE">
      <w:pPr>
        <w:pStyle w:val="BodyText"/>
      </w:pPr>
      <w:r>
        <w:t>The URL for a service is segmented in a service and object/sub</w:t>
      </w:r>
      <w:del w:id="143" w:author="Lori" w:date="2015-11-16T15:51:00Z">
        <w:r w:rsidDel="005604AC">
          <w:delText>-</w:delText>
        </w:r>
      </w:del>
      <w:r>
        <w:t xml:space="preserve">service, with some magic added to it. </w:t>
      </w:r>
      <w:commentRangeStart w:id="144"/>
      <w:r>
        <w:t xml:space="preserve">Normally, when we </w:t>
      </w:r>
      <w:r w:rsidRPr="005604AC">
        <w:rPr>
          <w:rStyle w:val="CodeInline"/>
          <w:rPrChange w:id="145" w:author="Lori" w:date="2015-11-16T15:51:00Z">
            <w:rPr/>
          </w:rPrChange>
        </w:rPr>
        <w:t>GET</w:t>
      </w:r>
      <w:r>
        <w:t xml:space="preserve"> from a service</w:t>
      </w:r>
      <w:ins w:id="146" w:author="Lori" w:date="2015-11-15T11:22:00Z">
        <w:r w:rsidR="00201754">
          <w:t>,</w:t>
        </w:r>
      </w:ins>
      <w:del w:id="147" w:author="Lori" w:date="2015-11-15T11:22:00Z">
        <w:r w:rsidR="003A7706" w:rsidDel="00201754">
          <w:delText>.</w:delText>
        </w:r>
      </w:del>
      <w:r w:rsidR="003A7706">
        <w:t xml:space="preserve"> </w:t>
      </w:r>
      <w:del w:id="148" w:author="Lori" w:date="2015-11-15T11:22:00Z">
        <w:r w:rsidR="003A7706" w:rsidDel="00201754">
          <w:delText>T</w:delText>
        </w:r>
        <w:r w:rsidDel="00201754">
          <w:delText xml:space="preserve">he </w:delText>
        </w:r>
      </w:del>
      <w:ins w:id="149" w:author="Lori" w:date="2015-11-15T11:22:00Z">
        <w:r w:rsidR="00201754">
          <w:t xml:space="preserve">the </w:t>
        </w:r>
      </w:ins>
      <w:commentRangeEnd w:id="144"/>
      <w:ins w:id="150" w:author="Lori" w:date="2015-11-15T11:23:00Z">
        <w:r w:rsidR="00201754" w:rsidRPr="00236730">
          <w:rPr>
            <w:rStyle w:val="CommentReference"/>
            <w:rFonts w:ascii="Calibri" w:hAnsi="Calibri"/>
          </w:rPr>
          <w:commentReference w:id="144"/>
        </w:r>
      </w:ins>
      <w:r>
        <w:t xml:space="preserve">preferred order is the API version, followed by the service name, followed by the id of the entity, then a </w:t>
      </w:r>
      <w:r w:rsidRPr="005604AC">
        <w:rPr>
          <w:rStyle w:val="CodeInline"/>
          <w:rPrChange w:id="151" w:author="Lori" w:date="2015-11-16T15:51:00Z">
            <w:rPr/>
          </w:rPrChange>
        </w:rPr>
        <w:t>GET</w:t>
      </w:r>
      <w:r>
        <w:t xml:space="preserve"> string, URL-encoded, </w:t>
      </w:r>
      <w:r w:rsidR="00982E91">
        <w:t>and separated</w:t>
      </w:r>
      <w:r>
        <w:t xml:space="preserve"> from the base URL by a question mark. In the case of </w:t>
      </w:r>
      <w:r w:rsidRPr="005604AC">
        <w:rPr>
          <w:rStyle w:val="CodeInline"/>
          <w:rPrChange w:id="152" w:author="Lori" w:date="2015-11-16T15:51:00Z">
            <w:rPr/>
          </w:rPrChange>
        </w:rPr>
        <w:t>PUT/POST</w:t>
      </w:r>
      <w:r>
        <w:t xml:space="preserve"> operations, the agreed-upon standard is to send the data in the body of the message.</w:t>
      </w:r>
    </w:p>
    <w:p w14:paraId="4C334CB5" w14:textId="26637245" w:rsidR="006B51A2" w:rsidRDefault="006B51A2" w:rsidP="006B51A2">
      <w:pPr>
        <w:pStyle w:val="BodyText"/>
      </w:pPr>
      <w:del w:id="153" w:author="Lori" w:date="2015-11-15T14:28:00Z">
        <w:r w:rsidDel="00E60522">
          <w:delText>FitBit</w:delText>
        </w:r>
      </w:del>
      <w:proofErr w:type="spellStart"/>
      <w:ins w:id="154" w:author="Lori" w:date="2015-11-15T14:28:00Z">
        <w:r w:rsidR="00E60522">
          <w:t>Fitbit</w:t>
        </w:r>
      </w:ins>
      <w:proofErr w:type="spellEnd"/>
      <w:r>
        <w:t xml:space="preserve"> composes the service URL a bit differently, making everything a part of the URL, and avoiding dealing with more complexity and eventually performance impact on </w:t>
      </w:r>
      <w:del w:id="155" w:author="Lori" w:date="2015-11-15T11:23:00Z">
        <w:r w:rsidDel="00201754">
          <w:delText xml:space="preserve">their </w:delText>
        </w:r>
      </w:del>
      <w:ins w:id="156" w:author="Lori" w:date="2015-11-15T11:23:00Z">
        <w:r w:rsidR="00201754">
          <w:t xml:space="preserve">its </w:t>
        </w:r>
      </w:ins>
      <w:r>
        <w:t>end. Take</w:t>
      </w:r>
      <w:ins w:id="157" w:author="Lori" w:date="2015-11-16T15:49:00Z">
        <w:r w:rsidR="005604AC">
          <w:t>,</w:t>
        </w:r>
      </w:ins>
      <w:r>
        <w:t xml:space="preserve"> for example</w:t>
      </w:r>
      <w:ins w:id="158" w:author="Lori" w:date="2015-11-16T15:49:00Z">
        <w:r w:rsidR="005604AC">
          <w:t>,</w:t>
        </w:r>
      </w:ins>
      <w:r>
        <w:t xml:space="preserve"> the following calls:</w:t>
      </w:r>
    </w:p>
    <w:p w14:paraId="7D9F7C62" w14:textId="77777777" w:rsidR="006B51A2" w:rsidRPr="00B769EE" w:rsidRDefault="006B51A2" w:rsidP="00B769EE">
      <w:pPr>
        <w:pStyle w:val="Code"/>
      </w:pPr>
      <w:r w:rsidRPr="00B769EE">
        <w:rPr>
          <w:rFonts w:eastAsia="Calibri" w:cs="Times New Roman"/>
          <w:rPrChange w:id="159" w:author="Lori" w:date="2015-11-15T14:39:00Z">
            <w:rPr>
              <w:rFonts w:ascii="Courier New" w:eastAsia="Courier New" w:hAnsi="Courier New" w:cs="Courier New"/>
            </w:rPr>
          </w:rPrChange>
        </w:rPr>
        <w:t>GET /1/user/228TQ4/profile.json</w:t>
      </w:r>
    </w:p>
    <w:p w14:paraId="7AB2CAD6" w14:textId="77777777" w:rsidR="006B51A2" w:rsidRPr="00B769EE" w:rsidRDefault="006B51A2" w:rsidP="00B769EE">
      <w:pPr>
        <w:pStyle w:val="Code"/>
      </w:pPr>
    </w:p>
    <w:p w14:paraId="45AD4971" w14:textId="77777777" w:rsidR="006B51A2" w:rsidRPr="00B769EE" w:rsidRDefault="006B51A2">
      <w:pPr>
        <w:pStyle w:val="Code"/>
      </w:pPr>
      <w:commentRangeStart w:id="160"/>
      <w:commentRangeStart w:id="161"/>
      <w:r w:rsidRPr="00B769EE">
        <w:rPr>
          <w:rFonts w:eastAsia="Calibri" w:cs="Times New Roman"/>
          <w:rPrChange w:id="162" w:author="Lori" w:date="2015-11-15T14:39:00Z">
            <w:rPr>
              <w:rFonts w:ascii="Courier New" w:eastAsia="Courier New" w:hAnsi="Courier New" w:cs="Courier New"/>
            </w:rPr>
          </w:rPrChange>
        </w:rPr>
        <w:t>GET /1/user/-/profile.json</w:t>
      </w:r>
      <w:commentRangeEnd w:id="160"/>
      <w:r w:rsidR="00736CF3" w:rsidRPr="00B769EE">
        <w:rPr>
          <w:rStyle w:val="CommentReference"/>
          <w:sz w:val="18"/>
          <w:szCs w:val="22"/>
          <w:rPrChange w:id="163" w:author="Lori" w:date="2015-11-15T14:39:00Z">
            <w:rPr>
              <w:rStyle w:val="CommentReference"/>
              <w:rFonts w:ascii="Calibri" w:hAnsi="Calibri"/>
              <w:noProof w:val="0"/>
            </w:rPr>
          </w:rPrChange>
        </w:rPr>
        <w:commentReference w:id="160"/>
      </w:r>
      <w:commentRangeEnd w:id="161"/>
      <w:r w:rsidRPr="00445856">
        <w:rPr>
          <w:rStyle w:val="CommentReference"/>
          <w:sz w:val="18"/>
          <w:szCs w:val="22"/>
        </w:rPr>
        <w:commentReference w:id="161"/>
      </w:r>
    </w:p>
    <w:p w14:paraId="51785AFA" w14:textId="77777777" w:rsidR="006B51A2" w:rsidRPr="0098108C" w:rsidRDefault="006B51A2" w:rsidP="006B51A2">
      <w:pPr>
        <w:pStyle w:val="BodyText"/>
      </w:pPr>
      <w:r>
        <w:t>The user id is 228TQ4 but is followed by the name of the object/sub</w:t>
      </w:r>
      <w:del w:id="164" w:author="Lori" w:date="2015-11-15T11:24:00Z">
        <w:r w:rsidDel="00201754">
          <w:delText>-</w:delText>
        </w:r>
      </w:del>
      <w:r>
        <w:t>service being requested, and the extension shows the preferred response format, so there is no need to set the HTTP header field Accept. To make matters more interesting, if the user id is the id of the current user, we need to specify a dash (this is the magic part). If we consider the fact that the id is the user id, not the profile id, we see here the assumption being made that a user can have only one profile, and there is no need to expose the profile id.</w:t>
      </w:r>
    </w:p>
    <w:p w14:paraId="45EEECFB" w14:textId="1FA8663E" w:rsidR="002D028B" w:rsidRDefault="002D028B" w:rsidP="000258EE">
      <w:pPr>
        <w:pStyle w:val="BodyText"/>
      </w:pPr>
      <w:r>
        <w:t xml:space="preserve">Here is an example where the </w:t>
      </w:r>
      <w:r w:rsidRPr="005604AC">
        <w:rPr>
          <w:rStyle w:val="CodeInline"/>
          <w:rPrChange w:id="165" w:author="Lori" w:date="2015-11-16T15:53:00Z">
            <w:rPr/>
          </w:rPrChange>
        </w:rPr>
        <w:t>GET</w:t>
      </w:r>
      <w:r>
        <w:t xml:space="preserve"> param</w:t>
      </w:r>
      <w:r w:rsidR="003A7706">
        <w:t>eter</w:t>
      </w:r>
      <w:r>
        <w:t xml:space="preserve">s are encoded in the URL path. </w:t>
      </w:r>
      <w:del w:id="166" w:author="Lori" w:date="2015-11-15T11:24:00Z">
        <w:r w:rsidDel="00201754">
          <w:delText xml:space="preserve">These </w:delText>
        </w:r>
      </w:del>
      <w:ins w:id="167" w:author="Lori" w:date="2015-11-15T11:24:00Z">
        <w:r w:rsidR="00201754">
          <w:t xml:space="preserve">Following </w:t>
        </w:r>
      </w:ins>
      <w:r>
        <w:t>are the resource URLs for getting body weight data:</w:t>
      </w:r>
    </w:p>
    <w:p w14:paraId="737CDD00" w14:textId="77777777" w:rsidR="002D028B" w:rsidRDefault="002D028B" w:rsidP="00B769EE">
      <w:pPr>
        <w:pStyle w:val="Code"/>
      </w:pPr>
      <w:r w:rsidRPr="441E0DFC">
        <w:t xml:space="preserve">GET /&lt;api-version&gt;/user/-/body/log/weight/date/&lt;date&gt;.&lt;response-format&gt; </w:t>
      </w:r>
    </w:p>
    <w:p w14:paraId="1A0B0D10" w14:textId="77777777" w:rsidR="002D028B" w:rsidRDefault="002D028B" w:rsidP="00B769EE">
      <w:pPr>
        <w:pStyle w:val="Code"/>
      </w:pPr>
    </w:p>
    <w:p w14:paraId="01C7C247" w14:textId="77777777" w:rsidR="002D028B" w:rsidRDefault="002D028B">
      <w:pPr>
        <w:pStyle w:val="Code"/>
      </w:pPr>
      <w:r w:rsidRPr="441E0DFC">
        <w:t>GET /&lt;api-version&gt;/user/-/body/log/weight/date/&lt;base-date&gt;/&lt;period&gt;.&lt;response-format&gt;</w:t>
      </w:r>
    </w:p>
    <w:p w14:paraId="69A86A4F" w14:textId="77777777" w:rsidR="002D028B" w:rsidRDefault="002D028B">
      <w:pPr>
        <w:pStyle w:val="Code"/>
      </w:pPr>
    </w:p>
    <w:p w14:paraId="0B81331E" w14:textId="77777777" w:rsidR="002D028B" w:rsidRDefault="002D028B">
      <w:pPr>
        <w:pStyle w:val="Code"/>
      </w:pPr>
      <w:r w:rsidRPr="441E0DFC">
        <w:t>GET /&lt;api-version&gt;/user/-/body/log/weight/date/&lt;base-date&gt;/&lt;end-date&gt;.&lt;response-format&gt;</w:t>
      </w:r>
    </w:p>
    <w:p w14:paraId="0B8C2666" w14:textId="4D10AFD6" w:rsidR="002D028B" w:rsidRDefault="002D028B" w:rsidP="00831686">
      <w:pPr>
        <w:pStyle w:val="BodyText"/>
      </w:pPr>
      <w:r>
        <w:t xml:space="preserve">Here are actual calls following the </w:t>
      </w:r>
      <w:del w:id="168" w:author="Lori" w:date="2015-11-16T16:39:00Z">
        <w:r w:rsidDel="00831686">
          <w:delText xml:space="preserve">above </w:delText>
        </w:r>
      </w:del>
      <w:ins w:id="169" w:author="Lori" w:date="2015-11-16T16:39:00Z">
        <w:r w:rsidR="00831686">
          <w:t xml:space="preserve">foregoing </w:t>
        </w:r>
      </w:ins>
      <w:r>
        <w:t>patterns:</w:t>
      </w:r>
    </w:p>
    <w:p w14:paraId="394B9656" w14:textId="77777777" w:rsidR="002D028B" w:rsidRDefault="002D028B">
      <w:pPr>
        <w:pStyle w:val="Code"/>
      </w:pPr>
      <w:r w:rsidRPr="441E0DFC">
        <w:lastRenderedPageBreak/>
        <w:t>GET /1/user/-/body/log/weight/date/2010-02-21.json</w:t>
      </w:r>
    </w:p>
    <w:p w14:paraId="28C1879C" w14:textId="77777777" w:rsidR="002D028B" w:rsidRDefault="002D028B">
      <w:pPr>
        <w:pStyle w:val="Code"/>
      </w:pPr>
    </w:p>
    <w:p w14:paraId="64636C22" w14:textId="77777777" w:rsidR="002D028B" w:rsidRDefault="002D028B">
      <w:pPr>
        <w:pStyle w:val="Code"/>
      </w:pPr>
      <w:r w:rsidRPr="441E0DFC">
        <w:t>GET /1/user/-/body/log/weight/date/2010-03-27/1w.json</w:t>
      </w:r>
    </w:p>
    <w:p w14:paraId="4AF78251" w14:textId="77777777" w:rsidR="002D028B" w:rsidRDefault="002D028B">
      <w:pPr>
        <w:pStyle w:val="Code"/>
      </w:pPr>
    </w:p>
    <w:p w14:paraId="204B1E36" w14:textId="77777777" w:rsidR="002D028B" w:rsidRDefault="002D028B">
      <w:pPr>
        <w:pStyle w:val="Code"/>
      </w:pPr>
      <w:r w:rsidRPr="441E0DFC">
        <w:t>GET /1/user/-/body/log/weight/date/2010-03-27/2010-04-15.json</w:t>
      </w:r>
    </w:p>
    <w:p w14:paraId="7AD16563" w14:textId="2F85D00D" w:rsidR="002D028B" w:rsidRDefault="002D028B" w:rsidP="000258EE">
      <w:pPr>
        <w:pStyle w:val="BodyText"/>
      </w:pPr>
      <w:r>
        <w:t xml:space="preserve">Somebody at </w:t>
      </w:r>
      <w:del w:id="170" w:author="Lori" w:date="2015-11-15T14:28:00Z">
        <w:r w:rsidDel="00E60522">
          <w:delText>FitBit</w:delText>
        </w:r>
      </w:del>
      <w:proofErr w:type="spellStart"/>
      <w:ins w:id="171" w:author="Lori" w:date="2015-11-15T14:28:00Z">
        <w:r w:rsidR="00E60522">
          <w:t>Fitbit</w:t>
        </w:r>
      </w:ins>
      <w:proofErr w:type="spellEnd"/>
      <w:r>
        <w:t xml:space="preserve"> must have thought that this </w:t>
      </w:r>
      <w:r w:rsidR="003A7706">
        <w:t>wa</w:t>
      </w:r>
      <w:r>
        <w:t>s a good idea, but there is a free-style assumption made here. Normally, even if you decide to use the URL as a kitchen sink, it would be a good idea to keep things consistent: instead, we look at “body/log/weight/date” to represent something like “these are the keys for the values that follow</w:t>
      </w:r>
      <w:ins w:id="172" w:author="Lori" w:date="2015-11-15T11:25:00Z">
        <w:r w:rsidR="00201754">
          <w:t>,</w:t>
        </w:r>
      </w:ins>
      <w:r>
        <w:t>” but even that does not hold, since the date can stand for one date</w:t>
      </w:r>
      <w:ins w:id="173" w:author="Lori" w:date="2015-11-15T14:31:00Z">
        <w:r w:rsidR="008F4315">
          <w:t xml:space="preserve"> </w:t>
        </w:r>
      </w:ins>
      <w:r>
        <w:t>(start), begin-end dates, or start date followed by the period.</w:t>
      </w:r>
    </w:p>
    <w:p w14:paraId="39A4E1C7" w14:textId="06C27EFF" w:rsidR="00380E34" w:rsidRDefault="002D028B" w:rsidP="006B51A2">
      <w:pPr>
        <w:pStyle w:val="BodyText"/>
      </w:pPr>
      <w:r>
        <w:t xml:space="preserve">Composing </w:t>
      </w:r>
      <w:del w:id="174" w:author="Lori" w:date="2015-11-15T11:25:00Z">
        <w:r w:rsidDel="00201754">
          <w:delText xml:space="preserve">an </w:delText>
        </w:r>
      </w:del>
      <w:ins w:id="175" w:author="Lori" w:date="2015-11-15T11:25:00Z">
        <w:r w:rsidR="00201754">
          <w:t xml:space="preserve">a </w:t>
        </w:r>
      </w:ins>
      <w:r>
        <w:t xml:space="preserve">URL for a request should not require a degree in creative writing, but that’s the </w:t>
      </w:r>
      <w:del w:id="176" w:author="Lori" w:date="2015-11-15T14:28:00Z">
        <w:r w:rsidDel="00E60522">
          <w:delText>FitBit</w:delText>
        </w:r>
      </w:del>
      <w:proofErr w:type="spellStart"/>
      <w:ins w:id="177" w:author="Lori" w:date="2015-11-15T14:28:00Z">
        <w:r w:rsidR="00E60522">
          <w:t>Fitbit</w:t>
        </w:r>
      </w:ins>
      <w:proofErr w:type="spellEnd"/>
      <w:r>
        <w:t xml:space="preserve"> API and we need to adapt to it, so great care has to be taken when writing services that make a specific request, given that there is no clear rule of composition for the URLs of </w:t>
      </w:r>
      <w:del w:id="178" w:author="Lori" w:date="2015-11-15T11:39:00Z">
        <w:r w:rsidDel="00DD0D81">
          <w:delText xml:space="preserve">their </w:delText>
        </w:r>
      </w:del>
      <w:proofErr w:type="spellStart"/>
      <w:ins w:id="179" w:author="Lori" w:date="2015-11-15T11:39:00Z">
        <w:r w:rsidR="00DD0D81">
          <w:t>Fitbit’s</w:t>
        </w:r>
        <w:proofErr w:type="spellEnd"/>
        <w:r w:rsidR="00DD0D81">
          <w:t xml:space="preserve"> </w:t>
        </w:r>
      </w:ins>
      <w:r>
        <w:t>API requests.</w:t>
      </w:r>
    </w:p>
    <w:p w14:paraId="416BB3C1" w14:textId="7B0E6B80" w:rsidR="006B51A2" w:rsidRDefault="006B51A2" w:rsidP="006B51A2">
      <w:pPr>
        <w:pStyle w:val="BodyText"/>
      </w:pPr>
      <w:r>
        <w:t xml:space="preserve">For </w:t>
      </w:r>
      <w:r w:rsidRPr="005604AC">
        <w:rPr>
          <w:rStyle w:val="CodeInline"/>
          <w:rPrChange w:id="180" w:author="Lori" w:date="2015-11-16T15:53:00Z">
            <w:rPr/>
          </w:rPrChange>
        </w:rPr>
        <w:t>POST</w:t>
      </w:r>
      <w:r>
        <w:t xml:space="preserve"> requests, things are again rather different than the standard usage. The </w:t>
      </w:r>
      <w:del w:id="181" w:author="Lori" w:date="2015-11-15T14:28:00Z">
        <w:r w:rsidDel="00E60522">
          <w:delText>FitBit</w:delText>
        </w:r>
      </w:del>
      <w:proofErr w:type="spellStart"/>
      <w:ins w:id="182" w:author="Lori" w:date="2015-11-15T14:28:00Z">
        <w:r w:rsidR="00E60522">
          <w:t>Fitbit</w:t>
        </w:r>
      </w:ins>
      <w:proofErr w:type="spellEnd"/>
      <w:r>
        <w:t xml:space="preserve"> API requires us to send the </w:t>
      </w:r>
      <w:r w:rsidRPr="00B25C9E">
        <w:rPr>
          <w:rStyle w:val="CodeInline"/>
          <w:rPrChange w:id="183" w:author="Lori" w:date="2015-11-16T16:18:00Z">
            <w:rPr/>
          </w:rPrChange>
        </w:rPr>
        <w:t>POST</w:t>
      </w:r>
      <w:r>
        <w:t xml:space="preserve"> data as </w:t>
      </w:r>
      <w:del w:id="184" w:author="Lori" w:date="2015-11-15T11:39:00Z">
        <w:r w:rsidDel="00DD0D81">
          <w:delText xml:space="preserve">an </w:delText>
        </w:r>
      </w:del>
      <w:ins w:id="185" w:author="Lori" w:date="2015-11-15T11:39:00Z">
        <w:r w:rsidR="00DD0D81">
          <w:t xml:space="preserve">a </w:t>
        </w:r>
      </w:ins>
      <w:r>
        <w:t xml:space="preserve">URL-encoded string, as part of the </w:t>
      </w:r>
      <w:r w:rsidRPr="00B25C9E">
        <w:rPr>
          <w:rStyle w:val="CodeInline"/>
          <w:rPrChange w:id="186" w:author="Lori" w:date="2015-11-16T16:17:00Z">
            <w:rPr/>
          </w:rPrChange>
        </w:rPr>
        <w:t>POST</w:t>
      </w:r>
      <w:r>
        <w:t xml:space="preserve"> URL. One of the advantages of sending </w:t>
      </w:r>
      <w:r w:rsidRPr="00362079">
        <w:rPr>
          <w:rStyle w:val="CodeInline"/>
          <w:rPrChange w:id="187" w:author="Lori" w:date="2015-11-16T16:28:00Z">
            <w:rPr/>
          </w:rPrChange>
        </w:rPr>
        <w:t>POST</w:t>
      </w:r>
      <w:r>
        <w:t xml:space="preserve"> data in the body of the message is that it would not land in the HTTP server activity logs, and it would not be exposed in the actual URL, but then it would be a bit more tedious to sign a request. This is </w:t>
      </w:r>
      <w:del w:id="188" w:author="Lori" w:date="2015-11-15T11:40:00Z">
        <w:r w:rsidDel="00DD0D81">
          <w:delText xml:space="preserve">maybe </w:delText>
        </w:r>
      </w:del>
      <w:ins w:id="189" w:author="Lori" w:date="2015-11-15T11:40:00Z">
        <w:r w:rsidR="00DD0D81">
          <w:t xml:space="preserve">perhaps </w:t>
        </w:r>
      </w:ins>
      <w:r>
        <w:t xml:space="preserve">the reason that </w:t>
      </w:r>
      <w:del w:id="190" w:author="Lori" w:date="2015-11-15T14:28:00Z">
        <w:r w:rsidDel="00E60522">
          <w:delText>FitBit</w:delText>
        </w:r>
      </w:del>
      <w:proofErr w:type="spellStart"/>
      <w:ins w:id="191" w:author="Lori" w:date="2015-11-15T14:28:00Z">
        <w:r w:rsidR="00E60522">
          <w:t>Fitbit</w:t>
        </w:r>
      </w:ins>
      <w:proofErr w:type="spellEnd"/>
      <w:r>
        <w:t xml:space="preserve"> decided to take this approach, as much as it is not the most secure. Examples of </w:t>
      </w:r>
      <w:r w:rsidRPr="00362079">
        <w:rPr>
          <w:rStyle w:val="CodeInline"/>
          <w:rPrChange w:id="192" w:author="Lori" w:date="2015-11-16T16:28:00Z">
            <w:rPr/>
          </w:rPrChange>
        </w:rPr>
        <w:t>POST</w:t>
      </w:r>
      <w:r>
        <w:t xml:space="preserve"> requests </w:t>
      </w:r>
      <w:del w:id="193" w:author="Lori" w:date="2015-11-15T11:40:00Z">
        <w:r w:rsidR="003A7706" w:rsidDel="00DD0D81">
          <w:delText xml:space="preserve">are </w:delText>
        </w:r>
        <w:r w:rsidDel="00DD0D81">
          <w:delText>below</w:delText>
        </w:r>
      </w:del>
      <w:ins w:id="194" w:author="Lori" w:date="2015-11-15T11:40:00Z">
        <w:r w:rsidR="00DD0D81">
          <w:t>follow</w:t>
        </w:r>
      </w:ins>
      <w:r>
        <w:t>:</w:t>
      </w:r>
    </w:p>
    <w:p w14:paraId="4C113E68" w14:textId="77777777" w:rsidR="006B51A2" w:rsidRPr="00B769EE" w:rsidRDefault="006B51A2" w:rsidP="00B769EE">
      <w:pPr>
        <w:pStyle w:val="Code"/>
      </w:pPr>
      <w:r w:rsidRPr="00B769EE">
        <w:t>POST /1/user/-/bp.json?date=2015-04-24&amp;weight=73</w:t>
      </w:r>
    </w:p>
    <w:p w14:paraId="4D3823BF" w14:textId="77777777" w:rsidR="006B51A2" w:rsidRPr="00B769EE" w:rsidRDefault="006B51A2" w:rsidP="00B769EE">
      <w:pPr>
        <w:pStyle w:val="Code"/>
      </w:pPr>
    </w:p>
    <w:p w14:paraId="4675CECF" w14:textId="43188B88" w:rsidR="006B51A2" w:rsidRPr="00B0099D" w:rsidRDefault="006B51A2">
      <w:pPr>
        <w:pStyle w:val="Code"/>
      </w:pPr>
      <w:r w:rsidRPr="00B769EE">
        <w:t>POST /1/user/-/bp.json?date=2015-04-23&amp;diastolic=80&amp;systolic=120</w:t>
      </w:r>
    </w:p>
    <w:p w14:paraId="42D5F631" w14:textId="77777777" w:rsidR="006B51A2" w:rsidRPr="00B0099D" w:rsidRDefault="006B51A2" w:rsidP="00982E91">
      <w:pPr>
        <w:pStyle w:val="Code"/>
      </w:pPr>
    </w:p>
    <w:p w14:paraId="271C1F67" w14:textId="54B5A772" w:rsidR="006B51A2" w:rsidRPr="00B0099D" w:rsidRDefault="006B51A2">
      <w:pPr>
        <w:pStyle w:val="BodyText"/>
        <w:pPrChange w:id="195" w:author="Lori" w:date="2015-11-15T11:40:00Z">
          <w:pPr>
            <w:pStyle w:val="Code"/>
          </w:pPr>
        </w:pPrChange>
      </w:pPr>
      <w:commentRangeStart w:id="196"/>
      <w:r>
        <w:t xml:space="preserve">From the current implementation we can see that </w:t>
      </w:r>
      <w:del w:id="197" w:author="Lori" w:date="2015-11-15T14:28:00Z">
        <w:r w:rsidDel="00E60522">
          <w:delText>FitBit</w:delText>
        </w:r>
      </w:del>
      <w:proofErr w:type="spellStart"/>
      <w:ins w:id="198" w:author="Lori" w:date="2015-11-15T14:28:00Z">
        <w:r w:rsidR="00E60522">
          <w:t>Fitbit</w:t>
        </w:r>
      </w:ins>
      <w:proofErr w:type="spellEnd"/>
      <w:r>
        <w:t xml:space="preserve"> has limited the available verbs to just </w:t>
      </w:r>
      <w:r w:rsidRPr="00362079">
        <w:rPr>
          <w:rStyle w:val="CodeInline"/>
          <w:sz w:val="22"/>
          <w:rPrChange w:id="199" w:author="Lori" w:date="2015-11-16T16:29:00Z">
            <w:rPr/>
          </w:rPrChange>
        </w:rPr>
        <w:t>GET</w:t>
      </w:r>
      <w:r>
        <w:t xml:space="preserve"> and </w:t>
      </w:r>
      <w:r w:rsidRPr="00362079">
        <w:rPr>
          <w:rStyle w:val="CodeInline"/>
          <w:sz w:val="22"/>
          <w:rPrChange w:id="200" w:author="Lori" w:date="2015-11-16T16:29:00Z">
            <w:rPr/>
          </w:rPrChange>
        </w:rPr>
        <w:t>POST</w:t>
      </w:r>
      <w:r>
        <w:t xml:space="preserve">, not making active use of </w:t>
      </w:r>
      <w:r w:rsidRPr="00362079">
        <w:rPr>
          <w:rStyle w:val="CodeInline"/>
          <w:sz w:val="22"/>
          <w:rPrChange w:id="201" w:author="Lori" w:date="2015-11-16T16:29:00Z">
            <w:rPr/>
          </w:rPrChange>
        </w:rPr>
        <w:t>PUT</w:t>
      </w:r>
      <w:r>
        <w:t xml:space="preserve"> or </w:t>
      </w:r>
      <w:r w:rsidRPr="00362079">
        <w:rPr>
          <w:rStyle w:val="CodeInline"/>
          <w:sz w:val="22"/>
          <w:rPrChange w:id="202" w:author="Lori" w:date="2015-11-16T16:29:00Z">
            <w:rPr/>
          </w:rPrChange>
        </w:rPr>
        <w:t>DELETE</w:t>
      </w:r>
      <w:r>
        <w:t>. This can</w:t>
      </w:r>
      <w:ins w:id="203" w:author="Lori" w:date="2015-11-15T11:41:00Z">
        <w:r w:rsidR="0014276D">
          <w:t>,</w:t>
        </w:r>
      </w:ins>
      <w:r>
        <w:t xml:space="preserve"> of course</w:t>
      </w:r>
      <w:ins w:id="204" w:author="Lori" w:date="2015-11-15T11:41:00Z">
        <w:r w:rsidR="0014276D">
          <w:t>,</w:t>
        </w:r>
      </w:ins>
      <w:r>
        <w:t xml:space="preserve"> change with the ongoing development of the API.</w:t>
      </w:r>
      <w:commentRangeEnd w:id="196"/>
      <w:r w:rsidR="00DD0D81" w:rsidRPr="00236730">
        <w:rPr>
          <w:rStyle w:val="CommentReference"/>
          <w:rFonts w:ascii="Calibri" w:hAnsi="Calibri"/>
        </w:rPr>
        <w:commentReference w:id="196"/>
      </w:r>
    </w:p>
    <w:p w14:paraId="3DDF663E" w14:textId="77777777" w:rsidR="002D028B" w:rsidRDefault="002D028B" w:rsidP="000258EE">
      <w:pPr>
        <w:pStyle w:val="Heading2"/>
      </w:pPr>
      <w:bookmarkStart w:id="205" w:name="_Toc430181201"/>
      <w:r w:rsidRPr="00AA1DD8">
        <w:t>Setting up a local playground with Apache</w:t>
      </w:r>
      <w:bookmarkEnd w:id="205"/>
    </w:p>
    <w:p w14:paraId="749DACE5" w14:textId="77777777" w:rsidR="002D028B" w:rsidRDefault="002D028B" w:rsidP="000258EE">
      <w:pPr>
        <w:pStyle w:val="BodyText"/>
      </w:pPr>
      <w:r>
        <w:t xml:space="preserve">To be able to test our code way before we are ready to deal with the complexities of the </w:t>
      </w:r>
      <w:proofErr w:type="spellStart"/>
      <w:r>
        <w:t>OAuth</w:t>
      </w:r>
      <w:proofErr w:type="spellEnd"/>
      <w:r>
        <w:t xml:space="preserve"> implementation, we need to set up a local web server. The safe assumption is that you are working on a Mac, so Apache is already installed for you.</w:t>
      </w:r>
    </w:p>
    <w:p w14:paraId="56D2C470" w14:textId="51ABEA1A" w:rsidR="002D028B" w:rsidRDefault="002D028B" w:rsidP="000258EE">
      <w:pPr>
        <w:pStyle w:val="BodyText"/>
      </w:pPr>
      <w:r>
        <w:lastRenderedPageBreak/>
        <w:t xml:space="preserve">For OSX versions before Yosemite, you can use </w:t>
      </w:r>
      <w:del w:id="206" w:author="Lori" w:date="2015-11-16T16:41:00Z">
        <w:r w:rsidDel="0029253F">
          <w:delText xml:space="preserve">the </w:delText>
        </w:r>
      </w:del>
      <w:r>
        <w:t xml:space="preserve">Web Sharing to set up a local web server. OS X 10.10 Yosemite comes with the Apache 2.4 pre-installed, but there is no longer a Web Sharing preference pane in </w:t>
      </w:r>
      <w:del w:id="207" w:author="Lori" w:date="2015-11-15T11:41:00Z">
        <w:r w:rsidDel="0014276D">
          <w:delText xml:space="preserve">the </w:delText>
        </w:r>
      </w:del>
      <w:r>
        <w:t>System Preferences.</w:t>
      </w:r>
    </w:p>
    <w:p w14:paraId="780AFDE2" w14:textId="393F655E" w:rsidR="002D028B" w:rsidRDefault="002D028B" w:rsidP="000258EE">
      <w:pPr>
        <w:pStyle w:val="BodyText"/>
      </w:pPr>
      <w:r>
        <w:t xml:space="preserve">You can install one of the online available </w:t>
      </w:r>
      <w:r w:rsidR="00191179">
        <w:t>Web S</w:t>
      </w:r>
      <w:r>
        <w:t>haring preference panes</w:t>
      </w:r>
      <w:del w:id="208" w:author="Lori" w:date="2015-11-15T11:41:00Z">
        <w:r w:rsidDel="0014276D">
          <w:delText>,</w:delText>
        </w:r>
      </w:del>
      <w:r>
        <w:t xml:space="preserve"> or simply use the provided </w:t>
      </w:r>
      <w:proofErr w:type="spellStart"/>
      <w:r w:rsidRPr="0014276D">
        <w:rPr>
          <w:rStyle w:val="CodeInline"/>
          <w:rPrChange w:id="209" w:author="Lori" w:date="2015-11-15T11:42:00Z">
            <w:rPr/>
          </w:rPrChange>
        </w:rPr>
        <w:t>apachectl</w:t>
      </w:r>
      <w:proofErr w:type="spellEnd"/>
      <w:r>
        <w:t xml:space="preserve"> command from your terminal. </w:t>
      </w:r>
    </w:p>
    <w:p w14:paraId="6850AE86" w14:textId="0C6C0BBF" w:rsidR="002D028B" w:rsidRDefault="002D028B" w:rsidP="000258EE">
      <w:pPr>
        <w:pStyle w:val="BodyText"/>
      </w:pPr>
      <w:r>
        <w:t>To start up the web server, simply bring up the Terminal (/Applications/Utilities/Terminal) and type</w:t>
      </w:r>
      <w:ins w:id="210" w:author="Lori" w:date="2015-11-15T11:42:00Z">
        <w:r w:rsidR="0014276D">
          <w:t xml:space="preserve"> the following</w:t>
        </w:r>
      </w:ins>
      <w:r>
        <w:t>:</w:t>
      </w:r>
    </w:p>
    <w:p w14:paraId="1407909A" w14:textId="77777777" w:rsidR="002D028B" w:rsidRDefault="002D028B" w:rsidP="54970DD9">
      <w:pPr>
        <w:pStyle w:val="Code"/>
      </w:pPr>
      <w:r w:rsidRPr="54970DD9">
        <w:t>$ sudo apachectl start</w:t>
      </w:r>
    </w:p>
    <w:p w14:paraId="2BA5DADB" w14:textId="77777777" w:rsidR="002D028B" w:rsidRDefault="002D028B" w:rsidP="000258EE">
      <w:pPr>
        <w:pStyle w:val="BodyText"/>
      </w:pPr>
      <w:r>
        <w:t>To stop apache you would type:</w:t>
      </w:r>
    </w:p>
    <w:p w14:paraId="4CCD5317" w14:textId="77777777" w:rsidR="002D028B" w:rsidRDefault="002D028B" w:rsidP="54970DD9">
      <w:pPr>
        <w:pStyle w:val="Code"/>
      </w:pPr>
      <w:r w:rsidRPr="54970DD9">
        <w:t>$ sudo apachectl stop</w:t>
      </w:r>
    </w:p>
    <w:p w14:paraId="6BB0C276" w14:textId="7573312A" w:rsidR="002D028B" w:rsidRDefault="002D028B" w:rsidP="000258EE">
      <w:pPr>
        <w:pStyle w:val="BodyText"/>
      </w:pPr>
      <w:r>
        <w:t xml:space="preserve">If you start Apache now, you can reach your server in a browser by pointing it at the </w:t>
      </w:r>
      <w:r w:rsidR="00982E91">
        <w:t>URL</w:t>
      </w:r>
      <w:r>
        <w:t xml:space="preserve">: </w:t>
      </w:r>
      <w:r w:rsidRPr="00EB747B">
        <w:rPr>
          <w:rStyle w:val="CodeInline"/>
        </w:rPr>
        <w:t>http://127.0.0.1/</w:t>
      </w:r>
      <w:r>
        <w:t xml:space="preserve"> or even </w:t>
      </w:r>
      <w:r w:rsidRPr="00EB747B">
        <w:rPr>
          <w:rStyle w:val="CodeInline"/>
        </w:rPr>
        <w:t>http://localhost/</w:t>
      </w:r>
      <w:r>
        <w:t>, and you should see a simple header that says: “</w:t>
      </w:r>
      <w:r w:rsidRPr="00EB747B">
        <w:rPr>
          <w:b/>
        </w:rPr>
        <w:t>It works!</w:t>
      </w:r>
      <w:r w:rsidR="00982E91">
        <w:t>”</w:t>
      </w:r>
    </w:p>
    <w:p w14:paraId="7ACA2FDB" w14:textId="05880183" w:rsidR="002D028B" w:rsidRDefault="002D028B" w:rsidP="000258EE">
      <w:pPr>
        <w:pStyle w:val="BodyText"/>
      </w:pPr>
      <w:r>
        <w:t xml:space="preserve">The document that contains the "It works!" text is called </w:t>
      </w:r>
      <w:proofErr w:type="spellStart"/>
      <w:r w:rsidRPr="00642D9A">
        <w:rPr>
          <w:rStyle w:val="CodeInline"/>
        </w:rPr>
        <w:t>index.html.en</w:t>
      </w:r>
      <w:proofErr w:type="spellEnd"/>
      <w:r>
        <w:t xml:space="preserve"> and is located in the </w:t>
      </w:r>
      <w:r w:rsidRPr="00642D9A">
        <w:rPr>
          <w:rStyle w:val="CodeInline"/>
        </w:rPr>
        <w:t>/Library/</w:t>
      </w:r>
      <w:proofErr w:type="spellStart"/>
      <w:r w:rsidRPr="00642D9A">
        <w:rPr>
          <w:rStyle w:val="CodeInline"/>
        </w:rPr>
        <w:t>WebServer</w:t>
      </w:r>
      <w:proofErr w:type="spellEnd"/>
      <w:r w:rsidRPr="00642D9A">
        <w:rPr>
          <w:rStyle w:val="CodeInline"/>
        </w:rPr>
        <w:t>/Documents</w:t>
      </w:r>
      <w:r>
        <w:t xml:space="preserve"> folder. Your current user does not own this folder, so you will not have </w:t>
      </w:r>
      <w:r w:rsidR="77C606C7">
        <w:t xml:space="preserve">permissions </w:t>
      </w:r>
      <w:r>
        <w:t xml:space="preserve">right away to create files. The easiest way to get permissions there is to change the flags on that folder. For that, you have to execute a command as root, using </w:t>
      </w:r>
      <w:proofErr w:type="spellStart"/>
      <w:r>
        <w:t>sudo</w:t>
      </w:r>
      <w:proofErr w:type="spellEnd"/>
      <w:ins w:id="211" w:author="Lori" w:date="2015-11-16T16:43:00Z">
        <w:r w:rsidR="00C73F0B">
          <w:t>.</w:t>
        </w:r>
      </w:ins>
      <w:del w:id="212" w:author="Lori" w:date="2015-11-16T16:43:00Z">
        <w:r w:rsidDel="00C73F0B">
          <w:delText>:</w:delText>
        </w:r>
      </w:del>
    </w:p>
    <w:p w14:paraId="051D4FEF" w14:textId="77777777" w:rsidR="002D028B" w:rsidRDefault="002D028B" w:rsidP="54970DD9">
      <w:pPr>
        <w:pStyle w:val="Code"/>
      </w:pPr>
      <w:r w:rsidRPr="54970DD9">
        <w:t>$ sudo chmod 777 /Library/WebServer/Documents</w:t>
      </w:r>
    </w:p>
    <w:p w14:paraId="44A89589" w14:textId="77777777" w:rsidR="006B51A2" w:rsidRDefault="006B51A2" w:rsidP="006B51A2">
      <w:pPr>
        <w:pStyle w:val="BodyText"/>
      </w:pPr>
      <w:r>
        <w:t xml:space="preserve">You will be asked to enter your user password, which is the same password you use to log in to your Mac. By default, the users on a Mac have administrator privileges, so you should be able to use </w:t>
      </w:r>
      <w:proofErr w:type="spellStart"/>
      <w:r>
        <w:t>sudo</w:t>
      </w:r>
      <w:proofErr w:type="spellEnd"/>
      <w:r>
        <w:t xml:space="preserve"> to change flags or ownership of files and folders that are not owned by your user.</w:t>
      </w:r>
    </w:p>
    <w:p w14:paraId="27F4F6EC" w14:textId="77777777" w:rsidR="006B51A2" w:rsidRDefault="006B51A2" w:rsidP="006B51A2">
      <w:pPr>
        <w:pStyle w:val="BodyText"/>
      </w:pPr>
      <w:r>
        <w:t xml:space="preserve">Now your user can create new documents in that folder: this is where we will create the two test documents used to verify the requests made by the first version of the </w:t>
      </w:r>
      <w:proofErr w:type="spellStart"/>
      <w:r>
        <w:t>APIClient</w:t>
      </w:r>
      <w:proofErr w:type="spellEnd"/>
      <w:r>
        <w:t xml:space="preserve"> library. </w:t>
      </w:r>
    </w:p>
    <w:p w14:paraId="581862F9" w14:textId="555BCD86" w:rsidR="006B51A2" w:rsidRPr="001977A8" w:rsidRDefault="006B51A2" w:rsidP="006B51A2">
      <w:pPr>
        <w:pStyle w:val="BodyText"/>
      </w:pPr>
      <w:r>
        <w:t xml:space="preserve">A more elaborate way would be to edit the Apache </w:t>
      </w:r>
      <w:proofErr w:type="spellStart"/>
      <w:r>
        <w:t>config</w:t>
      </w:r>
      <w:proofErr w:type="spellEnd"/>
      <w:r>
        <w:t xml:space="preserve"> file, and point it to a folder in your home folder. There is enough information available online on how to do this: for the time being</w:t>
      </w:r>
      <w:ins w:id="213" w:author="Lori" w:date="2015-11-15T11:56:00Z">
        <w:r w:rsidR="001E6877">
          <w:t>,</w:t>
        </w:r>
      </w:ins>
      <w:r>
        <w:t xml:space="preserve"> all we need is to create two test files in that folder, and start Apache, so we will take the easy route.</w:t>
      </w:r>
    </w:p>
    <w:p w14:paraId="2887FAEE" w14:textId="77777777" w:rsidR="002D028B" w:rsidRDefault="002D028B" w:rsidP="000258EE">
      <w:pPr>
        <w:pStyle w:val="Heading3"/>
      </w:pPr>
      <w:bookmarkStart w:id="214" w:name="_Toc430181202"/>
      <w:r>
        <w:lastRenderedPageBreak/>
        <w:t>Creating the test documents</w:t>
      </w:r>
      <w:bookmarkEnd w:id="214"/>
    </w:p>
    <w:p w14:paraId="11D009E4" w14:textId="5F3215E9" w:rsidR="002D028B" w:rsidRDefault="002D028B" w:rsidP="000258EE">
      <w:pPr>
        <w:pStyle w:val="BodyText"/>
      </w:pPr>
      <w:r>
        <w:t xml:space="preserve">The easiest way is to use the same Terminal screen and </w:t>
      </w:r>
      <w:proofErr w:type="gramStart"/>
      <w:r>
        <w:t>vi</w:t>
      </w:r>
      <w:proofErr w:type="gramEnd"/>
      <w:r>
        <w:t xml:space="preserve"> to create the files</w:t>
      </w:r>
      <w:r w:rsidR="2DFE1477">
        <w:t xml:space="preserve">. If you are not familiar with using </w:t>
      </w:r>
      <w:proofErr w:type="gramStart"/>
      <w:r w:rsidR="2DFE1477">
        <w:t>vi</w:t>
      </w:r>
      <w:proofErr w:type="gramEnd"/>
      <w:r w:rsidR="2DFE1477">
        <w:t>, you can use an</w:t>
      </w:r>
      <w:r w:rsidR="5F8C8A95">
        <w:t>y other popular console text editor</w:t>
      </w:r>
      <w:r w:rsidR="004F39E5">
        <w:t xml:space="preserve"> </w:t>
      </w:r>
      <w:r w:rsidR="5F8C8A95">
        <w:t>(</w:t>
      </w:r>
      <w:proofErr w:type="spellStart"/>
      <w:r w:rsidR="5F8C8A95">
        <w:t>nano</w:t>
      </w:r>
      <w:proofErr w:type="spellEnd"/>
      <w:r w:rsidR="5F8C8A95">
        <w:t xml:space="preserve">, cat, </w:t>
      </w:r>
      <w:r w:rsidR="00982E91">
        <w:t xml:space="preserve">or </w:t>
      </w:r>
      <w:r w:rsidR="5F8C8A95">
        <w:t>echo)</w:t>
      </w:r>
      <w:r w:rsidRPr="5F8C8A95">
        <w:t>:</w:t>
      </w:r>
    </w:p>
    <w:p w14:paraId="35023FBE" w14:textId="77777777" w:rsidR="002D028B" w:rsidRDefault="002D028B" w:rsidP="54970DD9">
      <w:pPr>
        <w:pStyle w:val="Code"/>
      </w:pPr>
      <w:r w:rsidRPr="54970DD9">
        <w:t>vi /Library/WebServer/Documents/data.json</w:t>
      </w:r>
    </w:p>
    <w:p w14:paraId="7EEFF30C" w14:textId="251DEA44" w:rsidR="002D028B" w:rsidRDefault="002D028B" w:rsidP="000258EE">
      <w:pPr>
        <w:pStyle w:val="BodyText"/>
      </w:pPr>
      <w:r>
        <w:t>Paste the following text</w:t>
      </w:r>
      <w:r w:rsidR="00982E91" w:rsidRPr="00982E91">
        <w:t xml:space="preserve"> </w:t>
      </w:r>
      <w:r w:rsidR="00982E91">
        <w:t xml:space="preserve">into </w:t>
      </w:r>
      <w:proofErr w:type="gramStart"/>
      <w:r w:rsidR="00982E91">
        <w:t>vi</w:t>
      </w:r>
      <w:proofErr w:type="gramEnd"/>
      <w:r>
        <w:t>, then save the file:</w:t>
      </w:r>
    </w:p>
    <w:p w14:paraId="0379ADCE" w14:textId="77777777" w:rsidR="002D028B" w:rsidRDefault="002D028B" w:rsidP="54970DD9">
      <w:pPr>
        <w:pStyle w:val="Code"/>
      </w:pPr>
      <w:r w:rsidRPr="54970DD9">
        <w:t>{"Response":{"key":"value"}}</w:t>
      </w:r>
    </w:p>
    <w:p w14:paraId="1732FA9E" w14:textId="506F3444" w:rsidR="54970DD9" w:rsidRDefault="54970DD9" w:rsidP="00982E91">
      <w:pPr>
        <w:pStyle w:val="Code"/>
      </w:pPr>
    </w:p>
    <w:p w14:paraId="151769EF" w14:textId="3DE882B8" w:rsidR="002D028B" w:rsidRDefault="002D028B" w:rsidP="000258EE">
      <w:pPr>
        <w:pStyle w:val="BodyText"/>
      </w:pPr>
      <w:r>
        <w:t>To edit the second file</w:t>
      </w:r>
      <w:del w:id="215" w:author="Lori" w:date="2015-11-15T11:57:00Z">
        <w:r w:rsidDel="001E6877">
          <w:delText>:</w:delText>
        </w:r>
      </w:del>
    </w:p>
    <w:p w14:paraId="37494FE0" w14:textId="77777777" w:rsidR="002D028B" w:rsidRDefault="002D028B" w:rsidP="000258EE">
      <w:pPr>
        <w:pStyle w:val="Code"/>
      </w:pPr>
      <w:r>
        <w:t>vi /Library/WebServer/Documents/badData.json</w:t>
      </w:r>
    </w:p>
    <w:p w14:paraId="49DA461C" w14:textId="51EF66BE" w:rsidR="002D028B" w:rsidRDefault="002D028B" w:rsidP="000258EE">
      <w:pPr>
        <w:pStyle w:val="BodyText"/>
      </w:pPr>
      <w:del w:id="216" w:author="Lori" w:date="2015-11-15T11:57:00Z">
        <w:r w:rsidDel="001E6877">
          <w:delText xml:space="preserve">Paste </w:delText>
        </w:r>
      </w:del>
      <w:proofErr w:type="gramStart"/>
      <w:ins w:id="217" w:author="Lori" w:date="2015-11-15T11:57:00Z">
        <w:r w:rsidR="001E6877">
          <w:t>paste</w:t>
        </w:r>
        <w:proofErr w:type="gramEnd"/>
        <w:r w:rsidR="001E6877">
          <w:t xml:space="preserve"> </w:t>
        </w:r>
      </w:ins>
      <w:r>
        <w:t>the following text</w:t>
      </w:r>
      <w:r w:rsidR="00982E91" w:rsidRPr="00982E91">
        <w:t xml:space="preserve"> </w:t>
      </w:r>
      <w:r w:rsidR="00982E91">
        <w:t>into vi</w:t>
      </w:r>
      <w:r>
        <w:t>, then save the file</w:t>
      </w:r>
      <w:ins w:id="218" w:author="Lori" w:date="2015-11-15T11:57:00Z">
        <w:r w:rsidR="001E6877">
          <w:t>.</w:t>
        </w:r>
      </w:ins>
      <w:del w:id="219" w:author="Lori" w:date="2015-11-15T11:57:00Z">
        <w:r w:rsidDel="001E6877">
          <w:delText>:</w:delText>
        </w:r>
      </w:del>
    </w:p>
    <w:p w14:paraId="0B8BEEAA" w14:textId="77777777" w:rsidR="002D028B" w:rsidRDefault="002D028B" w:rsidP="2DFE1477">
      <w:pPr>
        <w:pStyle w:val="Code"/>
      </w:pPr>
      <w:r w:rsidRPr="2DFE1477">
        <w:t>{"Response”:{{“key":"value"}}</w:t>
      </w:r>
    </w:p>
    <w:p w14:paraId="3FC3ADD5" w14:textId="77777777" w:rsidR="002D028B" w:rsidRDefault="002D028B" w:rsidP="000258EE">
      <w:pPr>
        <w:pStyle w:val="BodyText"/>
      </w:pPr>
      <w:r>
        <w:t>The second file is intentionally populated with malformed JSON: this will allow us to test the handling of bad or incomplete responses that we might get from the API. Remember, just because you are talking to a public API does not mean it will always work perfectly, or return valid responses: your code will have to be able to compensate and handle the errors properly.</w:t>
      </w:r>
    </w:p>
    <w:p w14:paraId="6D4DB993" w14:textId="77777777" w:rsidR="002D028B" w:rsidRDefault="002D028B" w:rsidP="000258EE">
      <w:pPr>
        <w:pStyle w:val="BodyText"/>
      </w:pPr>
      <w:r>
        <w:t>If you already started Apache, there is no need to restart it: what we added are two static documents and Apache will properly recognize them when they are present in the document folder.</w:t>
      </w:r>
    </w:p>
    <w:p w14:paraId="6B07B17B" w14:textId="77777777" w:rsidR="002D028B" w:rsidRDefault="002D028B" w:rsidP="000258EE">
      <w:pPr>
        <w:pStyle w:val="Heading2"/>
      </w:pPr>
      <w:bookmarkStart w:id="220" w:name="_Toc430181203"/>
      <w:r w:rsidRPr="008F60F1">
        <w:t>The OAuth1.0a authentication model</w:t>
      </w:r>
      <w:bookmarkEnd w:id="220"/>
    </w:p>
    <w:p w14:paraId="084AD165" w14:textId="1E94FEB3" w:rsidR="002D028B" w:rsidRDefault="002D028B" w:rsidP="000258EE">
      <w:pPr>
        <w:pStyle w:val="BodyText"/>
      </w:pPr>
      <w:r>
        <w:t xml:space="preserve">The OAuth1.0a authentication model is a rather complex set of interactions between the </w:t>
      </w:r>
      <w:del w:id="221" w:author="Lori" w:date="2015-11-15T12:07:00Z">
        <w:r w:rsidDel="00F44395">
          <w:delText xml:space="preserve">Consumer </w:delText>
        </w:r>
      </w:del>
      <w:ins w:id="222" w:author="Lori" w:date="2015-11-15T12:07:00Z">
        <w:r w:rsidR="00F44395">
          <w:t xml:space="preserve">consumer </w:t>
        </w:r>
      </w:ins>
      <w:r>
        <w:t xml:space="preserve">and the </w:t>
      </w:r>
      <w:del w:id="223" w:author="Lori" w:date="2015-11-15T12:07:00Z">
        <w:r w:rsidDel="00F44395">
          <w:delText xml:space="preserve">Service </w:delText>
        </w:r>
      </w:del>
      <w:ins w:id="224" w:author="Lori" w:date="2015-11-15T12:07:00Z">
        <w:r w:rsidR="00F44395">
          <w:t xml:space="preserve">service </w:t>
        </w:r>
      </w:ins>
      <w:del w:id="225" w:author="Lori" w:date="2015-11-15T12:07:00Z">
        <w:r w:rsidDel="00F44395">
          <w:delText>Provider</w:delText>
        </w:r>
      </w:del>
      <w:ins w:id="226" w:author="Lori" w:date="2015-11-15T12:07:00Z">
        <w:r w:rsidR="00F44395">
          <w:t>provider</w:t>
        </w:r>
      </w:ins>
      <w:r>
        <w:t xml:space="preserve">, which is in our case the </w:t>
      </w:r>
      <w:del w:id="227" w:author="Lori" w:date="2015-11-15T14:28:00Z">
        <w:r w:rsidDel="00E60522">
          <w:delText>FitBit</w:delText>
        </w:r>
      </w:del>
      <w:proofErr w:type="spellStart"/>
      <w:ins w:id="228" w:author="Lori" w:date="2015-11-15T14:28:00Z">
        <w:r w:rsidR="00E60522">
          <w:t>Fitbit</w:t>
        </w:r>
      </w:ins>
      <w:proofErr w:type="spellEnd"/>
      <w:r>
        <w:t xml:space="preserve"> API.</w:t>
      </w:r>
    </w:p>
    <w:p w14:paraId="6BF8B01B" w14:textId="25214A59" w:rsidR="006B51A2" w:rsidRDefault="006B51A2" w:rsidP="006B51A2">
      <w:pPr>
        <w:pStyle w:val="BodyText"/>
      </w:pPr>
      <w:r>
        <w:t xml:space="preserve">In a simplified way, the following steps are required to access your </w:t>
      </w:r>
      <w:del w:id="229" w:author="Lori" w:date="2015-11-15T12:07:00Z">
        <w:r w:rsidDel="00F44395">
          <w:delText xml:space="preserve">Protected </w:delText>
        </w:r>
      </w:del>
      <w:ins w:id="230" w:author="Lori" w:date="2015-11-15T12:07:00Z">
        <w:r w:rsidR="00F44395">
          <w:t xml:space="preserve">protected </w:t>
        </w:r>
      </w:ins>
      <w:del w:id="231" w:author="Lori" w:date="2015-11-15T12:07:00Z">
        <w:r w:rsidDel="00F44395">
          <w:delText>Resources</w:delText>
        </w:r>
      </w:del>
      <w:ins w:id="232" w:author="Lori" w:date="2015-11-15T12:07:00Z">
        <w:r w:rsidR="00F44395">
          <w:t>resources</w:t>
        </w:r>
      </w:ins>
      <w:r>
        <w:t>:</w:t>
      </w:r>
    </w:p>
    <w:p w14:paraId="0AC798F4" w14:textId="1BDACB0F" w:rsidR="006B51A2" w:rsidRDefault="006B51A2" w:rsidP="006B51A2">
      <w:pPr>
        <w:pStyle w:val="NumList"/>
      </w:pPr>
      <w:r>
        <w:t xml:space="preserve">The </w:t>
      </w:r>
      <w:del w:id="233" w:author="Lori" w:date="2015-11-15T12:07:00Z">
        <w:r w:rsidDel="00F44395">
          <w:delText xml:space="preserve">Consumer </w:delText>
        </w:r>
      </w:del>
      <w:ins w:id="234" w:author="Lori" w:date="2015-11-15T12:07:00Z">
        <w:r w:rsidR="00F44395">
          <w:t xml:space="preserve">consumer </w:t>
        </w:r>
      </w:ins>
      <w:r>
        <w:t xml:space="preserve">requests a </w:t>
      </w:r>
      <w:del w:id="235" w:author="Lori" w:date="2015-11-15T12:07:00Z">
        <w:r w:rsidDel="00F44395">
          <w:delText xml:space="preserve">Request </w:delText>
        </w:r>
      </w:del>
      <w:ins w:id="236" w:author="Lori" w:date="2015-11-15T12:07:00Z">
        <w:r w:rsidR="00F44395">
          <w:t xml:space="preserve">request </w:t>
        </w:r>
      </w:ins>
      <w:del w:id="237" w:author="Lori" w:date="2015-11-15T12:07:00Z">
        <w:r w:rsidDel="00F44395">
          <w:delText>Token</w:delText>
        </w:r>
      </w:del>
      <w:ins w:id="238" w:author="Lori" w:date="2015-11-15T12:07:00Z">
        <w:r w:rsidR="00F44395">
          <w:t>token</w:t>
        </w:r>
      </w:ins>
    </w:p>
    <w:p w14:paraId="318E3DFA" w14:textId="26C734AF" w:rsidR="006B51A2" w:rsidRDefault="006B51A2" w:rsidP="006B51A2">
      <w:pPr>
        <w:pStyle w:val="NumList"/>
      </w:pPr>
      <w:r>
        <w:t xml:space="preserve">Using the </w:t>
      </w:r>
      <w:del w:id="239" w:author="Lori" w:date="2015-11-15T12:08:00Z">
        <w:r w:rsidDel="00F44395">
          <w:delText xml:space="preserve">Request </w:delText>
        </w:r>
      </w:del>
      <w:ins w:id="240" w:author="Lori" w:date="2015-11-15T12:08:00Z">
        <w:r w:rsidR="00F44395">
          <w:t xml:space="preserve">request </w:t>
        </w:r>
      </w:ins>
      <w:del w:id="241" w:author="Lori" w:date="2015-11-15T12:08:00Z">
        <w:r w:rsidDel="00F44395">
          <w:delText>Token</w:delText>
        </w:r>
      </w:del>
      <w:ins w:id="242" w:author="Lori" w:date="2015-11-15T12:08:00Z">
        <w:r w:rsidR="00F44395">
          <w:t>token</w:t>
        </w:r>
      </w:ins>
      <w:r>
        <w:t xml:space="preserve">, the </w:t>
      </w:r>
      <w:del w:id="243" w:author="Lori" w:date="2015-11-15T12:08:00Z">
        <w:r w:rsidDel="00F44395">
          <w:delText xml:space="preserve">Consumer </w:delText>
        </w:r>
      </w:del>
      <w:ins w:id="244" w:author="Lori" w:date="2015-11-15T12:08:00Z">
        <w:r w:rsidR="00F44395">
          <w:t xml:space="preserve">consumer </w:t>
        </w:r>
      </w:ins>
      <w:r>
        <w:t xml:space="preserve">obtains the </w:t>
      </w:r>
      <w:del w:id="245" w:author="Lori" w:date="2015-11-15T12:08:00Z">
        <w:r w:rsidDel="00F44395">
          <w:delText xml:space="preserve">User </w:delText>
        </w:r>
      </w:del>
      <w:ins w:id="246" w:author="Lori" w:date="2015-11-15T12:08:00Z">
        <w:r w:rsidR="00F44395">
          <w:t xml:space="preserve">user </w:t>
        </w:r>
      </w:ins>
      <w:del w:id="247" w:author="Lori" w:date="2015-11-15T12:08:00Z">
        <w:r w:rsidDel="00F44395">
          <w:delText>Authorization</w:delText>
        </w:r>
      </w:del>
      <w:ins w:id="248" w:author="Lori" w:date="2015-11-15T12:08:00Z">
        <w:r w:rsidR="00F44395">
          <w:t>authorization</w:t>
        </w:r>
      </w:ins>
    </w:p>
    <w:p w14:paraId="2D7AA717" w14:textId="762D4A07" w:rsidR="006B51A2" w:rsidRDefault="006B51A2" w:rsidP="006B51A2">
      <w:pPr>
        <w:pStyle w:val="NumList"/>
      </w:pPr>
      <w:r>
        <w:lastRenderedPageBreak/>
        <w:t xml:space="preserve">The </w:t>
      </w:r>
      <w:del w:id="249" w:author="Lori" w:date="2015-11-15T12:08:00Z">
        <w:r w:rsidDel="00F44395">
          <w:delText xml:space="preserve">Consumer </w:delText>
        </w:r>
      </w:del>
      <w:ins w:id="250" w:author="Lori" w:date="2015-11-15T12:08:00Z">
        <w:r w:rsidR="00F44395">
          <w:t xml:space="preserve">consumer </w:t>
        </w:r>
      </w:ins>
      <w:r>
        <w:t xml:space="preserve">then requests an </w:t>
      </w:r>
      <w:del w:id="251" w:author="Lori" w:date="2015-11-15T12:08:00Z">
        <w:r w:rsidDel="00F44395">
          <w:delText xml:space="preserve">Access </w:delText>
        </w:r>
      </w:del>
      <w:ins w:id="252" w:author="Lori" w:date="2015-11-15T12:08:00Z">
        <w:r w:rsidR="00F44395">
          <w:t xml:space="preserve">access </w:t>
        </w:r>
      </w:ins>
      <w:del w:id="253" w:author="Lori" w:date="2015-11-15T12:08:00Z">
        <w:r w:rsidDel="00F44395">
          <w:delText xml:space="preserve">Token </w:delText>
        </w:r>
      </w:del>
      <w:ins w:id="254" w:author="Lori" w:date="2015-11-15T12:08:00Z">
        <w:r w:rsidR="00F44395">
          <w:t xml:space="preserve">token </w:t>
        </w:r>
      </w:ins>
      <w:r>
        <w:t xml:space="preserve">from the </w:t>
      </w:r>
      <w:del w:id="255" w:author="Lori" w:date="2015-11-15T12:08:00Z">
        <w:r w:rsidDel="00F44395">
          <w:delText xml:space="preserve">Service </w:delText>
        </w:r>
      </w:del>
      <w:ins w:id="256" w:author="Lori" w:date="2015-11-15T12:08:00Z">
        <w:r w:rsidR="00F44395">
          <w:t xml:space="preserve">service </w:t>
        </w:r>
      </w:ins>
      <w:del w:id="257" w:author="Lori" w:date="2015-11-15T12:08:00Z">
        <w:r w:rsidDel="00F44395">
          <w:delText>Provider</w:delText>
        </w:r>
      </w:del>
      <w:ins w:id="258" w:author="Lori" w:date="2015-11-15T12:08:00Z">
        <w:r w:rsidR="00F44395">
          <w:t>provider</w:t>
        </w:r>
      </w:ins>
    </w:p>
    <w:p w14:paraId="7BE0B29F" w14:textId="0C21EFF3" w:rsidR="006B51A2" w:rsidRDefault="006B51A2" w:rsidP="006B51A2">
      <w:pPr>
        <w:pStyle w:val="NumList"/>
      </w:pPr>
      <w:r>
        <w:t xml:space="preserve">Using the </w:t>
      </w:r>
      <w:del w:id="259" w:author="Lori" w:date="2015-11-15T12:08:00Z">
        <w:r w:rsidDel="00F44395">
          <w:delText xml:space="preserve">Access </w:delText>
        </w:r>
      </w:del>
      <w:ins w:id="260" w:author="Lori" w:date="2015-11-15T12:08:00Z">
        <w:r w:rsidR="00F44395">
          <w:t>access t</w:t>
        </w:r>
      </w:ins>
      <w:del w:id="261" w:author="Lori" w:date="2015-11-15T12:08:00Z">
        <w:r w:rsidDel="00F44395">
          <w:delText>T</w:delText>
        </w:r>
      </w:del>
      <w:r>
        <w:t xml:space="preserve">oken, the </w:t>
      </w:r>
      <w:del w:id="262" w:author="Lori" w:date="2015-11-15T12:08:00Z">
        <w:r w:rsidDel="00F44395">
          <w:delText xml:space="preserve">Consumer </w:delText>
        </w:r>
      </w:del>
      <w:ins w:id="263" w:author="Lori" w:date="2015-11-15T12:08:00Z">
        <w:r w:rsidR="00F44395">
          <w:t xml:space="preserve">consumer </w:t>
        </w:r>
      </w:ins>
      <w:r>
        <w:t xml:space="preserve">can now make requests to access the </w:t>
      </w:r>
      <w:del w:id="264" w:author="Lori" w:date="2015-11-15T12:08:00Z">
        <w:r w:rsidDel="00F44395">
          <w:delText xml:space="preserve">Protected </w:delText>
        </w:r>
      </w:del>
      <w:ins w:id="265" w:author="Lori" w:date="2015-11-15T12:08:00Z">
        <w:r w:rsidR="00F44395">
          <w:t xml:space="preserve">protected </w:t>
        </w:r>
      </w:ins>
      <w:del w:id="266" w:author="Lori" w:date="2015-11-15T12:08:00Z">
        <w:r w:rsidDel="00F44395">
          <w:delText>Resources</w:delText>
        </w:r>
      </w:del>
      <w:ins w:id="267" w:author="Lori" w:date="2015-11-15T12:08:00Z">
        <w:r w:rsidR="00F44395">
          <w:t>resources</w:t>
        </w:r>
      </w:ins>
    </w:p>
    <w:p w14:paraId="2A5C3B93" w14:textId="5B5EB94F" w:rsidR="006B51A2" w:rsidRDefault="006B51A2" w:rsidP="006B51A2">
      <w:pPr>
        <w:pStyle w:val="BodyText"/>
      </w:pPr>
      <w:r>
        <w:t xml:space="preserve">To use the </w:t>
      </w:r>
      <w:del w:id="268" w:author="Lori" w:date="2015-11-15T14:28:00Z">
        <w:r w:rsidDel="00E60522">
          <w:delText>FitBit</w:delText>
        </w:r>
      </w:del>
      <w:proofErr w:type="spellStart"/>
      <w:ins w:id="269" w:author="Lori" w:date="2015-11-15T14:28:00Z">
        <w:r w:rsidR="00E60522">
          <w:t>Fitbit</w:t>
        </w:r>
      </w:ins>
      <w:proofErr w:type="spellEnd"/>
      <w:r>
        <w:t xml:space="preserve"> API we need to sign up for a developer account and register the application. Once we do so, we get the following bits of information that we will use in crafting the requests to the </w:t>
      </w:r>
      <w:del w:id="270" w:author="Lori" w:date="2015-11-15T14:28:00Z">
        <w:r w:rsidDel="00E60522">
          <w:delText>FitBit</w:delText>
        </w:r>
      </w:del>
      <w:proofErr w:type="spellStart"/>
      <w:ins w:id="271" w:author="Lori" w:date="2015-11-15T14:28:00Z">
        <w:r w:rsidR="00E60522">
          <w:t>Fitbit</w:t>
        </w:r>
      </w:ins>
      <w:proofErr w:type="spellEnd"/>
      <w:r>
        <w:t xml:space="preserve"> API:</w:t>
      </w:r>
    </w:p>
    <w:p w14:paraId="080F86BD" w14:textId="60056C5B" w:rsidR="006B51A2" w:rsidRPr="00B769EE" w:rsidRDefault="006B51A2">
      <w:pPr>
        <w:pStyle w:val="Bullet"/>
        <w:pPrChange w:id="272" w:author="Lori" w:date="2015-11-15T14:40:00Z">
          <w:pPr>
            <w:pStyle w:val="Bullet"/>
            <w:numPr>
              <w:numId w:val="29"/>
            </w:numPr>
          </w:pPr>
        </w:pPrChange>
      </w:pPr>
      <w:r w:rsidRPr="00B769EE">
        <w:t>Client (</w:t>
      </w:r>
      <w:del w:id="273" w:author="Lori" w:date="2015-11-15T14:40:00Z">
        <w:r w:rsidRPr="00B769EE" w:rsidDel="00B769EE">
          <w:delText>Consumer</w:delText>
        </w:r>
      </w:del>
      <w:ins w:id="274" w:author="Lori" w:date="2015-11-15T14:40:00Z">
        <w:r w:rsidR="00B769EE">
          <w:t>c</w:t>
        </w:r>
        <w:r w:rsidR="00B769EE" w:rsidRPr="00B769EE">
          <w:t>onsumer</w:t>
        </w:r>
      </w:ins>
      <w:r w:rsidRPr="00B769EE">
        <w:t xml:space="preserve">) </w:t>
      </w:r>
      <w:del w:id="275" w:author="Lori" w:date="2015-11-15T12:08:00Z">
        <w:r w:rsidRPr="00B769EE" w:rsidDel="00F44395">
          <w:delText>Key</w:delText>
        </w:r>
      </w:del>
      <w:ins w:id="276" w:author="Lori" w:date="2015-11-15T12:08:00Z">
        <w:r w:rsidR="00F44395" w:rsidRPr="00B769EE">
          <w:t>key</w:t>
        </w:r>
      </w:ins>
    </w:p>
    <w:p w14:paraId="7EDF301A" w14:textId="3FF83C58" w:rsidR="006B51A2" w:rsidRPr="00B769EE" w:rsidRDefault="006B51A2">
      <w:pPr>
        <w:pStyle w:val="Bullet"/>
        <w:pPrChange w:id="277" w:author="Lori" w:date="2015-11-15T14:40:00Z">
          <w:pPr>
            <w:pStyle w:val="Bullet"/>
            <w:numPr>
              <w:numId w:val="29"/>
            </w:numPr>
          </w:pPr>
        </w:pPrChange>
      </w:pPr>
      <w:r w:rsidRPr="00B769EE">
        <w:t>Client (</w:t>
      </w:r>
      <w:del w:id="278" w:author="Lori" w:date="2015-11-15T14:40:00Z">
        <w:r w:rsidRPr="00B769EE" w:rsidDel="00B769EE">
          <w:delText>Consumer</w:delText>
        </w:r>
      </w:del>
      <w:ins w:id="279" w:author="Lori" w:date="2015-11-15T14:40:00Z">
        <w:r w:rsidR="00B769EE">
          <w:t>c</w:t>
        </w:r>
        <w:r w:rsidR="00B769EE" w:rsidRPr="00B769EE">
          <w:t>onsumer</w:t>
        </w:r>
      </w:ins>
      <w:r w:rsidRPr="00B769EE">
        <w:t xml:space="preserve">) </w:t>
      </w:r>
      <w:del w:id="280" w:author="Lori" w:date="2015-11-15T12:08:00Z">
        <w:r w:rsidRPr="00B769EE" w:rsidDel="00F44395">
          <w:delText>Secret</w:delText>
        </w:r>
      </w:del>
      <w:ins w:id="281" w:author="Lori" w:date="2015-11-15T12:08:00Z">
        <w:r w:rsidR="00F44395" w:rsidRPr="00B769EE">
          <w:t>secret</w:t>
        </w:r>
      </w:ins>
    </w:p>
    <w:p w14:paraId="4338489F" w14:textId="67858A2D" w:rsidR="006B51A2" w:rsidRPr="00B769EE" w:rsidRDefault="006B51A2">
      <w:pPr>
        <w:pStyle w:val="Bullet"/>
        <w:pPrChange w:id="282" w:author="Lori" w:date="2015-11-15T14:40:00Z">
          <w:pPr>
            <w:pStyle w:val="Bullet"/>
            <w:numPr>
              <w:numId w:val="29"/>
            </w:numPr>
          </w:pPr>
        </w:pPrChange>
      </w:pPr>
      <w:r w:rsidRPr="00B769EE">
        <w:t xml:space="preserve">Temporary </w:t>
      </w:r>
      <w:del w:id="283" w:author="Lori" w:date="2015-11-15T12:09:00Z">
        <w:r w:rsidRPr="00B769EE" w:rsidDel="00F44395">
          <w:delText xml:space="preserve">Credentials </w:delText>
        </w:r>
      </w:del>
      <w:ins w:id="284" w:author="Lori" w:date="2015-11-15T12:09:00Z">
        <w:r w:rsidR="00F44395" w:rsidRPr="00B769EE">
          <w:t xml:space="preserve">credentials </w:t>
        </w:r>
      </w:ins>
      <w:r w:rsidRPr="00B769EE">
        <w:t>(</w:t>
      </w:r>
      <w:del w:id="285" w:author="Lori" w:date="2015-11-15T12:09:00Z">
        <w:r w:rsidRPr="00B769EE" w:rsidDel="00F44395">
          <w:delText xml:space="preserve">Request </w:delText>
        </w:r>
      </w:del>
      <w:ins w:id="286" w:author="Lori" w:date="2015-11-15T12:09:00Z">
        <w:r w:rsidR="00F44395" w:rsidRPr="00B769EE">
          <w:t xml:space="preserve">request </w:t>
        </w:r>
      </w:ins>
      <w:del w:id="287" w:author="Lori" w:date="2015-11-15T12:09:00Z">
        <w:r w:rsidRPr="00B769EE" w:rsidDel="00F44395">
          <w:delText>Token</w:delText>
        </w:r>
      </w:del>
      <w:ins w:id="288" w:author="Lori" w:date="2015-11-15T12:09:00Z">
        <w:r w:rsidR="00F44395" w:rsidRPr="00B769EE">
          <w:t>token</w:t>
        </w:r>
      </w:ins>
      <w:r w:rsidRPr="00B769EE">
        <w:t>) URL</w:t>
      </w:r>
    </w:p>
    <w:p w14:paraId="09BCC464" w14:textId="3B90E396" w:rsidR="006B51A2" w:rsidRPr="00B769EE" w:rsidRDefault="006B51A2">
      <w:pPr>
        <w:pStyle w:val="Bullet"/>
        <w:pPrChange w:id="289" w:author="Lori" w:date="2015-11-15T14:40:00Z">
          <w:pPr>
            <w:pStyle w:val="Bullet"/>
            <w:numPr>
              <w:numId w:val="29"/>
            </w:numPr>
          </w:pPr>
        </w:pPrChange>
      </w:pPr>
      <w:r w:rsidRPr="00B769EE">
        <w:t xml:space="preserve">Token </w:t>
      </w:r>
      <w:del w:id="290" w:author="Lori" w:date="2015-11-15T12:09:00Z">
        <w:r w:rsidRPr="00B769EE" w:rsidDel="00F44395">
          <w:delText xml:space="preserve">Credentials </w:delText>
        </w:r>
      </w:del>
      <w:ins w:id="291" w:author="Lori" w:date="2015-11-15T12:09:00Z">
        <w:r w:rsidR="00F44395" w:rsidRPr="00B769EE">
          <w:t xml:space="preserve">credentials </w:t>
        </w:r>
      </w:ins>
      <w:r w:rsidRPr="00B769EE">
        <w:t>(</w:t>
      </w:r>
      <w:del w:id="292" w:author="Lori" w:date="2015-11-15T12:09:00Z">
        <w:r w:rsidRPr="00B769EE" w:rsidDel="00F44395">
          <w:delText xml:space="preserve">Access </w:delText>
        </w:r>
      </w:del>
      <w:ins w:id="293" w:author="Lori" w:date="2015-11-15T12:09:00Z">
        <w:r w:rsidR="00F44395" w:rsidRPr="00B769EE">
          <w:t xml:space="preserve">access </w:t>
        </w:r>
      </w:ins>
      <w:del w:id="294" w:author="Lori" w:date="2015-11-15T12:09:00Z">
        <w:r w:rsidRPr="00B769EE" w:rsidDel="00F44395">
          <w:delText>Token</w:delText>
        </w:r>
      </w:del>
      <w:ins w:id="295" w:author="Lori" w:date="2015-11-15T12:09:00Z">
        <w:r w:rsidR="00F44395" w:rsidRPr="00B769EE">
          <w:t>token</w:t>
        </w:r>
      </w:ins>
      <w:r w:rsidRPr="00B769EE">
        <w:t>) URL</w:t>
      </w:r>
    </w:p>
    <w:p w14:paraId="0157BBC9" w14:textId="77777777" w:rsidR="006B51A2" w:rsidRPr="00BE0272" w:rsidRDefault="006B51A2">
      <w:pPr>
        <w:pStyle w:val="Bullet"/>
        <w:pPrChange w:id="296" w:author="Lori" w:date="2015-11-15T14:40:00Z">
          <w:pPr>
            <w:pStyle w:val="Bullet"/>
            <w:numPr>
              <w:numId w:val="29"/>
            </w:numPr>
          </w:pPr>
        </w:pPrChange>
      </w:pPr>
      <w:r w:rsidRPr="00B769EE">
        <w:t>Authorize URL</w:t>
      </w:r>
      <w:r>
        <w:t xml:space="preserve"> </w:t>
      </w:r>
    </w:p>
    <w:p w14:paraId="7779A283" w14:textId="2345ED67" w:rsidR="002D028B" w:rsidRDefault="002D028B" w:rsidP="000258EE">
      <w:pPr>
        <w:pStyle w:val="BodyText"/>
      </w:pPr>
      <w:r>
        <w:t xml:space="preserve">The authentication information is usually passed in the header of the request, as key-value pairs. This allows you to build test cases or run tests from the command line, </w:t>
      </w:r>
      <w:del w:id="297" w:author="Lori" w:date="2015-11-15T12:09:00Z">
        <w:r w:rsidDel="00F44395">
          <w:delText xml:space="preserve">like </w:delText>
        </w:r>
      </w:del>
      <w:ins w:id="298" w:author="Lori" w:date="2015-11-15T12:09:00Z">
        <w:r w:rsidR="00F44395">
          <w:t xml:space="preserve">as </w:t>
        </w:r>
      </w:ins>
      <w:r>
        <w:t xml:space="preserve">in the </w:t>
      </w:r>
      <w:del w:id="299" w:author="Lori" w:date="2015-11-16T23:24:00Z">
        <w:r w:rsidDel="004266C0">
          <w:delText xml:space="preserve">following </w:delText>
        </w:r>
      </w:del>
      <w:r>
        <w:t>example</w:t>
      </w:r>
      <w:ins w:id="300" w:author="Lori" w:date="2015-11-16T23:25:00Z">
        <w:r w:rsidR="004266C0">
          <w:t xml:space="preserve"> in </w:t>
        </w:r>
      </w:ins>
      <w:ins w:id="301" w:author="Lori" w:date="2015-11-16T23:24:00Z">
        <w:r w:rsidR="004266C0">
          <w:t>Listing 5-1</w:t>
        </w:r>
      </w:ins>
      <w:ins w:id="302" w:author="Lori" w:date="2015-11-16T23:25:00Z">
        <w:r w:rsidR="004266C0">
          <w:t>.</w:t>
        </w:r>
      </w:ins>
      <w:del w:id="303" w:author="Lori" w:date="2015-11-16T23:25:00Z">
        <w:r w:rsidDel="004266C0">
          <w:delText>:</w:delText>
        </w:r>
      </w:del>
    </w:p>
    <w:p w14:paraId="4E3AF51B" w14:textId="77777777" w:rsidR="00955A37" w:rsidRDefault="00955A37">
      <w:pPr>
        <w:pStyle w:val="FigureCaption"/>
        <w:rPr>
          <w:ins w:id="304" w:author="Lori" w:date="2015-11-16T17:43:00Z"/>
        </w:rPr>
        <w:pPrChange w:id="305" w:author="Lori" w:date="2015-11-16T17:43:00Z">
          <w:pPr>
            <w:pStyle w:val="Code"/>
          </w:pPr>
        </w:pPrChange>
      </w:pPr>
      <w:commentRangeStart w:id="306"/>
      <w:commentRangeStart w:id="307"/>
      <w:ins w:id="308" w:author="Lori" w:date="2015-11-16T17:43:00Z">
        <w:r>
          <w:t>Listing 5-1.</w:t>
        </w:r>
        <w:commentRangeEnd w:id="306"/>
        <w:r w:rsidRPr="006F3F08">
          <w:rPr>
            <w:rStyle w:val="CommentReference"/>
            <w:rFonts w:ascii="Calibri" w:hAnsi="Calibri"/>
            <w:i w:val="0"/>
          </w:rPr>
          <w:commentReference w:id="306"/>
        </w:r>
      </w:ins>
      <w:commentRangeEnd w:id="307"/>
      <w:ins w:id="309" w:author="Lori" w:date="2015-11-16T17:44:00Z">
        <w:r w:rsidRPr="006F3F08">
          <w:rPr>
            <w:rStyle w:val="CommentReference"/>
            <w:rFonts w:ascii="Calibri" w:hAnsi="Calibri"/>
            <w:i w:val="0"/>
          </w:rPr>
          <w:commentReference w:id="307"/>
        </w:r>
      </w:ins>
    </w:p>
    <w:p w14:paraId="5FE64B8A" w14:textId="46D9E06E" w:rsidR="002D028B" w:rsidRDefault="002D028B" w:rsidP="4D27C8D4">
      <w:pPr>
        <w:pStyle w:val="Code"/>
      </w:pPr>
      <w:r w:rsidRPr="4D27C8D4">
        <w:t>$ curl -X POST -i -H 'Authorization: OAuth oauth_consumer_key="abcd1234", oauth_nonce="123", oauth_signature="q4567aacc%3D", oauth_signature_method="HMAC-SHA1", oauth_timestamp="1429137772", oauth_version="1.0"' https://api.fitbit.com/oauth/request_token</w:t>
      </w:r>
    </w:p>
    <w:p w14:paraId="6C7E433E" w14:textId="2BD3F7F5" w:rsidR="002D028B" w:rsidRDefault="002D028B" w:rsidP="000258EE">
      <w:pPr>
        <w:pStyle w:val="BodyText"/>
      </w:pPr>
      <w:r>
        <w:t>One important note here is that the curl example request is in one line.</w:t>
      </w:r>
      <w:r w:rsidR="36381187" w:rsidRPr="02E42A64">
        <w:t xml:space="preserve"> </w:t>
      </w:r>
      <w:r w:rsidR="4C2E3971">
        <w:t xml:space="preserve">Curl is a </w:t>
      </w:r>
      <w:del w:id="310" w:author="Lori" w:date="2015-11-15T12:09:00Z">
        <w:r w:rsidR="4C2E3971" w:rsidDel="00F44395">
          <w:delText xml:space="preserve">command </w:delText>
        </w:r>
      </w:del>
      <w:ins w:id="311" w:author="Lori" w:date="2015-11-15T12:09:00Z">
        <w:r w:rsidR="00F44395">
          <w:t>command-</w:t>
        </w:r>
      </w:ins>
      <w:r w:rsidR="4C2E3971">
        <w:t>line tool that allows us to per</w:t>
      </w:r>
      <w:r w:rsidR="624059FF">
        <w:t xml:space="preserve">form a </w:t>
      </w:r>
      <w:r w:rsidR="624059FF" w:rsidRPr="00F44395">
        <w:rPr>
          <w:rStyle w:val="CodeInline"/>
          <w:rPrChange w:id="312" w:author="Lori" w:date="2015-11-15T12:09:00Z">
            <w:rPr/>
          </w:rPrChange>
        </w:rPr>
        <w:t>GET</w:t>
      </w:r>
      <w:r w:rsidR="624059FF">
        <w:t>/</w:t>
      </w:r>
      <w:r w:rsidR="624059FF" w:rsidRPr="00F44395">
        <w:rPr>
          <w:rStyle w:val="CodeInline"/>
          <w:rPrChange w:id="313" w:author="Lori" w:date="2015-11-15T12:10:00Z">
            <w:rPr/>
          </w:rPrChange>
        </w:rPr>
        <w:t>POST</w:t>
      </w:r>
      <w:r w:rsidR="624059FF">
        <w:t xml:space="preserve"> request and retrieve </w:t>
      </w:r>
      <w:r w:rsidR="4C2E3971">
        <w:t xml:space="preserve">the contents </w:t>
      </w:r>
      <w:r w:rsidR="624059FF">
        <w:t xml:space="preserve">of the </w:t>
      </w:r>
      <w:r w:rsidR="02E42A64">
        <w:t>request.</w:t>
      </w:r>
    </w:p>
    <w:p w14:paraId="3D10C525" w14:textId="51196633" w:rsidR="002D028B" w:rsidRDefault="002D028B" w:rsidP="000258EE">
      <w:pPr>
        <w:pStyle w:val="Heading2"/>
      </w:pPr>
      <w:bookmarkStart w:id="314" w:name="_Toc430181204"/>
      <w:r w:rsidRPr="002B5B33">
        <w:t xml:space="preserve">The </w:t>
      </w:r>
      <w:del w:id="315" w:author="Lori" w:date="2015-11-15T14:28:00Z">
        <w:r w:rsidRPr="002B5B33" w:rsidDel="00E60522">
          <w:delText>FitBit</w:delText>
        </w:r>
      </w:del>
      <w:proofErr w:type="spellStart"/>
      <w:ins w:id="316" w:author="Lori" w:date="2015-11-15T14:28:00Z">
        <w:r w:rsidR="00E60522">
          <w:t>Fitbit</w:t>
        </w:r>
      </w:ins>
      <w:proofErr w:type="spellEnd"/>
      <w:r w:rsidRPr="002B5B33">
        <w:t xml:space="preserve"> </w:t>
      </w:r>
      <w:proofErr w:type="spellStart"/>
      <w:r w:rsidRPr="002B5B33">
        <w:t>OAuth</w:t>
      </w:r>
      <w:proofErr w:type="spellEnd"/>
      <w:r w:rsidRPr="002B5B33">
        <w:t xml:space="preserve"> implementation</w:t>
      </w:r>
      <w:bookmarkEnd w:id="314"/>
    </w:p>
    <w:p w14:paraId="69993C46" w14:textId="4CFA3C17" w:rsidR="002D028B" w:rsidRDefault="002D028B" w:rsidP="000258EE">
      <w:pPr>
        <w:pStyle w:val="BodyText"/>
      </w:pPr>
      <w:r>
        <w:t xml:space="preserve">The </w:t>
      </w:r>
      <w:del w:id="317" w:author="Lori" w:date="2015-11-15T14:28:00Z">
        <w:r w:rsidDel="00E60522">
          <w:delText>FitBit</w:delText>
        </w:r>
      </w:del>
      <w:proofErr w:type="spellStart"/>
      <w:ins w:id="318" w:author="Lori" w:date="2015-11-15T14:28:00Z">
        <w:r w:rsidR="00E60522">
          <w:t>Fitbit</w:t>
        </w:r>
      </w:ins>
      <w:proofErr w:type="spellEnd"/>
      <w:r>
        <w:t xml:space="preserve"> API is making a transition from </w:t>
      </w:r>
      <w:proofErr w:type="spellStart"/>
      <w:r>
        <w:t>OAuth</w:t>
      </w:r>
      <w:proofErr w:type="spellEnd"/>
      <w:r>
        <w:t xml:space="preserve"> 1.0a to </w:t>
      </w:r>
      <w:proofErr w:type="spellStart"/>
      <w:r>
        <w:t>OAuth</w:t>
      </w:r>
      <w:proofErr w:type="spellEnd"/>
      <w:r>
        <w:t xml:space="preserve"> 2.0 as authentication protocol. In this chapter we will use the </w:t>
      </w:r>
      <w:proofErr w:type="spellStart"/>
      <w:r>
        <w:t>OAuth</w:t>
      </w:r>
      <w:proofErr w:type="spellEnd"/>
      <w:r>
        <w:t xml:space="preserve"> 1.0a, which is the current production version. When </w:t>
      </w:r>
      <w:del w:id="319" w:author="Lori" w:date="2015-11-15T14:28:00Z">
        <w:r w:rsidDel="00E60522">
          <w:delText>FitBit</w:delText>
        </w:r>
      </w:del>
      <w:proofErr w:type="spellStart"/>
      <w:ins w:id="320" w:author="Lori" w:date="2015-11-15T14:28:00Z">
        <w:r w:rsidR="00E60522">
          <w:t>Fitbit</w:t>
        </w:r>
      </w:ins>
      <w:proofErr w:type="spellEnd"/>
      <w:r>
        <w:t xml:space="preserve"> will transition to </w:t>
      </w:r>
      <w:proofErr w:type="spellStart"/>
      <w:r>
        <w:t>OAuth</w:t>
      </w:r>
      <w:proofErr w:type="spellEnd"/>
      <w:r>
        <w:t xml:space="preserve"> 2.0, you will have to change your application to use the new version.</w:t>
      </w:r>
    </w:p>
    <w:p w14:paraId="45DA3262" w14:textId="191599B0" w:rsidR="002D028B" w:rsidRDefault="002D028B" w:rsidP="000258EE">
      <w:pPr>
        <w:pStyle w:val="BodyText"/>
      </w:pPr>
      <w:r>
        <w:t xml:space="preserve">The upgrade from one authentication protocol to another is usually </w:t>
      </w:r>
      <w:del w:id="321" w:author="Lori" w:date="2015-11-16T17:18:00Z">
        <w:r w:rsidDel="00B57408">
          <w:delText xml:space="preserve">done </w:delText>
        </w:r>
      </w:del>
      <w:r>
        <w:t xml:space="preserve">staged, so that first the new protocol is made available to developers, then as a beta to the general </w:t>
      </w:r>
      <w:r>
        <w:lastRenderedPageBreak/>
        <w:t>public. The developers migrate their code to the new protocol at their convenience, and that equates to using a different base URL for each authentication protocol, so both authentication protocols will be available for a reasonable period of time.</w:t>
      </w:r>
    </w:p>
    <w:p w14:paraId="5BA288AC" w14:textId="694E45FB" w:rsidR="006B51A2" w:rsidRDefault="006B51A2" w:rsidP="006B51A2">
      <w:pPr>
        <w:pStyle w:val="BodyText"/>
      </w:pPr>
      <w:r>
        <w:t xml:space="preserve">When the API operators observe from the amount of API traffic that the old authentication protocol is not being used, or has minimal usage, only then </w:t>
      </w:r>
      <w:del w:id="322" w:author="Lori" w:date="2015-11-15T12:10:00Z">
        <w:r w:rsidDel="00F44395">
          <w:delText xml:space="preserve">they </w:delText>
        </w:r>
      </w:del>
      <w:r>
        <w:t xml:space="preserve">will </w:t>
      </w:r>
      <w:ins w:id="323" w:author="Lori" w:date="2015-11-15T12:11:00Z">
        <w:r w:rsidR="00F44395">
          <w:t xml:space="preserve">they </w:t>
        </w:r>
      </w:ins>
      <w:r>
        <w:t>declare the old protocol obsolete</w:t>
      </w:r>
      <w:del w:id="324" w:author="Lori" w:date="2015-11-15T12:11:00Z">
        <w:r w:rsidDel="00F44395">
          <w:delText>,</w:delText>
        </w:r>
      </w:del>
      <w:r>
        <w:t xml:space="preserve"> and announce a date of when the support for it will be discontinued.</w:t>
      </w:r>
    </w:p>
    <w:p w14:paraId="52DC6E77" w14:textId="77777777" w:rsidR="006B51A2" w:rsidRDefault="006B51A2" w:rsidP="006B51A2">
      <w:pPr>
        <w:pStyle w:val="BodyText"/>
      </w:pPr>
      <w:r>
        <w:t>As a developer it is good to keep in touch with the latest documentation for the APIs you are implementing, so that you can give yourself ample time to upgrade your application to the new authentication protocol.</w:t>
      </w:r>
    </w:p>
    <w:p w14:paraId="752DD637" w14:textId="4F20FB6C" w:rsidR="006B51A2" w:rsidRPr="003B4A75" w:rsidRDefault="006B51A2" w:rsidP="006B51A2">
      <w:pPr>
        <w:pStyle w:val="BodyText"/>
      </w:pPr>
      <w:r>
        <w:t xml:space="preserve">For the current </w:t>
      </w:r>
      <w:proofErr w:type="spellStart"/>
      <w:r>
        <w:t>OAuth</w:t>
      </w:r>
      <w:proofErr w:type="spellEnd"/>
      <w:r>
        <w:t xml:space="preserve"> 1.0a implementation, </w:t>
      </w:r>
      <w:del w:id="325" w:author="Lori" w:date="2015-11-15T14:28:00Z">
        <w:r w:rsidDel="00E60522">
          <w:delText>FitBit</w:delText>
        </w:r>
      </w:del>
      <w:proofErr w:type="spellStart"/>
      <w:ins w:id="326" w:author="Lori" w:date="2015-11-15T14:28:00Z">
        <w:r w:rsidR="00E60522">
          <w:t>Fitbit</w:t>
        </w:r>
      </w:ins>
      <w:proofErr w:type="spellEnd"/>
      <w:r>
        <w:t xml:space="preserve"> follows strictly the specification of the protocol.</w:t>
      </w:r>
    </w:p>
    <w:p w14:paraId="50690108" w14:textId="6C32EDEE" w:rsidR="002D028B" w:rsidRDefault="002D028B" w:rsidP="000258EE">
      <w:pPr>
        <w:pStyle w:val="BodyText"/>
      </w:pPr>
      <w:del w:id="327" w:author="Lori" w:date="2015-11-15T12:11:00Z">
        <w:r w:rsidDel="00C55621">
          <w:delText xml:space="preserve">Here </w:delText>
        </w:r>
      </w:del>
      <w:ins w:id="328" w:author="Lori" w:date="2015-11-15T12:11:00Z">
        <w:r w:rsidR="00C55621">
          <w:t xml:space="preserve">Following </w:t>
        </w:r>
      </w:ins>
      <w:r>
        <w:t>are the steps</w:t>
      </w:r>
      <w:r w:rsidR="245E94F2">
        <w:t xml:space="preserve"> to mak</w:t>
      </w:r>
      <w:r w:rsidR="609CA1CC">
        <w:t>ing</w:t>
      </w:r>
      <w:r w:rsidR="245E94F2">
        <w:t xml:space="preserve"> a</w:t>
      </w:r>
      <w:r w:rsidR="143B1A1A">
        <w:t>n</w:t>
      </w:r>
      <w:r w:rsidR="245E94F2" w:rsidRPr="461030E6">
        <w:t xml:space="preserve"> </w:t>
      </w:r>
      <w:proofErr w:type="spellStart"/>
      <w:r w:rsidR="143B1A1A">
        <w:t>OAuth</w:t>
      </w:r>
      <w:proofErr w:type="spellEnd"/>
      <w:r w:rsidR="143B1A1A">
        <w:t xml:space="preserve"> 1.0a </w:t>
      </w:r>
      <w:r w:rsidR="245E94F2">
        <w:t>request</w:t>
      </w:r>
      <w:r w:rsidRPr="461030E6">
        <w:t>:</w:t>
      </w:r>
    </w:p>
    <w:p w14:paraId="27D4D7E3" w14:textId="13A39257" w:rsidR="002D028B" w:rsidRDefault="002D028B" w:rsidP="006B51A2">
      <w:pPr>
        <w:pStyle w:val="NumList"/>
        <w:numPr>
          <w:ilvl w:val="0"/>
          <w:numId w:val="31"/>
        </w:numPr>
      </w:pPr>
      <w:r>
        <w:t xml:space="preserve">The client acquires a key and secret from </w:t>
      </w:r>
      <w:proofErr w:type="spellStart"/>
      <w:r>
        <w:t>Fitbit</w:t>
      </w:r>
      <w:proofErr w:type="spellEnd"/>
      <w:r>
        <w:t xml:space="preserve"> by registering an application at </w:t>
      </w:r>
      <w:r w:rsidRPr="00C55621">
        <w:rPr>
          <w:rStyle w:val="CodeInline"/>
          <w:rPrChange w:id="329" w:author="Lori" w:date="2015-11-15T12:12:00Z">
            <w:rPr/>
          </w:rPrChange>
        </w:rPr>
        <w:t>dev.fitbit.com</w:t>
      </w:r>
      <w:ins w:id="330" w:author="Lori" w:date="2015-11-15T12:12:00Z">
        <w:r w:rsidR="00C55621">
          <w:t>.</w:t>
        </w:r>
      </w:ins>
    </w:p>
    <w:p w14:paraId="0C697403" w14:textId="77777777" w:rsidR="002D028B" w:rsidRDefault="002D028B" w:rsidP="006B51A2">
      <w:pPr>
        <w:pStyle w:val="NumList"/>
        <w:numPr>
          <w:ilvl w:val="0"/>
          <w:numId w:val="31"/>
        </w:numPr>
      </w:pPr>
      <w:del w:id="331" w:author="Lori" w:date="2015-11-16T17:19:00Z">
        <w:r w:rsidDel="00AC0512">
          <w:delText xml:space="preserve"> </w:delText>
        </w:r>
      </w:del>
      <w:r>
        <w:t xml:space="preserve">The client builds an application that uses content from </w:t>
      </w:r>
      <w:proofErr w:type="spellStart"/>
      <w:r>
        <w:t>Fitbit</w:t>
      </w:r>
      <w:proofErr w:type="spellEnd"/>
      <w:r>
        <w:t>.</w:t>
      </w:r>
    </w:p>
    <w:p w14:paraId="4D214B5B" w14:textId="77777777" w:rsidR="002D028B" w:rsidRDefault="002D028B" w:rsidP="006B51A2">
      <w:pPr>
        <w:pStyle w:val="NumList"/>
        <w:numPr>
          <w:ilvl w:val="0"/>
          <w:numId w:val="31"/>
        </w:numPr>
      </w:pPr>
      <w:r>
        <w:t>The user requests to view content in the client application.</w:t>
      </w:r>
    </w:p>
    <w:p w14:paraId="49BE75F1" w14:textId="77777777" w:rsidR="002D028B" w:rsidRDefault="002D028B" w:rsidP="006B51A2">
      <w:pPr>
        <w:pStyle w:val="NumList"/>
        <w:numPr>
          <w:ilvl w:val="0"/>
          <w:numId w:val="31"/>
        </w:numPr>
      </w:pPr>
      <w:r>
        <w:t xml:space="preserve">The client requests and receives temporary credentials from </w:t>
      </w:r>
      <w:proofErr w:type="spellStart"/>
      <w:r>
        <w:t>Fitbit</w:t>
      </w:r>
      <w:proofErr w:type="spellEnd"/>
      <w:r>
        <w:t>.</w:t>
      </w:r>
    </w:p>
    <w:p w14:paraId="34B52CE2" w14:textId="77777777" w:rsidR="002D028B" w:rsidRDefault="002D028B" w:rsidP="006B51A2">
      <w:pPr>
        <w:pStyle w:val="NumList"/>
        <w:numPr>
          <w:ilvl w:val="0"/>
          <w:numId w:val="31"/>
        </w:numPr>
      </w:pPr>
      <w:r>
        <w:t xml:space="preserve">The client redirects the user to </w:t>
      </w:r>
      <w:proofErr w:type="spellStart"/>
      <w:r>
        <w:t>Fitbit</w:t>
      </w:r>
      <w:proofErr w:type="spellEnd"/>
      <w:r>
        <w:t xml:space="preserve"> in order for the user to authorize the client application.</w:t>
      </w:r>
    </w:p>
    <w:p w14:paraId="6FD2CF86" w14:textId="77777777" w:rsidR="002D028B" w:rsidRDefault="002D028B" w:rsidP="006B51A2">
      <w:pPr>
        <w:pStyle w:val="NumList"/>
        <w:numPr>
          <w:ilvl w:val="0"/>
          <w:numId w:val="31"/>
        </w:numPr>
      </w:pPr>
      <w:r>
        <w:t xml:space="preserve">The user approves the client application, and </w:t>
      </w:r>
      <w:proofErr w:type="spellStart"/>
      <w:r>
        <w:t>Fitbit</w:t>
      </w:r>
      <w:proofErr w:type="spellEnd"/>
      <w:r>
        <w:t xml:space="preserve"> redirects the user to the client application site, passing a verifier.</w:t>
      </w:r>
    </w:p>
    <w:p w14:paraId="74052021" w14:textId="77777777" w:rsidR="002D028B" w:rsidRDefault="002D028B" w:rsidP="006B51A2">
      <w:pPr>
        <w:pStyle w:val="NumList"/>
        <w:numPr>
          <w:ilvl w:val="0"/>
          <w:numId w:val="31"/>
        </w:numPr>
      </w:pPr>
      <w:r>
        <w:t xml:space="preserve">The client requests and receives token credentials from </w:t>
      </w:r>
      <w:proofErr w:type="spellStart"/>
      <w:r>
        <w:t>Fitbit</w:t>
      </w:r>
      <w:proofErr w:type="spellEnd"/>
      <w:r>
        <w:t xml:space="preserve"> using the verifier it received.</w:t>
      </w:r>
    </w:p>
    <w:p w14:paraId="6911BE3B" w14:textId="77777777" w:rsidR="002D028B" w:rsidRDefault="002D028B" w:rsidP="006B51A2">
      <w:pPr>
        <w:pStyle w:val="NumList"/>
        <w:numPr>
          <w:ilvl w:val="0"/>
          <w:numId w:val="31"/>
        </w:numPr>
      </w:pPr>
      <w:r>
        <w:t xml:space="preserve">Using token credentials, the client makes calls to access </w:t>
      </w:r>
      <w:proofErr w:type="spellStart"/>
      <w:r>
        <w:t>Fitbit</w:t>
      </w:r>
      <w:proofErr w:type="spellEnd"/>
      <w:r>
        <w:t xml:space="preserve"> resources on behalf of the user.</w:t>
      </w:r>
    </w:p>
    <w:p w14:paraId="170F169B" w14:textId="0148D80C" w:rsidR="002D028B" w:rsidRDefault="002D028B" w:rsidP="000258EE">
      <w:pPr>
        <w:pStyle w:val="BodyText"/>
      </w:pPr>
      <w:r>
        <w:t xml:space="preserve">To help with the implementation of the current authentication protocol, the </w:t>
      </w:r>
      <w:del w:id="332" w:author="Lori" w:date="2015-11-15T14:28:00Z">
        <w:r w:rsidDel="00E60522">
          <w:delText>FitBit</w:delText>
        </w:r>
      </w:del>
      <w:proofErr w:type="spellStart"/>
      <w:ins w:id="333" w:author="Lori" w:date="2015-11-15T14:28:00Z">
        <w:r w:rsidR="00E60522">
          <w:t>Fitbit</w:t>
        </w:r>
      </w:ins>
      <w:proofErr w:type="spellEnd"/>
      <w:r>
        <w:t xml:space="preserve"> developer site has an </w:t>
      </w:r>
      <w:proofErr w:type="spellStart"/>
      <w:r>
        <w:t>OAuth</w:t>
      </w:r>
      <w:proofErr w:type="spellEnd"/>
      <w:r>
        <w:t xml:space="preserve"> tutorial page under “Authentication</w:t>
      </w:r>
      <w:ins w:id="334" w:author="Lori" w:date="2015-11-15T12:12:00Z">
        <w:r w:rsidR="000A23C0">
          <w:t>.</w:t>
        </w:r>
      </w:ins>
      <w:r>
        <w:t>”</w:t>
      </w:r>
      <w:del w:id="335" w:author="Lori" w:date="2015-11-15T12:12:00Z">
        <w:r w:rsidR="609CA1CC" w:rsidDel="000A23C0">
          <w:delText>.</w:delText>
        </w:r>
      </w:del>
    </w:p>
    <w:p w14:paraId="0E77010F" w14:textId="6A5CDA53" w:rsidR="002D028B" w:rsidRDefault="002D028B" w:rsidP="000258EE">
      <w:pPr>
        <w:pStyle w:val="BodyText"/>
      </w:pPr>
      <w:r w:rsidRPr="00B6127D">
        <w:rPr>
          <w:b/>
        </w:rPr>
        <w:t>Step 5</w:t>
      </w:r>
      <w:r>
        <w:t xml:space="preserve"> involves a bit more work in the UI</w:t>
      </w:r>
      <w:ins w:id="336" w:author="Lori" w:date="2015-11-15T12:12:00Z">
        <w:r w:rsidR="000A23C0">
          <w:t xml:space="preserve"> (user interface)</w:t>
        </w:r>
      </w:ins>
      <w:r>
        <w:t xml:space="preserve">, such as displaying the redirect URL in a browser. On that page you will have a form where you will have </w:t>
      </w:r>
      <w:r>
        <w:lastRenderedPageBreak/>
        <w:t>to agree that the app can have read/write access to your account. Upon confirmation of access, you will get a verifier code, which you will need to use to request the token credentials used in this chapter.</w:t>
      </w:r>
    </w:p>
    <w:p w14:paraId="7B02F4F2" w14:textId="3B92058B" w:rsidR="002D028B" w:rsidRDefault="002D028B" w:rsidP="000258EE">
      <w:pPr>
        <w:pStyle w:val="BodyText"/>
      </w:pPr>
      <w:r w:rsidRPr="00DC7398">
        <w:rPr>
          <w:b/>
        </w:rPr>
        <w:t xml:space="preserve">The code in this chapter will work with the token credentials obtained in </w:t>
      </w:r>
      <w:r w:rsidR="004F39E5">
        <w:rPr>
          <w:b/>
        </w:rPr>
        <w:t>S</w:t>
      </w:r>
      <w:r w:rsidRPr="00DC7398">
        <w:rPr>
          <w:b/>
        </w:rPr>
        <w:t>tep 8</w:t>
      </w:r>
      <w:r>
        <w:t xml:space="preserve">: we will not do a complete implementation; we will be focusing instead on creating the basics for signing </w:t>
      </w:r>
      <w:proofErr w:type="spellStart"/>
      <w:r>
        <w:t>OAuth</w:t>
      </w:r>
      <w:proofErr w:type="spellEnd"/>
      <w:r>
        <w:t xml:space="preserve"> requests and making the API requests once the token credentials are obtained.</w:t>
      </w:r>
    </w:p>
    <w:p w14:paraId="28FFDF1E" w14:textId="0320545F" w:rsidR="006B51A2" w:rsidRDefault="006B51A2">
      <w:pPr>
        <w:pStyle w:val="BodyText"/>
        <w:pPrChange w:id="337" w:author="Lori" w:date="2015-11-15T12:13:00Z">
          <w:pPr>
            <w:pStyle w:val="ExerciseBody"/>
          </w:pPr>
        </w:pPrChange>
      </w:pPr>
      <w:r>
        <w:rPr>
          <w:b/>
        </w:rPr>
        <w:t>Y</w:t>
      </w:r>
      <w:r w:rsidRPr="00F41D13">
        <w:rPr>
          <w:b/>
        </w:rPr>
        <w:t xml:space="preserve">ou need to complete </w:t>
      </w:r>
      <w:del w:id="338" w:author="Lori" w:date="2015-11-15T14:41:00Z">
        <w:r w:rsidRPr="00F41D13" w:rsidDel="00B769EE">
          <w:rPr>
            <w:b/>
          </w:rPr>
          <w:delText xml:space="preserve">on your own the </w:delText>
        </w:r>
      </w:del>
      <w:r w:rsidR="004F39E5">
        <w:rPr>
          <w:b/>
        </w:rPr>
        <w:t>S</w:t>
      </w:r>
      <w:r w:rsidRPr="00F41D13">
        <w:rPr>
          <w:b/>
        </w:rPr>
        <w:t>teps 3 to 7</w:t>
      </w:r>
      <w:ins w:id="339" w:author="Lori" w:date="2015-11-15T14:41:00Z">
        <w:r w:rsidR="00B769EE">
          <w:rPr>
            <w:b/>
          </w:rPr>
          <w:t xml:space="preserve"> on your own</w:t>
        </w:r>
      </w:ins>
      <w:r w:rsidRPr="00F41D13">
        <w:rPr>
          <w:b/>
        </w:rPr>
        <w:t>.</w:t>
      </w:r>
      <w:r>
        <w:t xml:space="preserve"> The signing mechanism for the requests is the same</w:t>
      </w:r>
      <w:ins w:id="340" w:author="Lori" w:date="2015-11-15T12:13:00Z">
        <w:r w:rsidR="000A23C0">
          <w:t>—</w:t>
        </w:r>
      </w:ins>
      <w:del w:id="341" w:author="Lori" w:date="2015-11-15T12:13:00Z">
        <w:r w:rsidDel="000A23C0">
          <w:delText xml:space="preserve">, </w:delText>
        </w:r>
      </w:del>
      <w:r>
        <w:t xml:space="preserve">just the list of elements to be used in the signature is different, but very well documented on the </w:t>
      </w:r>
      <w:del w:id="342" w:author="Lori" w:date="2015-11-15T14:28:00Z">
        <w:r w:rsidDel="00E60522">
          <w:delText>FitBit</w:delText>
        </w:r>
      </w:del>
      <w:proofErr w:type="spellStart"/>
      <w:ins w:id="343" w:author="Lori" w:date="2015-11-15T14:28:00Z">
        <w:r w:rsidR="00E60522">
          <w:t>Fitbit</w:t>
        </w:r>
      </w:ins>
      <w:proofErr w:type="spellEnd"/>
      <w:r>
        <w:t xml:space="preserve"> support site, where you can double-check your process by testing every step by hand and comparing the output with the output of your code.</w:t>
      </w:r>
    </w:p>
    <w:p w14:paraId="235B0976" w14:textId="60012151" w:rsidR="006B51A2" w:rsidRPr="00372B59" w:rsidRDefault="006B51A2">
      <w:pPr>
        <w:pStyle w:val="BodyText"/>
        <w:pPrChange w:id="344" w:author="Lori" w:date="2015-11-15T12:13:00Z">
          <w:pPr>
            <w:pStyle w:val="ExerciseBody"/>
          </w:pPr>
        </w:pPrChange>
      </w:pPr>
      <w:r>
        <w:t xml:space="preserve">Once we established the signature process for the </w:t>
      </w:r>
      <w:del w:id="345" w:author="Lori" w:date="2015-11-15T12:14:00Z">
        <w:r w:rsidDel="000A23C0">
          <w:delText xml:space="preserve">common </w:delText>
        </w:r>
      </w:del>
      <w:ins w:id="346" w:author="Lori" w:date="2015-11-15T12:14:00Z">
        <w:r w:rsidR="000A23C0">
          <w:t>common-</w:t>
        </w:r>
      </w:ins>
      <w:r>
        <w:t>case scenario (</w:t>
      </w:r>
      <w:r w:rsidR="004F39E5">
        <w:t>S</w:t>
      </w:r>
      <w:r>
        <w:t>tep 8) it will be very easy for you to create functions that sign with a different set of parameters, as we will show later on.</w:t>
      </w:r>
    </w:p>
    <w:p w14:paraId="60D4A2FB" w14:textId="44623C57" w:rsidR="002D028B" w:rsidRDefault="002D028B" w:rsidP="000258EE">
      <w:pPr>
        <w:pStyle w:val="Heading2"/>
      </w:pPr>
      <w:bookmarkStart w:id="347" w:name="_Toc430181205"/>
      <w:del w:id="348" w:author="Lori" w:date="2015-11-15T14:28:00Z">
        <w:r w:rsidRPr="00D43972" w:rsidDel="00E60522">
          <w:delText>FitBit</w:delText>
        </w:r>
      </w:del>
      <w:proofErr w:type="spellStart"/>
      <w:ins w:id="349" w:author="Lori" w:date="2015-11-15T14:28:00Z">
        <w:r w:rsidR="00E60522">
          <w:t>Fitbit</w:t>
        </w:r>
      </w:ins>
      <w:proofErr w:type="spellEnd"/>
      <w:r w:rsidRPr="00D43972">
        <w:t xml:space="preserve"> API call rate limits</w:t>
      </w:r>
      <w:bookmarkEnd w:id="347"/>
    </w:p>
    <w:p w14:paraId="15486EF9" w14:textId="449671C1" w:rsidR="002D028B" w:rsidRDefault="0BB87AA6" w:rsidP="000258EE">
      <w:pPr>
        <w:pStyle w:val="BodyText"/>
      </w:pPr>
      <w:r>
        <w:t xml:space="preserve">The documentation for API call rate limits can be found on the </w:t>
      </w:r>
      <w:del w:id="350" w:author="Lori" w:date="2015-11-15T14:28:00Z">
        <w:r w:rsidDel="00E60522">
          <w:delText>FitBit</w:delText>
        </w:r>
      </w:del>
      <w:proofErr w:type="spellStart"/>
      <w:ins w:id="351" w:author="Lori" w:date="2015-11-15T14:28:00Z">
        <w:r w:rsidR="00E60522">
          <w:t>Fitbit</w:t>
        </w:r>
      </w:ins>
      <w:proofErr w:type="spellEnd"/>
      <w:r>
        <w:t xml:space="preserve"> page under "Basics</w:t>
      </w:r>
      <w:del w:id="352" w:author="Lori" w:date="2015-11-15T12:14:00Z">
        <w:r w:rsidDel="000A23C0">
          <w:delText xml:space="preserve"> </w:delText>
        </w:r>
      </w:del>
      <w:r>
        <w:t>/</w:t>
      </w:r>
      <w:del w:id="353" w:author="Lori" w:date="2015-11-15T12:14:00Z">
        <w:r w:rsidDel="000A23C0">
          <w:delText xml:space="preserve"> </w:delText>
        </w:r>
      </w:del>
      <w:r>
        <w:t>Rate Limit</w:t>
      </w:r>
      <w:r w:rsidR="5D8FB21B">
        <w:t>s"/</w:t>
      </w:r>
      <w:ins w:id="354" w:author="Lori" w:date="2015-11-15T12:14:00Z">
        <w:r w:rsidR="000A23C0">
          <w:t>.</w:t>
        </w:r>
      </w:ins>
    </w:p>
    <w:p w14:paraId="60E92982" w14:textId="651F63B8" w:rsidR="002D028B" w:rsidRDefault="002D028B" w:rsidP="000258EE">
      <w:pPr>
        <w:pStyle w:val="BodyText"/>
      </w:pPr>
      <w:r>
        <w:t xml:space="preserve">At the time of writing of this book, the </w:t>
      </w:r>
      <w:del w:id="355" w:author="Lori" w:date="2015-11-15T14:28:00Z">
        <w:r w:rsidDel="00E60522">
          <w:delText>FitBit</w:delText>
        </w:r>
      </w:del>
      <w:proofErr w:type="spellStart"/>
      <w:ins w:id="356" w:author="Lori" w:date="2015-11-15T14:28:00Z">
        <w:r w:rsidR="00E60522">
          <w:t>Fitbit</w:t>
        </w:r>
      </w:ins>
      <w:proofErr w:type="spellEnd"/>
      <w:r>
        <w:t xml:space="preserve"> API set limits to the number of calls that can be made to the API in a given amount of time. When doing the full implementation in your application, you</w:t>
      </w:r>
      <w:ins w:id="357" w:author="Lori" w:date="2015-11-15T12:14:00Z">
        <w:r w:rsidR="000A23C0">
          <w:t>r</w:t>
        </w:r>
      </w:ins>
      <w:r>
        <w:t xml:space="preserve"> code has to be aware and able to handle the case when it hits one of the rate limits show</w:t>
      </w:r>
      <w:ins w:id="358" w:author="Lori" w:date="2015-11-15T12:14:00Z">
        <w:r w:rsidR="000A23C0">
          <w:t>n</w:t>
        </w:r>
      </w:ins>
      <w:r>
        <w:t xml:space="preserve"> </w:t>
      </w:r>
      <w:del w:id="359" w:author="Lori" w:date="2015-11-15T12:15:00Z">
        <w:r w:rsidDel="000A23C0">
          <w:delText>below</w:delText>
        </w:r>
      </w:del>
      <w:ins w:id="360" w:author="Lori" w:date="2015-11-15T12:15:00Z">
        <w:r w:rsidR="000A23C0">
          <w:t xml:space="preserve">in the sections “The </w:t>
        </w:r>
        <w:proofErr w:type="spellStart"/>
        <w:r w:rsidR="000A23C0">
          <w:t>Client+Viewer</w:t>
        </w:r>
        <w:proofErr w:type="spellEnd"/>
        <w:r w:rsidR="000A23C0">
          <w:t xml:space="preserve"> Rate Limit” and </w:t>
        </w:r>
      </w:ins>
      <w:ins w:id="361" w:author="Lori" w:date="2015-11-15T12:16:00Z">
        <w:r w:rsidR="000A23C0">
          <w:t>“The Client Rate Limit</w:t>
        </w:r>
      </w:ins>
      <w:r>
        <w:t>.</w:t>
      </w:r>
      <w:ins w:id="362" w:author="Lori" w:date="2015-11-15T12:16:00Z">
        <w:r w:rsidR="000A23C0">
          <w:t>”</w:t>
        </w:r>
      </w:ins>
    </w:p>
    <w:p w14:paraId="493BF1E1" w14:textId="6A1545AA" w:rsidR="002D028B" w:rsidRDefault="002D028B" w:rsidP="000258EE">
      <w:pPr>
        <w:pStyle w:val="BodyText"/>
      </w:pPr>
      <w:r>
        <w:t xml:space="preserve">The </w:t>
      </w:r>
      <w:del w:id="363" w:author="Lori" w:date="2015-11-15T14:28:00Z">
        <w:r w:rsidDel="00E60522">
          <w:delText>FitBit</w:delText>
        </w:r>
      </w:del>
      <w:proofErr w:type="spellStart"/>
      <w:ins w:id="364" w:author="Lori" w:date="2015-11-15T14:28:00Z">
        <w:r w:rsidR="00E60522">
          <w:t>Fitbit</w:t>
        </w:r>
      </w:ins>
      <w:proofErr w:type="spellEnd"/>
      <w:r>
        <w:t xml:space="preserve"> API has two separate rate limits on the number of calls you can make. Both are hourly limits that reset at the start of the hour.</w:t>
      </w:r>
    </w:p>
    <w:p w14:paraId="57A2A8D7" w14:textId="77777777" w:rsidR="002D028B" w:rsidRDefault="002D028B" w:rsidP="000258EE">
      <w:pPr>
        <w:pStyle w:val="Heading3"/>
      </w:pPr>
      <w:bookmarkStart w:id="365" w:name="_Toc430181206"/>
      <w:commentRangeStart w:id="366"/>
      <w:r>
        <w:t xml:space="preserve">The </w:t>
      </w:r>
      <w:proofErr w:type="spellStart"/>
      <w:r>
        <w:t>Client+Viewer</w:t>
      </w:r>
      <w:proofErr w:type="spellEnd"/>
      <w:r>
        <w:t xml:space="preserve"> Rate Limit</w:t>
      </w:r>
      <w:bookmarkEnd w:id="365"/>
      <w:commentRangeEnd w:id="366"/>
      <w:r w:rsidR="009360B5" w:rsidRPr="00236730">
        <w:rPr>
          <w:rStyle w:val="CommentReference"/>
          <w:rFonts w:ascii="Calibri" w:hAnsi="Calibri"/>
          <w:b w:val="0"/>
        </w:rPr>
        <w:commentReference w:id="366"/>
      </w:r>
    </w:p>
    <w:p w14:paraId="48C7E2E9" w14:textId="2F991E6E" w:rsidR="002D028B" w:rsidRDefault="002D028B" w:rsidP="000258EE">
      <w:pPr>
        <w:pStyle w:val="BodyText"/>
      </w:pPr>
      <w:r>
        <w:t xml:space="preserve">All Read calls (as well as </w:t>
      </w:r>
      <w:ins w:id="367" w:author="Lori" w:date="2015-11-15T12:16:00Z">
        <w:r w:rsidR="000A23C0">
          <w:t xml:space="preserve">a </w:t>
        </w:r>
      </w:ins>
      <w:r>
        <w:t>couple of sensitive Read &amp; Write) are rate limited with the current quota of 150 calls/hour.</w:t>
      </w:r>
      <w:del w:id="368" w:author="Lori" w:date="2015-11-12T19:16:00Z">
        <w:r w:rsidDel="00FC4F42">
          <w:delText xml:space="preserve">  </w:delText>
        </w:r>
      </w:del>
      <w:ins w:id="369" w:author="Lori" w:date="2015-11-12T19:16:00Z">
        <w:r w:rsidR="00FC4F42">
          <w:t xml:space="preserve"> </w:t>
        </w:r>
      </w:ins>
      <w:r>
        <w:t xml:space="preserve">You can make 150 API requests per hour for each user </w:t>
      </w:r>
      <w:del w:id="370" w:author="Lori" w:date="2015-11-16T17:21:00Z">
        <w:r w:rsidDel="009651FE">
          <w:delText xml:space="preserve">that </w:delText>
        </w:r>
      </w:del>
      <w:ins w:id="371" w:author="Lori" w:date="2015-11-16T17:21:00Z">
        <w:r w:rsidR="009651FE">
          <w:t xml:space="preserve">who </w:t>
        </w:r>
      </w:ins>
      <w:r>
        <w:t xml:space="preserve">has authorized your application to access </w:t>
      </w:r>
      <w:del w:id="372" w:author="Lori" w:date="2015-11-15T12:16:00Z">
        <w:r w:rsidDel="000A23C0">
          <w:delText xml:space="preserve">their </w:delText>
        </w:r>
      </w:del>
      <w:ins w:id="373" w:author="Lori" w:date="2015-11-15T12:16:00Z">
        <w:r w:rsidR="000A23C0">
          <w:t xml:space="preserve">his or her </w:t>
        </w:r>
      </w:ins>
      <w:r>
        <w:t xml:space="preserve">data. This rate </w:t>
      </w:r>
      <w:r>
        <w:lastRenderedPageBreak/>
        <w:t>limit is applied when you make an API request using your application's consumer key and secret with the user's access token and token secret.</w:t>
      </w:r>
    </w:p>
    <w:p w14:paraId="7D98BB58" w14:textId="77777777" w:rsidR="002D028B" w:rsidRDefault="002D028B" w:rsidP="000258EE">
      <w:pPr>
        <w:pStyle w:val="Heading3"/>
      </w:pPr>
      <w:bookmarkStart w:id="374" w:name="_Toc430181207"/>
      <w:r>
        <w:t>The Client Rate Limit</w:t>
      </w:r>
      <w:bookmarkEnd w:id="374"/>
    </w:p>
    <w:p w14:paraId="5008DC3C" w14:textId="77777777" w:rsidR="002D028B" w:rsidRDefault="002D028B" w:rsidP="000258EE">
      <w:pPr>
        <w:pStyle w:val="BodyText"/>
      </w:pPr>
      <w:r>
        <w:t xml:space="preserve">Your application can make 150 API requests per hour without a user access token and token secret. These types of API requests are for retrieving non-user data, such as </w:t>
      </w:r>
      <w:proofErr w:type="spellStart"/>
      <w:r>
        <w:t>Fitbit's</w:t>
      </w:r>
      <w:proofErr w:type="spellEnd"/>
      <w:r>
        <w:t xml:space="preserve"> general resources.</w:t>
      </w:r>
    </w:p>
    <w:p w14:paraId="4E97C144" w14:textId="77777777" w:rsidR="002D028B" w:rsidRDefault="002D028B" w:rsidP="000258EE">
      <w:pPr>
        <w:pStyle w:val="Heading3"/>
      </w:pPr>
      <w:bookmarkStart w:id="375" w:name="_Toc430181208"/>
      <w:r>
        <w:t>Response Headers</w:t>
      </w:r>
      <w:bookmarkEnd w:id="375"/>
    </w:p>
    <w:p w14:paraId="2B457B5A" w14:textId="23733138" w:rsidR="002D028B" w:rsidRDefault="002D028B" w:rsidP="000258EE">
      <w:pPr>
        <w:pStyle w:val="BodyText"/>
      </w:pPr>
      <w:del w:id="376" w:author="Lori" w:date="2015-11-15T14:28:00Z">
        <w:r w:rsidDel="00E60522">
          <w:delText>FitBit</w:delText>
        </w:r>
      </w:del>
      <w:proofErr w:type="spellStart"/>
      <w:ins w:id="377" w:author="Lori" w:date="2015-11-15T14:28:00Z">
        <w:r w:rsidR="00E60522">
          <w:t>Fitbit</w:t>
        </w:r>
      </w:ins>
      <w:proofErr w:type="spellEnd"/>
      <w:r>
        <w:t xml:space="preserve"> API responses include headers that provide you with your rate limit status.</w:t>
      </w:r>
    </w:p>
    <w:p w14:paraId="7D983743" w14:textId="6C2D7E27" w:rsidR="002D028B" w:rsidRDefault="002D028B" w:rsidP="00982E91">
      <w:pPr>
        <w:pStyle w:val="Bullet"/>
        <w:numPr>
          <w:ilvl w:val="0"/>
          <w:numId w:val="1"/>
        </w:numPr>
        <w:rPr>
          <w:rFonts w:ascii="TheSansMonoConNormal" w:eastAsia="TheSansMonoConNormal" w:hAnsi="TheSansMonoConNormal" w:cs="TheSansMonoConNormal"/>
        </w:rPr>
      </w:pPr>
      <w:proofErr w:type="spellStart"/>
      <w:r w:rsidRPr="00C256DF">
        <w:rPr>
          <w:rStyle w:val="CodeInline"/>
        </w:rPr>
        <w:t>Fitbit</w:t>
      </w:r>
      <w:proofErr w:type="spellEnd"/>
      <w:r w:rsidRPr="00C256DF">
        <w:rPr>
          <w:rStyle w:val="CodeInline"/>
        </w:rPr>
        <w:t>-Rate-Limit-Limit</w:t>
      </w:r>
      <w:r>
        <w:t xml:space="preserve">: </w:t>
      </w:r>
      <w:del w:id="378" w:author="Lori" w:date="2015-11-15T12:18:00Z">
        <w:r w:rsidDel="0074271A">
          <w:delText xml:space="preserve">The </w:delText>
        </w:r>
      </w:del>
      <w:ins w:id="379" w:author="Lori" w:date="2015-11-15T12:18:00Z">
        <w:r w:rsidR="0074271A">
          <w:t xml:space="preserve">the </w:t>
        </w:r>
      </w:ins>
      <w:r>
        <w:t>quota number of calls</w:t>
      </w:r>
    </w:p>
    <w:p w14:paraId="3DC1DBAF" w14:textId="1B957800" w:rsidR="002D028B" w:rsidRDefault="143B1A1A" w:rsidP="00982E91">
      <w:pPr>
        <w:pStyle w:val="Bullet"/>
        <w:numPr>
          <w:ilvl w:val="0"/>
          <w:numId w:val="1"/>
        </w:numPr>
        <w:rPr>
          <w:rFonts w:ascii="TheSansMonoConNormal" w:eastAsia="TheSansMonoConNormal" w:hAnsi="TheSansMonoConNormal" w:cs="TheSansMonoConNormal"/>
        </w:rPr>
      </w:pPr>
      <w:proofErr w:type="spellStart"/>
      <w:r>
        <w:t>F</w:t>
      </w:r>
      <w:r w:rsidR="002D028B" w:rsidRPr="00C256DF">
        <w:rPr>
          <w:rStyle w:val="CodeInline"/>
        </w:rPr>
        <w:t>itbit</w:t>
      </w:r>
      <w:proofErr w:type="spellEnd"/>
      <w:r w:rsidR="002D028B" w:rsidRPr="00C256DF">
        <w:rPr>
          <w:rStyle w:val="CodeInline"/>
        </w:rPr>
        <w:t>-Rate-Limit-Remaining</w:t>
      </w:r>
      <w:r w:rsidR="002D028B">
        <w:t xml:space="preserve">: </w:t>
      </w:r>
      <w:del w:id="380" w:author="Lori" w:date="2015-11-15T12:18:00Z">
        <w:r w:rsidR="002D028B" w:rsidDel="0074271A">
          <w:delText xml:space="preserve">The </w:delText>
        </w:r>
      </w:del>
      <w:ins w:id="381" w:author="Lori" w:date="2015-11-15T12:18:00Z">
        <w:r w:rsidR="0074271A">
          <w:t xml:space="preserve">the </w:t>
        </w:r>
      </w:ins>
      <w:r w:rsidR="002D028B">
        <w:t>number of calls remaining before hitting the rate limit</w:t>
      </w:r>
      <w:del w:id="382" w:author="Lori" w:date="2015-11-16T17:23:00Z">
        <w:r w:rsidR="002D028B" w:rsidDel="007727F6">
          <w:delText>.</w:delText>
        </w:r>
      </w:del>
    </w:p>
    <w:p w14:paraId="35311E64" w14:textId="1DE9D6BB" w:rsidR="002D028B" w:rsidRDefault="002D028B" w:rsidP="00982E91">
      <w:pPr>
        <w:pStyle w:val="Bullet"/>
        <w:numPr>
          <w:ilvl w:val="0"/>
          <w:numId w:val="1"/>
        </w:numPr>
        <w:rPr>
          <w:rFonts w:ascii="TheSansMonoConNormal" w:eastAsia="TheSansMonoConNormal" w:hAnsi="TheSansMonoConNormal" w:cs="TheSansMonoConNormal"/>
        </w:rPr>
      </w:pPr>
      <w:proofErr w:type="spellStart"/>
      <w:r w:rsidRPr="00C256DF">
        <w:rPr>
          <w:rStyle w:val="CodeInline"/>
        </w:rPr>
        <w:t>Fitbit</w:t>
      </w:r>
      <w:proofErr w:type="spellEnd"/>
      <w:r w:rsidRPr="00C256DF">
        <w:rPr>
          <w:rStyle w:val="CodeInline"/>
        </w:rPr>
        <w:t>-Rate-Limit-Reset</w:t>
      </w:r>
      <w:r>
        <w:t xml:space="preserve">: </w:t>
      </w:r>
      <w:del w:id="383" w:author="Lori" w:date="2015-11-15T12:18:00Z">
        <w:r w:rsidDel="0074271A">
          <w:delText xml:space="preserve">The </w:delText>
        </w:r>
      </w:del>
      <w:ins w:id="384" w:author="Lori" w:date="2015-11-15T12:18:00Z">
        <w:r w:rsidR="0074271A">
          <w:t xml:space="preserve">the </w:t>
        </w:r>
      </w:ins>
      <w:r>
        <w:t>number of seconds until the rate limit resets</w:t>
      </w:r>
    </w:p>
    <w:p w14:paraId="4ACB0CA1" w14:textId="752FFF34" w:rsidR="002D028B" w:rsidRDefault="002D028B" w:rsidP="000258EE">
      <w:pPr>
        <w:pStyle w:val="Heading3"/>
      </w:pPr>
      <w:bookmarkStart w:id="385" w:name="_Toc430181209"/>
      <w:r>
        <w:t>Hitting the Rate Limit</w:t>
      </w:r>
      <w:bookmarkEnd w:id="385"/>
    </w:p>
    <w:p w14:paraId="0CC980F7" w14:textId="16B2517E" w:rsidR="002D028B" w:rsidRDefault="002D028B" w:rsidP="000258EE">
      <w:pPr>
        <w:pStyle w:val="BodyText"/>
      </w:pPr>
      <w:r>
        <w:t>Your application will receive a</w:t>
      </w:r>
      <w:ins w:id="386" w:author="Lori" w:date="2015-11-16T17:23:00Z">
        <w:r w:rsidR="0029153D">
          <w:t>n</w:t>
        </w:r>
      </w:ins>
      <w:r>
        <w:t xml:space="preserve"> HTTP 429 response from the </w:t>
      </w:r>
      <w:del w:id="387" w:author="Lori" w:date="2015-11-15T14:28:00Z">
        <w:r w:rsidDel="00E60522">
          <w:delText>FitBit</w:delText>
        </w:r>
      </w:del>
      <w:proofErr w:type="spellStart"/>
      <w:ins w:id="388" w:author="Lori" w:date="2015-11-15T14:28:00Z">
        <w:r w:rsidR="00E60522">
          <w:t>Fitbit</w:t>
        </w:r>
      </w:ins>
      <w:proofErr w:type="spellEnd"/>
      <w:r>
        <w:t xml:space="preserve"> API when a request is not fulfilled due to reaching the rate limit. A "Retry-After" header is sent with the number of seconds until your rate limit is reset and you can begin making calls again.</w:t>
      </w:r>
    </w:p>
    <w:p w14:paraId="21F2B263" w14:textId="77777777" w:rsidR="002D028B" w:rsidRDefault="002D028B" w:rsidP="000258EE">
      <w:pPr>
        <w:pStyle w:val="Heading2"/>
      </w:pPr>
      <w:bookmarkStart w:id="389" w:name="_Toc430181210"/>
      <w:r w:rsidRPr="000C5C07">
        <w:t xml:space="preserve">Making </w:t>
      </w:r>
      <w:proofErr w:type="spellStart"/>
      <w:r w:rsidRPr="000C5C07">
        <w:t>async</w:t>
      </w:r>
      <w:proofErr w:type="spellEnd"/>
      <w:r w:rsidRPr="000C5C07">
        <w:t xml:space="preserve"> calls</w:t>
      </w:r>
      <w:bookmarkEnd w:id="389"/>
    </w:p>
    <w:p w14:paraId="79E97B72" w14:textId="68508BD8" w:rsidR="002D028B" w:rsidRDefault="002D028B" w:rsidP="000258EE">
      <w:pPr>
        <w:pStyle w:val="BodyText"/>
      </w:pPr>
      <w:r>
        <w:t xml:space="preserve">The </w:t>
      </w:r>
      <w:del w:id="390" w:author="Lori" w:date="2015-11-15T14:28:00Z">
        <w:r w:rsidDel="00E60522">
          <w:delText>FitBit</w:delText>
        </w:r>
      </w:del>
      <w:proofErr w:type="spellStart"/>
      <w:ins w:id="391" w:author="Lori" w:date="2015-11-15T14:28:00Z">
        <w:r w:rsidR="00E60522">
          <w:t>Fitbit</w:t>
        </w:r>
      </w:ins>
      <w:proofErr w:type="spellEnd"/>
      <w:r>
        <w:t xml:space="preserve"> API is an external resource that might</w:t>
      </w:r>
      <w:del w:id="392" w:author="Lori" w:date="2015-11-15T12:19:00Z">
        <w:r w:rsidDel="00D72BA9">
          <w:delText>,</w:delText>
        </w:r>
      </w:del>
      <w:r>
        <w:t xml:space="preserve"> or might not be available to your device. This depends on your Internet connection availability, as well as any factors that prevent your device from accessing the </w:t>
      </w:r>
      <w:del w:id="393" w:author="Lori" w:date="2015-11-15T14:28:00Z">
        <w:r w:rsidDel="00E60522">
          <w:delText>FitBit</w:delText>
        </w:r>
      </w:del>
      <w:proofErr w:type="spellStart"/>
      <w:ins w:id="394" w:author="Lori" w:date="2015-11-15T14:28:00Z">
        <w:r w:rsidR="00E60522">
          <w:t>Fitbit</w:t>
        </w:r>
      </w:ins>
      <w:proofErr w:type="spellEnd"/>
      <w:r>
        <w:t xml:space="preserve"> API. Additionally, sometimes API calls take longer than expected.</w:t>
      </w:r>
    </w:p>
    <w:p w14:paraId="0DF17427" w14:textId="00203645" w:rsidR="002D028B" w:rsidRDefault="002D028B" w:rsidP="000258EE">
      <w:pPr>
        <w:pStyle w:val="BodyText"/>
      </w:pPr>
      <w:r>
        <w:t xml:space="preserve">For this reason, the calls we make to the API need to be made as </w:t>
      </w:r>
      <w:proofErr w:type="spellStart"/>
      <w:r>
        <w:t>async</w:t>
      </w:r>
      <w:proofErr w:type="spellEnd"/>
      <w:r>
        <w:t xml:space="preserve"> calls. </w:t>
      </w:r>
      <w:del w:id="395" w:author="Lori" w:date="2015-11-16T17:24:00Z">
        <w:r w:rsidDel="00BA169B">
          <w:delText>This gives you a</w:delText>
        </w:r>
      </w:del>
      <w:ins w:id="396" w:author="Lori" w:date="2015-11-16T17:24:00Z">
        <w:r w:rsidR="00BA169B">
          <w:t>A</w:t>
        </w:r>
      </w:ins>
      <w:r>
        <w:t>s an application user</w:t>
      </w:r>
      <w:ins w:id="397" w:author="Lori" w:date="2015-11-16T17:24:00Z">
        <w:r w:rsidR="00BA169B">
          <w:t>, this gives you</w:t>
        </w:r>
      </w:ins>
      <w:r>
        <w:t xml:space="preserve"> the ability to do other things in your app, while the application is taking its time to communicate with the API and make the data transfers to and from the </w:t>
      </w:r>
      <w:del w:id="398" w:author="Lori" w:date="2015-11-15T14:28:00Z">
        <w:r w:rsidDel="00E60522">
          <w:delText>FitBit</w:delText>
        </w:r>
      </w:del>
      <w:proofErr w:type="spellStart"/>
      <w:ins w:id="399" w:author="Lori" w:date="2015-11-15T14:28:00Z">
        <w:r w:rsidR="00E60522">
          <w:t>Fitbit</w:t>
        </w:r>
      </w:ins>
      <w:proofErr w:type="spellEnd"/>
      <w:r>
        <w:t xml:space="preserve"> API.</w:t>
      </w:r>
    </w:p>
    <w:p w14:paraId="1A714B1C" w14:textId="77777777" w:rsidR="002D028B" w:rsidRDefault="002D028B" w:rsidP="000258EE">
      <w:pPr>
        <w:pStyle w:val="BodyText"/>
      </w:pPr>
      <w:r>
        <w:lastRenderedPageBreak/>
        <w:t xml:space="preserve">The simplest form of an </w:t>
      </w:r>
      <w:proofErr w:type="spellStart"/>
      <w:r>
        <w:t>async</w:t>
      </w:r>
      <w:proofErr w:type="spellEnd"/>
      <w:r>
        <w:t xml:space="preserve"> call is the following:</w:t>
      </w:r>
    </w:p>
    <w:p w14:paraId="0600DF09" w14:textId="77777777" w:rsidR="00955A37" w:rsidRDefault="00955A37">
      <w:pPr>
        <w:pStyle w:val="FigureCaption"/>
        <w:rPr>
          <w:ins w:id="400" w:author="Lori" w:date="2015-11-16T17:45:00Z"/>
        </w:rPr>
        <w:pPrChange w:id="401" w:author="Lori" w:date="2015-11-16T17:45:00Z">
          <w:pPr>
            <w:pStyle w:val="Code"/>
          </w:pPr>
        </w:pPrChange>
      </w:pPr>
      <w:commentRangeStart w:id="402"/>
      <w:ins w:id="403" w:author="Lori" w:date="2015-11-16T17:45:00Z">
        <w:r>
          <w:t>Listing 5-2.</w:t>
        </w:r>
        <w:commentRangeEnd w:id="402"/>
        <w:r w:rsidRPr="006F3F08">
          <w:rPr>
            <w:rStyle w:val="CommentReference"/>
            <w:rFonts w:ascii="Calibri" w:hAnsi="Calibri"/>
            <w:i w:val="0"/>
          </w:rPr>
          <w:commentReference w:id="402"/>
        </w:r>
      </w:ins>
    </w:p>
    <w:p w14:paraId="75D9DB43" w14:textId="6A7908D9" w:rsidR="002D028B" w:rsidRDefault="002D028B" w:rsidP="4A3CA26C">
      <w:pPr>
        <w:pStyle w:val="Code"/>
      </w:pPr>
      <w:commentRangeStart w:id="404"/>
      <w:r w:rsidRPr="4A3CA26C">
        <w:t>var url: NSURL = NSURL(string: ”http://127.0.0.1/data.json")!</w:t>
      </w:r>
    </w:p>
    <w:p w14:paraId="37E1D05C" w14:textId="77777777" w:rsidR="002D028B" w:rsidRDefault="002D028B" w:rsidP="4A3CA26C">
      <w:pPr>
        <w:pStyle w:val="Code"/>
      </w:pPr>
      <w:r w:rsidRPr="4A3CA26C">
        <w:t>var request = NSMutableURLRequest(URL: url)</w:t>
      </w:r>
    </w:p>
    <w:p w14:paraId="4423D838" w14:textId="77777777" w:rsidR="002D028B" w:rsidRDefault="002D028B" w:rsidP="4A3CA26C">
      <w:pPr>
        <w:pStyle w:val="Code"/>
      </w:pPr>
      <w:r w:rsidRPr="4A3CA26C">
        <w:t>request.HTTPMethod = “GET”</w:t>
      </w:r>
    </w:p>
    <w:p w14:paraId="7E5E24F0" w14:textId="77777777" w:rsidR="002D028B" w:rsidRDefault="002D028B" w:rsidP="4A3CA26C">
      <w:pPr>
        <w:pStyle w:val="Code"/>
      </w:pPr>
      <w:r w:rsidRPr="4A3CA26C">
        <w:t>NSURLConnection.sendAsynchronousRequest(request, queue: NSOperationQueue.mainQueue()) {</w:t>
      </w:r>
    </w:p>
    <w:p w14:paraId="646CF29E" w14:textId="77777777" w:rsidR="002D028B" w:rsidRDefault="002D028B" w:rsidP="4A3CA26C">
      <w:pPr>
        <w:pStyle w:val="Code"/>
      </w:pPr>
      <w:r w:rsidRPr="4A3CA26C">
        <w:t xml:space="preserve">      (urlResponse : NSURLResponse!, data : NSData!, error: NSError!) -&gt; Void in</w:t>
      </w:r>
    </w:p>
    <w:p w14:paraId="63BC3125" w14:textId="77777777" w:rsidR="002D028B" w:rsidRDefault="002D028B" w:rsidP="4A3CA26C">
      <w:pPr>
        <w:pStyle w:val="Code"/>
      </w:pPr>
      <w:r w:rsidRPr="4A3CA26C">
        <w:t xml:space="preserve">      // do something here with the response data</w:t>
      </w:r>
    </w:p>
    <w:p w14:paraId="472B85BD" w14:textId="77777777" w:rsidR="002D028B" w:rsidRDefault="002D028B" w:rsidP="4A3CA26C">
      <w:pPr>
        <w:pStyle w:val="Code"/>
      </w:pPr>
      <w:r w:rsidRPr="4A3CA26C">
        <w:t>}</w:t>
      </w:r>
      <w:commentRangeEnd w:id="404"/>
      <w:r w:rsidR="00015617">
        <w:rPr>
          <w:rStyle w:val="CommentReference"/>
          <w:rFonts w:ascii="Calibri" w:hAnsi="Calibri"/>
          <w:noProof w:val="0"/>
        </w:rPr>
        <w:commentReference w:id="404"/>
      </w:r>
    </w:p>
    <w:p w14:paraId="3A896C0C" w14:textId="3A2A9B08" w:rsidR="002D028B" w:rsidRDefault="002D028B">
      <w:pPr>
        <w:pStyle w:val="BodyText"/>
        <w:pPrChange w:id="405" w:author="Lori" w:date="2015-11-15T12:19:00Z">
          <w:pPr>
            <w:pStyle w:val="Code"/>
          </w:pPr>
        </w:pPrChange>
      </w:pPr>
      <w:commentRangeStart w:id="406"/>
      <w:r w:rsidRPr="0C04C747">
        <w:t xml:space="preserve">The block of code after the list of parameters </w:t>
      </w:r>
      <w:r w:rsidR="47BC3769" w:rsidRPr="0C04C747">
        <w:t xml:space="preserve">of </w:t>
      </w:r>
      <w:proofErr w:type="spellStart"/>
      <w:proofErr w:type="gramStart"/>
      <w:r w:rsidR="3C01D76B" w:rsidRPr="001A4A58">
        <w:rPr>
          <w:rStyle w:val="CodeInline"/>
          <w:sz w:val="22"/>
          <w:rPrChange w:id="407" w:author="Lori" w:date="2015-11-15T12:20:00Z">
            <w:rPr/>
          </w:rPrChange>
        </w:rPr>
        <w:t>sendAsynchronousRequest</w:t>
      </w:r>
      <w:proofErr w:type="spellEnd"/>
      <w:r w:rsidR="0C04C747" w:rsidRPr="001A4A58">
        <w:rPr>
          <w:rStyle w:val="CodeInline"/>
          <w:sz w:val="22"/>
          <w:rPrChange w:id="408" w:author="Lori" w:date="2015-11-15T12:20:00Z">
            <w:rPr/>
          </w:rPrChange>
        </w:rPr>
        <w:t>(</w:t>
      </w:r>
      <w:proofErr w:type="gramEnd"/>
      <w:r w:rsidR="0C04C747" w:rsidRPr="001A4A58">
        <w:rPr>
          <w:rStyle w:val="CodeInline"/>
          <w:sz w:val="22"/>
          <w:rPrChange w:id="409" w:author="Lori" w:date="2015-11-15T12:20:00Z">
            <w:rPr/>
          </w:rPrChange>
        </w:rPr>
        <w:t>)</w:t>
      </w:r>
      <w:r w:rsidR="3C01D76B" w:rsidRPr="0C04C747">
        <w:t xml:space="preserve"> </w:t>
      </w:r>
      <w:r w:rsidRPr="0C04C747">
        <w:t>is the code being called when the API sends back a response and the connection is closed. The data object is the content of the API response, as a</w:t>
      </w:r>
      <w:r w:rsidR="3C01D76B" w:rsidRPr="0C04C747">
        <w:t>n</w:t>
      </w:r>
      <w:r w:rsidRPr="0C04C747">
        <w:t xml:space="preserve"> </w:t>
      </w:r>
      <w:proofErr w:type="spellStart"/>
      <w:r w:rsidRPr="0C04C747">
        <w:t>NSData</w:t>
      </w:r>
      <w:proofErr w:type="spellEnd"/>
      <w:r w:rsidRPr="0C04C747">
        <w:t xml:space="preserve"> object. This is necessary since it is not a guarantee that the API will always return JSON: the service being called could deliver an image or other binary file, which we will have to handle as necessary. For the purpose of this chapter we will assume that our responses are always JSON strings, and our code will handle the response accordingly.</w:t>
      </w:r>
      <w:commentRangeEnd w:id="406"/>
      <w:r w:rsidR="00D72BA9" w:rsidRPr="00236730">
        <w:rPr>
          <w:rStyle w:val="CommentReference"/>
          <w:rFonts w:ascii="Calibri" w:hAnsi="Calibri"/>
        </w:rPr>
        <w:commentReference w:id="406"/>
      </w:r>
    </w:p>
    <w:p w14:paraId="140A669B" w14:textId="69F3ACDD" w:rsidR="002D028B" w:rsidRDefault="002D028B" w:rsidP="000258EE">
      <w:pPr>
        <w:pStyle w:val="BodyText"/>
      </w:pPr>
      <w:r>
        <w:t xml:space="preserve">The other side of </w:t>
      </w:r>
      <w:proofErr w:type="spellStart"/>
      <w:r>
        <w:t>async</w:t>
      </w:r>
      <w:proofErr w:type="spellEnd"/>
      <w:r>
        <w:t xml:space="preserve"> calls is that we do not have direct control over their flow</w:t>
      </w:r>
      <w:ins w:id="410" w:author="Lori" w:date="2015-11-15T14:33:00Z">
        <w:r w:rsidR="004B3306">
          <w:t>—</w:t>
        </w:r>
      </w:ins>
      <w:del w:id="411" w:author="Lori" w:date="2015-11-15T12:23:00Z">
        <w:r w:rsidDel="001A4A58">
          <w:delText xml:space="preserve"> - </w:delText>
        </w:r>
      </w:del>
      <w:r>
        <w:t>once launched, we need to provide a handler for the response</w:t>
      </w:r>
      <w:r w:rsidR="0C04C747">
        <w:t xml:space="preserve"> </w:t>
      </w:r>
      <w:proofErr w:type="spellStart"/>
      <w:r>
        <w:t>async</w:t>
      </w:r>
      <w:proofErr w:type="spellEnd"/>
      <w:r>
        <w:t xml:space="preserve"> call </w:t>
      </w:r>
      <w:ins w:id="412" w:author="Lori" w:date="2015-11-15T12:24:00Z">
        <w:r w:rsidR="001A4A58">
          <w:t xml:space="preserve">that </w:t>
        </w:r>
      </w:ins>
      <w:r>
        <w:t>was triggered as the result of a button click</w:t>
      </w:r>
      <w:ins w:id="413" w:author="Lori" w:date="2015-11-16T17:37:00Z">
        <w:r w:rsidR="00E224BA">
          <w:t>.</w:t>
        </w:r>
      </w:ins>
      <w:del w:id="414" w:author="Lori" w:date="2015-11-15T12:24:00Z">
        <w:r w:rsidDel="001A4A58">
          <w:delText>,</w:delText>
        </w:r>
      </w:del>
      <w:r>
        <w:t xml:space="preserve"> </w:t>
      </w:r>
      <w:del w:id="415" w:author="Lori" w:date="2015-11-16T17:37:00Z">
        <w:r w:rsidDel="00E224BA">
          <w:delText xml:space="preserve">your </w:delText>
        </w:r>
      </w:del>
      <w:ins w:id="416" w:author="Lori" w:date="2015-11-16T17:37:00Z">
        <w:r w:rsidR="00E224BA">
          <w:t xml:space="preserve">Your </w:t>
        </w:r>
      </w:ins>
      <w:r>
        <w:t>code needs to disable that button action to prevent duplicate calls from happening until a valid response has been received</w:t>
      </w:r>
      <w:del w:id="417" w:author="Lori" w:date="2015-11-16T17:37:00Z">
        <w:r w:rsidDel="00E224BA">
          <w:delText>,</w:delText>
        </w:r>
      </w:del>
      <w:r>
        <w:t xml:space="preserve"> and the data has been successfully processed.</w:t>
      </w:r>
    </w:p>
    <w:p w14:paraId="15CD71DF" w14:textId="77777777" w:rsidR="006B51A2" w:rsidRDefault="006B51A2" w:rsidP="006B51A2">
      <w:pPr>
        <w:pStyle w:val="Heading2"/>
      </w:pPr>
      <w:bookmarkStart w:id="418" w:name="_Toc430181211"/>
      <w:r w:rsidRPr="00EE390E">
        <w:t>Using callbacks as parameters</w:t>
      </w:r>
      <w:bookmarkEnd w:id="418"/>
    </w:p>
    <w:p w14:paraId="2C293204" w14:textId="77777777" w:rsidR="006B51A2" w:rsidRDefault="006B51A2" w:rsidP="006B51A2">
      <w:pPr>
        <w:pStyle w:val="BodyText"/>
      </w:pPr>
      <w:r>
        <w:t xml:space="preserve">We aggregate most of the API functionality in the </w:t>
      </w:r>
      <w:proofErr w:type="spellStart"/>
      <w:r w:rsidRPr="001A4A58">
        <w:rPr>
          <w:rStyle w:val="CodeInline"/>
          <w:rPrChange w:id="419" w:author="Lori" w:date="2015-11-15T12:25:00Z">
            <w:rPr/>
          </w:rPrChange>
        </w:rPr>
        <w:t>APIClient.swift</w:t>
      </w:r>
      <w:proofErr w:type="spellEnd"/>
      <w:r>
        <w:t xml:space="preserve"> library. This makes sense, because we don’t want to duplicate this code for every type of call we make, and every service.</w:t>
      </w:r>
    </w:p>
    <w:p w14:paraId="2D0BF147" w14:textId="77777777" w:rsidR="00955A37" w:rsidRDefault="00955A37">
      <w:pPr>
        <w:pStyle w:val="FigureCaption"/>
        <w:rPr>
          <w:ins w:id="420" w:author="Lori" w:date="2015-11-16T17:46:00Z"/>
        </w:rPr>
        <w:pPrChange w:id="421" w:author="Lori" w:date="2015-11-16T17:46:00Z">
          <w:pPr>
            <w:pStyle w:val="Code"/>
          </w:pPr>
        </w:pPrChange>
      </w:pPr>
      <w:commentRangeStart w:id="422"/>
      <w:ins w:id="423" w:author="Lori" w:date="2015-11-16T17:46:00Z">
        <w:r>
          <w:t>Listing 5-3.</w:t>
        </w:r>
        <w:commentRangeEnd w:id="422"/>
        <w:r w:rsidRPr="006F3F08">
          <w:rPr>
            <w:rStyle w:val="CommentReference"/>
            <w:rFonts w:ascii="Calibri" w:hAnsi="Calibri"/>
            <w:i w:val="0"/>
          </w:rPr>
          <w:commentReference w:id="422"/>
        </w:r>
      </w:ins>
    </w:p>
    <w:p w14:paraId="7B45C354" w14:textId="3E33F07C" w:rsidR="006B51A2" w:rsidRDefault="006B51A2" w:rsidP="00982E91">
      <w:pPr>
        <w:pStyle w:val="Code"/>
      </w:pPr>
      <w:r w:rsidRPr="0C04C747">
        <w:t>Our apiRequest function has the following signature:</w:t>
      </w:r>
    </w:p>
    <w:p w14:paraId="0654C6D6" w14:textId="77777777" w:rsidR="006B51A2" w:rsidRDefault="006B51A2" w:rsidP="24228234">
      <w:pPr>
        <w:pStyle w:val="Code"/>
      </w:pPr>
      <w:r w:rsidRPr="24228234">
        <w:t>func apiRequest (</w:t>
      </w:r>
    </w:p>
    <w:p w14:paraId="4E79C365" w14:textId="77777777" w:rsidR="006B51A2" w:rsidRDefault="006B51A2" w:rsidP="24228234">
      <w:pPr>
        <w:pStyle w:val="Code"/>
      </w:pPr>
      <w:r w:rsidRPr="24228234">
        <w:t>service: APIService,</w:t>
      </w:r>
    </w:p>
    <w:p w14:paraId="3C8B4214" w14:textId="77777777" w:rsidR="006B51A2" w:rsidRDefault="006B51A2" w:rsidP="24228234">
      <w:pPr>
        <w:pStyle w:val="Code"/>
      </w:pPr>
      <w:r w:rsidRPr="24228234">
        <w:t xml:space="preserve">    method: APIMethod,</w:t>
      </w:r>
    </w:p>
    <w:p w14:paraId="0BA9A043" w14:textId="77777777" w:rsidR="006B51A2" w:rsidRDefault="006B51A2" w:rsidP="24228234">
      <w:pPr>
        <w:pStyle w:val="Code"/>
      </w:pPr>
      <w:r w:rsidRPr="24228234">
        <w:t xml:space="preserve">    id: String!,</w:t>
      </w:r>
    </w:p>
    <w:p w14:paraId="5C279BA2" w14:textId="77777777" w:rsidR="006B51A2" w:rsidRDefault="006B51A2" w:rsidP="24228234">
      <w:pPr>
        <w:pStyle w:val="Code"/>
      </w:pPr>
      <w:r w:rsidRPr="24228234">
        <w:t xml:space="preserve">    urlSuffix: NSArray!,</w:t>
      </w:r>
    </w:p>
    <w:p w14:paraId="205D4A65" w14:textId="77777777" w:rsidR="006B51A2" w:rsidRDefault="006B51A2" w:rsidP="24228234">
      <w:pPr>
        <w:pStyle w:val="Code"/>
      </w:pPr>
      <w:r w:rsidRPr="24228234">
        <w:t xml:space="preserve">    inputData: [String:String]!,</w:t>
      </w:r>
    </w:p>
    <w:p w14:paraId="6E37898A" w14:textId="77777777" w:rsidR="006B51A2" w:rsidRDefault="006B51A2" w:rsidP="24228234">
      <w:pPr>
        <w:pStyle w:val="Code"/>
      </w:pPr>
      <w:r w:rsidRPr="24228234">
        <w:t xml:space="preserve">    callback: (responseJson: NSDictionary!, responseError: NSError!) -&gt; Void ) {</w:t>
      </w:r>
    </w:p>
    <w:p w14:paraId="12DAA5C3" w14:textId="77777777" w:rsidR="006B51A2" w:rsidRDefault="006B51A2" w:rsidP="24228234">
      <w:pPr>
        <w:pStyle w:val="Code"/>
      </w:pPr>
      <w:r>
        <w:tab/>
      </w:r>
      <w:r w:rsidRPr="24228234">
        <w:t>// Api call code here</w:t>
      </w:r>
    </w:p>
    <w:p w14:paraId="5543B31E" w14:textId="77777777" w:rsidR="006B51A2" w:rsidRPr="00235989" w:rsidRDefault="006B51A2" w:rsidP="24228234">
      <w:pPr>
        <w:pStyle w:val="Code"/>
      </w:pPr>
      <w:r w:rsidRPr="24228234">
        <w:t>}</w:t>
      </w:r>
    </w:p>
    <w:p w14:paraId="2524F9FB" w14:textId="77777777" w:rsidR="002D028B" w:rsidRDefault="002D028B" w:rsidP="000258EE">
      <w:pPr>
        <w:pStyle w:val="BodyText"/>
      </w:pPr>
      <w:r>
        <w:lastRenderedPageBreak/>
        <w:t xml:space="preserve">We can see that one of the parameters is the callback parameter, which defines the signature of the callback function being passed to it. The callback function will be called in the block of code passed to the </w:t>
      </w:r>
      <w:proofErr w:type="spellStart"/>
      <w:r>
        <w:t>async</w:t>
      </w:r>
      <w:proofErr w:type="spellEnd"/>
      <w:r>
        <w:t xml:space="preserve"> call, after the API response has been received.</w:t>
      </w:r>
    </w:p>
    <w:p w14:paraId="26C03635" w14:textId="4068BF55" w:rsidR="002D028B" w:rsidRDefault="002D028B" w:rsidP="000258EE">
      <w:pPr>
        <w:pStyle w:val="BodyText"/>
      </w:pPr>
      <w:del w:id="424" w:author="Lori" w:date="2015-11-15T12:25:00Z">
        <w:r w:rsidDel="001A4A58">
          <w:delText xml:space="preserve">Here </w:delText>
        </w:r>
      </w:del>
      <w:ins w:id="425" w:author="Lori" w:date="2015-11-15T12:25:00Z">
        <w:r w:rsidR="001A4A58">
          <w:t xml:space="preserve">Following </w:t>
        </w:r>
      </w:ins>
      <w:r>
        <w:t xml:space="preserve">is the sample code for a generic </w:t>
      </w:r>
      <w:r w:rsidRPr="005E2375">
        <w:rPr>
          <w:rStyle w:val="CodeInline"/>
          <w:rPrChange w:id="426" w:author="Lori" w:date="2015-11-16T16:34:00Z">
            <w:rPr/>
          </w:rPrChange>
        </w:rPr>
        <w:t>GET</w:t>
      </w:r>
      <w:r>
        <w:t xml:space="preserve"> handler using our </w:t>
      </w:r>
      <w:proofErr w:type="spellStart"/>
      <w:r>
        <w:t>APIClient</w:t>
      </w:r>
      <w:proofErr w:type="spellEnd"/>
      <w:r>
        <w:t>:</w:t>
      </w:r>
    </w:p>
    <w:p w14:paraId="4E51220C" w14:textId="77777777" w:rsidR="002901FD" w:rsidRDefault="002901FD">
      <w:pPr>
        <w:pStyle w:val="FigureCaption"/>
        <w:rPr>
          <w:ins w:id="427" w:author="Lori" w:date="2015-11-16T17:46:00Z"/>
        </w:rPr>
        <w:pPrChange w:id="428" w:author="Lori" w:date="2015-11-16T17:47:00Z">
          <w:pPr>
            <w:pStyle w:val="Code"/>
          </w:pPr>
        </w:pPrChange>
      </w:pPr>
      <w:commentRangeStart w:id="429"/>
      <w:ins w:id="430" w:author="Lori" w:date="2015-11-16T17:46:00Z">
        <w:r>
          <w:t>Listing 5-4.</w:t>
        </w:r>
      </w:ins>
      <w:commentRangeEnd w:id="429"/>
      <w:ins w:id="431" w:author="Lori" w:date="2015-11-16T17:47:00Z">
        <w:r w:rsidRPr="006F3F08">
          <w:rPr>
            <w:rStyle w:val="CommentReference"/>
            <w:rFonts w:ascii="Calibri" w:hAnsi="Calibri"/>
            <w:i w:val="0"/>
          </w:rPr>
          <w:commentReference w:id="429"/>
        </w:r>
      </w:ins>
    </w:p>
    <w:p w14:paraId="593D169E" w14:textId="19940C44" w:rsidR="002D028B" w:rsidRDefault="002D028B" w:rsidP="24228234">
      <w:pPr>
        <w:pStyle w:val="Code"/>
      </w:pPr>
      <w:r w:rsidRPr="24228234">
        <w:t>func getData (service: APIService,</w:t>
      </w:r>
    </w:p>
    <w:p w14:paraId="6123F8A8" w14:textId="77777777" w:rsidR="002D028B" w:rsidRDefault="002D028B" w:rsidP="24228234">
      <w:pPr>
        <w:pStyle w:val="Code"/>
      </w:pPr>
      <w:r w:rsidRPr="24228234">
        <w:t xml:space="preserve">   id: String!=nil, urlSuffix: NSArray!=nil, params: [String:String]!=[:]) {</w:t>
      </w:r>
    </w:p>
    <w:p w14:paraId="4F891417" w14:textId="77777777" w:rsidR="002D028B" w:rsidRDefault="002D028B" w:rsidP="24228234">
      <w:pPr>
        <w:pStyle w:val="Code"/>
      </w:pPr>
      <w:r w:rsidRPr="24228234">
        <w:t xml:space="preserve">   var blockSelf = self</w:t>
      </w:r>
    </w:p>
    <w:p w14:paraId="3DBE6AA7" w14:textId="77777777" w:rsidR="002D028B" w:rsidRDefault="002D028B" w:rsidP="24228234">
      <w:pPr>
        <w:pStyle w:val="Code"/>
      </w:pPr>
      <w:r w:rsidRPr="24228234">
        <w:t xml:space="preserve">   var logger: UILogger = viewController.logger</w:t>
      </w:r>
    </w:p>
    <w:p w14:paraId="7F840E7D" w14:textId="77777777" w:rsidR="002D028B" w:rsidRDefault="002D028B" w:rsidP="24228234">
      <w:pPr>
        <w:pStyle w:val="Code"/>
      </w:pPr>
      <w:r w:rsidRPr="24228234">
        <w:t xml:space="preserve">   self.apiRequest(</w:t>
      </w:r>
    </w:p>
    <w:p w14:paraId="2507C2E5" w14:textId="77777777" w:rsidR="002D028B" w:rsidRDefault="002D028B" w:rsidP="24228234">
      <w:pPr>
        <w:pStyle w:val="Code"/>
      </w:pPr>
      <w:r w:rsidRPr="24228234">
        <w:t xml:space="preserve">     service,</w:t>
      </w:r>
    </w:p>
    <w:p w14:paraId="673B9F2A" w14:textId="77777777" w:rsidR="002D028B" w:rsidRDefault="002D028B" w:rsidP="24228234">
      <w:pPr>
        <w:pStyle w:val="Code"/>
      </w:pPr>
      <w:r w:rsidRPr="24228234">
        <w:t xml:space="preserve">     method: APIMethod.GET,</w:t>
      </w:r>
    </w:p>
    <w:p w14:paraId="471F0BD8" w14:textId="77777777" w:rsidR="002D028B" w:rsidRDefault="002D028B" w:rsidP="24228234">
      <w:pPr>
        <w:pStyle w:val="Code"/>
      </w:pPr>
      <w:r w:rsidRPr="24228234">
        <w:t xml:space="preserve">     id: id,</w:t>
      </w:r>
    </w:p>
    <w:p w14:paraId="1D259B28" w14:textId="77777777" w:rsidR="002D028B" w:rsidRDefault="002D028B" w:rsidP="24228234">
      <w:pPr>
        <w:pStyle w:val="Code"/>
      </w:pPr>
      <w:r w:rsidRPr="24228234">
        <w:t xml:space="preserve">     urlSuffix: urlSuffix,</w:t>
      </w:r>
    </w:p>
    <w:p w14:paraId="00858CE8" w14:textId="77777777" w:rsidR="002D028B" w:rsidRDefault="002D028B" w:rsidP="24228234">
      <w:pPr>
        <w:pStyle w:val="Code"/>
      </w:pPr>
      <w:r w:rsidRPr="24228234">
        <w:t xml:space="preserve">     inputData: params,</w:t>
      </w:r>
    </w:p>
    <w:p w14:paraId="6091A9D6" w14:textId="77777777" w:rsidR="002D028B" w:rsidRDefault="002D028B" w:rsidP="24228234">
      <w:pPr>
        <w:pStyle w:val="Code"/>
      </w:pPr>
      <w:r w:rsidRPr="24228234">
        <w:t xml:space="preserve">     callback: { (responseJson: NSDictionary!, responseError: NSError!) -&gt; Void in</w:t>
      </w:r>
    </w:p>
    <w:p w14:paraId="332603DA" w14:textId="77777777" w:rsidR="002D028B" w:rsidRDefault="002D028B" w:rsidP="24228234">
      <w:pPr>
        <w:pStyle w:val="Code"/>
      </w:pPr>
      <w:r w:rsidRPr="24228234">
        <w:t xml:space="preserve">         if (responseError != nil) {</w:t>
      </w:r>
    </w:p>
    <w:p w14:paraId="6B793919" w14:textId="77777777" w:rsidR="002D028B" w:rsidRDefault="002D028B" w:rsidP="24228234">
      <w:pPr>
        <w:pStyle w:val="Code"/>
      </w:pPr>
      <w:r w:rsidRPr="24228234">
        <w:t xml:space="preserve">            logger.logEvent(responseError!.description)</w:t>
      </w:r>
    </w:p>
    <w:p w14:paraId="1CB0CAC3" w14:textId="77777777" w:rsidR="002D028B" w:rsidRDefault="002D028B" w:rsidP="24228234">
      <w:pPr>
        <w:pStyle w:val="Code"/>
      </w:pPr>
      <w:r w:rsidRPr="24228234">
        <w:t xml:space="preserve">            // Handle here the error response in some way</w:t>
      </w:r>
    </w:p>
    <w:p w14:paraId="628B0491" w14:textId="77777777" w:rsidR="002D028B" w:rsidRDefault="002D028B" w:rsidP="24228234">
      <w:pPr>
        <w:pStyle w:val="Code"/>
      </w:pPr>
      <w:r w:rsidRPr="24228234">
        <w:t xml:space="preserve">         } else {</w:t>
      </w:r>
    </w:p>
    <w:p w14:paraId="64CEFF42" w14:textId="77777777" w:rsidR="002D028B" w:rsidRDefault="002D028B" w:rsidP="24228234">
      <w:pPr>
        <w:pStyle w:val="Code"/>
      </w:pPr>
      <w:r w:rsidRPr="24228234">
        <w:t xml:space="preserve">             blockSelf.processGETData(service, id: id, urlSuffix: urlSuffix, params: params, responseJson: responseJson)</w:t>
      </w:r>
    </w:p>
    <w:p w14:paraId="73E677B1" w14:textId="77777777" w:rsidR="002D028B" w:rsidRDefault="002D028B" w:rsidP="24228234">
      <w:pPr>
        <w:pStyle w:val="Code"/>
      </w:pPr>
      <w:r w:rsidRPr="24228234">
        <w:t xml:space="preserve">         }</w:t>
      </w:r>
    </w:p>
    <w:p w14:paraId="019C5D2C" w14:textId="77777777" w:rsidR="002D028B" w:rsidRDefault="002D028B" w:rsidP="24228234">
      <w:pPr>
        <w:pStyle w:val="Code"/>
      </w:pPr>
      <w:r w:rsidRPr="24228234">
        <w:t xml:space="preserve">    })</w:t>
      </w:r>
    </w:p>
    <w:p w14:paraId="430F4F4C" w14:textId="77777777" w:rsidR="002D028B" w:rsidRDefault="002D028B" w:rsidP="24228234">
      <w:pPr>
        <w:pStyle w:val="Code"/>
      </w:pPr>
      <w:r w:rsidRPr="24228234">
        <w:t>}</w:t>
      </w:r>
    </w:p>
    <w:p w14:paraId="3BFE75A1" w14:textId="77777777" w:rsidR="002D028B" w:rsidRDefault="002D028B" w:rsidP="000258EE">
      <w:pPr>
        <w:pStyle w:val="BodyText"/>
      </w:pPr>
      <w:r>
        <w:t xml:space="preserve">We see here that we make a copy of self in the </w:t>
      </w:r>
      <w:proofErr w:type="spellStart"/>
      <w:r w:rsidRPr="001A4A58">
        <w:rPr>
          <w:rStyle w:val="CodeInline"/>
          <w:rPrChange w:id="432" w:author="Lori" w:date="2015-11-15T12:26:00Z">
            <w:rPr/>
          </w:rPrChange>
        </w:rPr>
        <w:t>blockSelf</w:t>
      </w:r>
      <w:proofErr w:type="spellEnd"/>
      <w:r>
        <w:t xml:space="preserve"> variable. This is necessary, since the callback code block is a closure that does not have the context of the caller. If we pass self directly, this will block it from being garbage collected when it goes out of scope or gets destroyed. In this case self is the </w:t>
      </w:r>
      <w:proofErr w:type="spellStart"/>
      <w:r>
        <w:t>APIClient</w:t>
      </w:r>
      <w:proofErr w:type="spellEnd"/>
      <w:r>
        <w:t xml:space="preserve"> instance we use to make API calls, and we will run into memory leaks over time if we create/destroy the </w:t>
      </w:r>
      <w:proofErr w:type="spellStart"/>
      <w:r>
        <w:t>APIClient</w:t>
      </w:r>
      <w:proofErr w:type="spellEnd"/>
      <w:r>
        <w:t xml:space="preserve"> instance.</w:t>
      </w:r>
    </w:p>
    <w:p w14:paraId="13DB58F4" w14:textId="77777777" w:rsidR="006B51A2" w:rsidRDefault="006B51A2" w:rsidP="006B51A2">
      <w:pPr>
        <w:pStyle w:val="Heading1"/>
      </w:pPr>
      <w:bookmarkStart w:id="433" w:name="_Toc430181212"/>
      <w:r w:rsidRPr="00501E9D">
        <w:t xml:space="preserve">Setting up a </w:t>
      </w:r>
      <w:proofErr w:type="spellStart"/>
      <w:r w:rsidRPr="00501E9D">
        <w:t>Fitbit</w:t>
      </w:r>
      <w:proofErr w:type="spellEnd"/>
      <w:r w:rsidRPr="00501E9D">
        <w:t xml:space="preserve">-compatible </w:t>
      </w:r>
      <w:proofErr w:type="spellStart"/>
      <w:r w:rsidRPr="00501E9D">
        <w:t>iOS</w:t>
      </w:r>
      <w:proofErr w:type="spellEnd"/>
      <w:r w:rsidRPr="00501E9D">
        <w:t xml:space="preserve"> project</w:t>
      </w:r>
      <w:bookmarkEnd w:id="433"/>
    </w:p>
    <w:p w14:paraId="226E8F40" w14:textId="642F10E1" w:rsidR="006B51A2" w:rsidRDefault="006B51A2" w:rsidP="006B51A2">
      <w:pPr>
        <w:pStyle w:val="BodyText"/>
        <w:rPr>
          <w:noProof/>
        </w:rPr>
      </w:pPr>
      <w:r>
        <w:t xml:space="preserve">To implement </w:t>
      </w:r>
      <w:proofErr w:type="spellStart"/>
      <w:r>
        <w:t>OAuth</w:t>
      </w:r>
      <w:proofErr w:type="spellEnd"/>
      <w:r>
        <w:t xml:space="preserve"> in Swift, we could use an available library that supports both </w:t>
      </w:r>
      <w:proofErr w:type="spellStart"/>
      <w:r>
        <w:t>OAuth</w:t>
      </w:r>
      <w:proofErr w:type="spellEnd"/>
      <w:r>
        <w:t xml:space="preserve"> 1.0a and </w:t>
      </w:r>
      <w:proofErr w:type="spellStart"/>
      <w:r>
        <w:t>OAuth</w:t>
      </w:r>
      <w:proofErr w:type="spellEnd"/>
      <w:r>
        <w:t xml:space="preserve"> 2.0 to simplify the transition when </w:t>
      </w:r>
      <w:del w:id="434" w:author="Lori" w:date="2015-11-15T14:28:00Z">
        <w:r w:rsidDel="00E60522">
          <w:delText>FitBit</w:delText>
        </w:r>
      </w:del>
      <w:proofErr w:type="spellStart"/>
      <w:ins w:id="435" w:author="Lori" w:date="2015-11-15T14:28:00Z">
        <w:r w:rsidR="00E60522">
          <w:t>Fitbit</w:t>
        </w:r>
      </w:ins>
      <w:proofErr w:type="spellEnd"/>
      <w:r>
        <w:t xml:space="preserve"> will default to </w:t>
      </w:r>
      <w:proofErr w:type="spellStart"/>
      <w:r>
        <w:t>OAuth</w:t>
      </w:r>
      <w:proofErr w:type="spellEnd"/>
      <w:r>
        <w:t xml:space="preserve"> 2.0. For the purpose of this book, we will implement the </w:t>
      </w:r>
      <w:proofErr w:type="spellStart"/>
      <w:r>
        <w:t>OAuth</w:t>
      </w:r>
      <w:proofErr w:type="spellEnd"/>
      <w:r>
        <w:t xml:space="preserve"> layer ourselves, instead of relying on a </w:t>
      </w:r>
      <w:del w:id="436" w:author="Lori" w:date="2015-11-15T12:27:00Z">
        <w:r w:rsidDel="001A4A58">
          <w:delText xml:space="preserve">third </w:delText>
        </w:r>
      </w:del>
      <w:ins w:id="437" w:author="Lori" w:date="2015-11-15T12:27:00Z">
        <w:r w:rsidR="001A4A58">
          <w:t>third-</w:t>
        </w:r>
      </w:ins>
      <w:r>
        <w:t>party library. We will also show how to make use of some Objective</w:t>
      </w:r>
      <w:r w:rsidR="00982E91">
        <w:t>-</w:t>
      </w:r>
      <w:r>
        <w:t xml:space="preserve">C libraries where needed, to avoid re-inventing the wheel in Swift, and keep the scope of the Swift code small. </w:t>
      </w:r>
      <w:commentRangeStart w:id="438"/>
      <w:r>
        <w:t>Creating</w:t>
      </w:r>
      <w:commentRangeEnd w:id="438"/>
      <w:r w:rsidR="001A4A58" w:rsidRPr="00236730">
        <w:rPr>
          <w:rStyle w:val="CommentReference"/>
          <w:rFonts w:ascii="Calibri" w:hAnsi="Calibri"/>
        </w:rPr>
        <w:commentReference w:id="438"/>
      </w:r>
      <w:r w:rsidRPr="00904477">
        <w:rPr>
          <w:noProof/>
        </w:rPr>
        <w:t xml:space="preserve"> </w:t>
      </w:r>
    </w:p>
    <w:p w14:paraId="2FFFB805" w14:textId="051D5CA4" w:rsidR="006B51A2" w:rsidRPr="000B6FCB" w:rsidRDefault="006B51A2" w:rsidP="006B51A2">
      <w:pPr>
        <w:pStyle w:val="BodyText"/>
      </w:pPr>
      <w:r>
        <w:rPr>
          <w:noProof/>
        </w:rPr>
        <w:lastRenderedPageBreak/>
        <w:t>W</w:t>
      </w:r>
      <w:r>
        <w:t xml:space="preserve">e begin by creating an empty, single-page project. This chapter aims to show how to communicate with the </w:t>
      </w:r>
      <w:del w:id="439" w:author="Lori" w:date="2015-11-15T14:28:00Z">
        <w:r w:rsidDel="00E60522">
          <w:delText>FitBit</w:delText>
        </w:r>
      </w:del>
      <w:proofErr w:type="spellStart"/>
      <w:ins w:id="440" w:author="Lori" w:date="2015-11-15T14:28:00Z">
        <w:r w:rsidR="00E60522">
          <w:t>Fitbit</w:t>
        </w:r>
      </w:ins>
      <w:proofErr w:type="spellEnd"/>
      <w:r>
        <w:t xml:space="preserve"> API, not how to build an UI interface around it, so our application will be minimalistic, exposing just a few UI elements to trigger actions and track the communication with the </w:t>
      </w:r>
      <w:del w:id="441" w:author="Lori" w:date="2015-11-15T14:28:00Z">
        <w:r w:rsidDel="00E60522">
          <w:delText>FitBit</w:delText>
        </w:r>
      </w:del>
      <w:proofErr w:type="spellStart"/>
      <w:ins w:id="442" w:author="Lori" w:date="2015-11-15T14:28:00Z">
        <w:r w:rsidR="00E60522">
          <w:t>Fitbit</w:t>
        </w:r>
      </w:ins>
      <w:proofErr w:type="spellEnd"/>
      <w:r>
        <w:t xml:space="preserve"> API, and making inline changes to some </w:t>
      </w:r>
      <w:del w:id="443" w:author="Lori" w:date="2015-11-15T13:19:00Z">
        <w:r w:rsidDel="00B24A63">
          <w:delText xml:space="preserve">View </w:delText>
        </w:r>
      </w:del>
      <w:ins w:id="444" w:author="Lori" w:date="2015-11-15T13:19:00Z">
        <w:r w:rsidR="00B24A63">
          <w:t xml:space="preserve">view </w:t>
        </w:r>
      </w:ins>
      <w:del w:id="445" w:author="Lori" w:date="2015-11-15T13:19:00Z">
        <w:r w:rsidDel="00B24A63">
          <w:delText xml:space="preserve">Controller </w:delText>
        </w:r>
      </w:del>
      <w:ins w:id="446" w:author="Lori" w:date="2015-11-15T13:19:00Z">
        <w:r w:rsidR="00B24A63">
          <w:t xml:space="preserve">controller </w:t>
        </w:r>
      </w:ins>
      <w:r>
        <w:t>functions as we go along.</w:t>
      </w:r>
    </w:p>
    <w:p w14:paraId="7743706D" w14:textId="77777777" w:rsidR="002D028B" w:rsidRDefault="002D028B" w:rsidP="000258EE">
      <w:pPr>
        <w:pStyle w:val="Heading2"/>
      </w:pPr>
      <w:bookmarkStart w:id="447" w:name="_Toc430181213"/>
      <w:r w:rsidRPr="00904477">
        <w:t>The view controller</w:t>
      </w:r>
      <w:bookmarkEnd w:id="447"/>
    </w:p>
    <w:p w14:paraId="3D8647E4" w14:textId="77777777" w:rsidR="002D028B" w:rsidRDefault="002D028B" w:rsidP="000258EE">
      <w:pPr>
        <w:pStyle w:val="BodyText"/>
      </w:pPr>
      <w:r>
        <w:t xml:space="preserve">A basic view controller for this chapter will only show a few buttons and a text area that we will use to display the communication with the API. </w:t>
      </w:r>
    </w:p>
    <w:p w14:paraId="78A5DC4F" w14:textId="0D8455BD" w:rsidR="002D028B" w:rsidRDefault="002D028B" w:rsidP="000258EE">
      <w:pPr>
        <w:pStyle w:val="BodyText"/>
      </w:pPr>
      <w:r>
        <w:t>To initialize and to be able to use these buttons and fields, they have to be assigned macros that make them available/visible in the Interface Builder. We also define the variables used for the API and logger objects. Since these will be initialized at a later time, these variables need to be defined</w:t>
      </w:r>
      <w:r w:rsidR="005F257B">
        <w:t xml:space="preserve"> in the view controller</w:t>
      </w:r>
      <w:r>
        <w:t xml:space="preserve"> as optional</w:t>
      </w:r>
      <w:r w:rsidRPr="47B7CDDA">
        <w:t>:</w:t>
      </w:r>
    </w:p>
    <w:p w14:paraId="04A95A42" w14:textId="77777777" w:rsidR="001505BD" w:rsidRDefault="001505BD">
      <w:pPr>
        <w:pStyle w:val="FigureCaption"/>
        <w:rPr>
          <w:ins w:id="448" w:author="Lori" w:date="2015-11-16T17:47:00Z"/>
        </w:rPr>
        <w:pPrChange w:id="449" w:author="Lori" w:date="2015-11-16T17:47:00Z">
          <w:pPr>
            <w:pStyle w:val="Code"/>
          </w:pPr>
        </w:pPrChange>
      </w:pPr>
      <w:commentRangeStart w:id="450"/>
      <w:ins w:id="451" w:author="Lori" w:date="2015-11-16T17:47:00Z">
        <w:r>
          <w:t>Listing 5-5.</w:t>
        </w:r>
      </w:ins>
      <w:commentRangeEnd w:id="450"/>
      <w:ins w:id="452" w:author="Lori" w:date="2015-11-16T17:48:00Z">
        <w:r w:rsidRPr="006F3F08">
          <w:rPr>
            <w:rStyle w:val="CommentReference"/>
            <w:rFonts w:ascii="Calibri" w:hAnsi="Calibri"/>
            <w:i w:val="0"/>
          </w:rPr>
          <w:commentReference w:id="450"/>
        </w:r>
      </w:ins>
    </w:p>
    <w:p w14:paraId="3F216C5E" w14:textId="6FF84E2C" w:rsidR="002D028B" w:rsidRDefault="002D028B" w:rsidP="24228234">
      <w:pPr>
        <w:pStyle w:val="Code"/>
      </w:pPr>
      <w:r w:rsidRPr="24228234">
        <w:t>class ViewController: UIViewController {</w:t>
      </w:r>
    </w:p>
    <w:p w14:paraId="30A1E554" w14:textId="77777777" w:rsidR="002D028B" w:rsidRDefault="002D028B" w:rsidP="24228234">
      <w:pPr>
        <w:pStyle w:val="Code"/>
      </w:pPr>
      <w:r w:rsidRPr="24228234">
        <w:t xml:space="preserve">    @IBOutlet var labelButton : UIButton!</w:t>
      </w:r>
    </w:p>
    <w:p w14:paraId="019567FE" w14:textId="77777777" w:rsidR="002D028B" w:rsidRDefault="002D028B" w:rsidP="24228234">
      <w:pPr>
        <w:pStyle w:val="Code"/>
      </w:pPr>
      <w:r w:rsidRPr="24228234">
        <w:t xml:space="preserve">    @IBOutlet var textArea : UITextView!</w:t>
      </w:r>
    </w:p>
    <w:p w14:paraId="0BB1F1E8" w14:textId="77777777" w:rsidR="002D028B" w:rsidRDefault="002D028B" w:rsidP="24228234">
      <w:pPr>
        <w:pStyle w:val="Code"/>
      </w:pPr>
      <w:r w:rsidRPr="24228234">
        <w:t xml:space="preserve">    var api: APIClient!</w:t>
      </w:r>
    </w:p>
    <w:p w14:paraId="7B16CE63" w14:textId="77777777" w:rsidR="002D028B" w:rsidRDefault="002D028B" w:rsidP="24228234">
      <w:pPr>
        <w:pStyle w:val="Code"/>
      </w:pPr>
      <w:r w:rsidRPr="24228234">
        <w:t xml:space="preserve">    var logger: UILogger!</w:t>
      </w:r>
    </w:p>
    <w:p w14:paraId="452D97FD" w14:textId="77777777" w:rsidR="002D028B" w:rsidRDefault="002D028B" w:rsidP="000258EE">
      <w:pPr>
        <w:pStyle w:val="BodyText"/>
      </w:pPr>
      <w:r>
        <w:t xml:space="preserve">In the </w:t>
      </w:r>
      <w:proofErr w:type="spellStart"/>
      <w:proofErr w:type="gramStart"/>
      <w:r w:rsidRPr="005A4F8B">
        <w:rPr>
          <w:rStyle w:val="CodeInline"/>
        </w:rPr>
        <w:t>viewDidLoad</w:t>
      </w:r>
      <w:proofErr w:type="spellEnd"/>
      <w:r w:rsidRPr="005A4F8B">
        <w:rPr>
          <w:rStyle w:val="CodeInline"/>
        </w:rPr>
        <w:t>(</w:t>
      </w:r>
      <w:proofErr w:type="gramEnd"/>
      <w:r w:rsidRPr="005A4F8B">
        <w:rPr>
          <w:rStyle w:val="CodeInline"/>
        </w:rPr>
        <w:t>)</w:t>
      </w:r>
      <w:r>
        <w:t xml:space="preserve"> function we initialize the API object, as well as the log library that will output text to our </w:t>
      </w:r>
      <w:proofErr w:type="spellStart"/>
      <w:r>
        <w:t>textArea</w:t>
      </w:r>
      <w:proofErr w:type="spellEnd"/>
      <w:r>
        <w:t xml:space="preserve"> field. The content and functionality of these libraries will be explained as we go.</w:t>
      </w:r>
    </w:p>
    <w:p w14:paraId="373AD0FC" w14:textId="77777777" w:rsidR="001505BD" w:rsidRDefault="001505BD">
      <w:pPr>
        <w:pStyle w:val="FigureCaption"/>
        <w:rPr>
          <w:ins w:id="453" w:author="Lori" w:date="2015-11-16T17:48:00Z"/>
        </w:rPr>
        <w:pPrChange w:id="454" w:author="Lori" w:date="2015-11-16T17:48:00Z">
          <w:pPr>
            <w:pStyle w:val="Code"/>
          </w:pPr>
        </w:pPrChange>
      </w:pPr>
      <w:commentRangeStart w:id="455"/>
      <w:ins w:id="456" w:author="Lori" w:date="2015-11-16T17:48:00Z">
        <w:r>
          <w:t>Listing 5-6.</w:t>
        </w:r>
        <w:commentRangeEnd w:id="455"/>
        <w:r w:rsidRPr="006F3F08">
          <w:rPr>
            <w:rStyle w:val="CommentReference"/>
            <w:rFonts w:ascii="Calibri" w:hAnsi="Calibri"/>
            <w:i w:val="0"/>
          </w:rPr>
          <w:commentReference w:id="455"/>
        </w:r>
      </w:ins>
    </w:p>
    <w:p w14:paraId="50B4E148" w14:textId="667023CB" w:rsidR="002D028B" w:rsidRDefault="002D028B" w:rsidP="24228234">
      <w:pPr>
        <w:pStyle w:val="Code"/>
      </w:pPr>
      <w:r w:rsidRPr="24228234">
        <w:t>override func viewDidLoad() {</w:t>
      </w:r>
    </w:p>
    <w:p w14:paraId="11219A27" w14:textId="77777777" w:rsidR="002D028B" w:rsidRDefault="002D028B" w:rsidP="24228234">
      <w:pPr>
        <w:pStyle w:val="Code"/>
      </w:pPr>
      <w:r w:rsidRPr="24228234">
        <w:t xml:space="preserve">    super.viewDidLoad()</w:t>
      </w:r>
    </w:p>
    <w:p w14:paraId="6AE6C199" w14:textId="77777777" w:rsidR="002D028B" w:rsidRDefault="002D028B" w:rsidP="24228234">
      <w:pPr>
        <w:pStyle w:val="Code"/>
      </w:pPr>
      <w:r w:rsidRPr="24228234">
        <w:t xml:space="preserve">    api = APIClient(parent: self)</w:t>
      </w:r>
    </w:p>
    <w:p w14:paraId="1D3A2C48" w14:textId="77777777" w:rsidR="002D028B" w:rsidRDefault="002D028B" w:rsidP="24228234">
      <w:pPr>
        <w:pStyle w:val="Code"/>
      </w:pPr>
      <w:r w:rsidRPr="24228234">
        <w:t xml:space="preserve">    logger = UILogger(out: textArea)</w:t>
      </w:r>
    </w:p>
    <w:p w14:paraId="14E3DE87" w14:textId="77777777" w:rsidR="002D028B" w:rsidRDefault="002D028B" w:rsidP="24228234">
      <w:pPr>
        <w:pStyle w:val="Code"/>
      </w:pPr>
      <w:r w:rsidRPr="24228234">
        <w:t>}</w:t>
      </w:r>
    </w:p>
    <w:p w14:paraId="25FDC67E" w14:textId="3EB7302B" w:rsidR="006B51A2" w:rsidRDefault="006B51A2" w:rsidP="006B51A2">
      <w:pPr>
        <w:pStyle w:val="BodyText"/>
      </w:pPr>
      <w:r>
        <w:t>To assign an action to a button, we create a function that performs the action, and is also annotated with the proper macro to make it available in the Interface Builder. We will add a log statement to show the beginning of the request, and we can also change the title of the button, while it is pressed</w:t>
      </w:r>
      <w:ins w:id="457" w:author="Lori" w:date="2015-11-15T12:34:00Z">
        <w:r w:rsidR="001A4A58">
          <w:t>.</w:t>
        </w:r>
      </w:ins>
      <w:del w:id="458" w:author="Lori" w:date="2015-11-15T12:34:00Z">
        <w:r w:rsidDel="001A4A58">
          <w:delText>:</w:delText>
        </w:r>
      </w:del>
    </w:p>
    <w:p w14:paraId="4788A2DD" w14:textId="77777777" w:rsidR="00CA18B8" w:rsidRDefault="00CA18B8">
      <w:pPr>
        <w:pStyle w:val="FigureCaption"/>
        <w:rPr>
          <w:ins w:id="459" w:author="Lori" w:date="2015-11-16T17:49:00Z"/>
        </w:rPr>
        <w:pPrChange w:id="460" w:author="Lori" w:date="2015-11-16T18:18:00Z">
          <w:pPr>
            <w:pStyle w:val="Code"/>
          </w:pPr>
        </w:pPrChange>
      </w:pPr>
      <w:commentRangeStart w:id="461"/>
      <w:ins w:id="462" w:author="Lori" w:date="2015-11-16T17:49:00Z">
        <w:r>
          <w:t>Listing 5-7.</w:t>
        </w:r>
        <w:commentRangeEnd w:id="461"/>
        <w:r w:rsidRPr="006F3F08">
          <w:rPr>
            <w:rStyle w:val="CommentReference"/>
            <w:rFonts w:ascii="Calibri" w:hAnsi="Calibri"/>
          </w:rPr>
          <w:commentReference w:id="461"/>
        </w:r>
      </w:ins>
    </w:p>
    <w:p w14:paraId="47A7773F" w14:textId="5FDCD139" w:rsidR="006B51A2" w:rsidRDefault="0697728A" w:rsidP="24228234">
      <w:pPr>
        <w:pStyle w:val="Code"/>
      </w:pPr>
      <w:r w:rsidRPr="24228234">
        <w:t>@IBAction func clickButton() {</w:t>
      </w:r>
    </w:p>
    <w:p w14:paraId="1581A927" w14:textId="77777777" w:rsidR="006B51A2" w:rsidRDefault="006B51A2" w:rsidP="24228234">
      <w:pPr>
        <w:pStyle w:val="Code"/>
      </w:pPr>
      <w:r w:rsidRPr="24228234">
        <w:lastRenderedPageBreak/>
        <w:t xml:space="preserve">    logger.logEvent(“=== Good Request ===")</w:t>
      </w:r>
    </w:p>
    <w:p w14:paraId="2CCEC770" w14:textId="77777777" w:rsidR="006B51A2" w:rsidRDefault="006B51A2" w:rsidP="24228234">
      <w:pPr>
        <w:pStyle w:val="Code"/>
      </w:pPr>
      <w:r w:rsidRPr="24228234">
        <w:t xml:space="preserve">    api.getData(APIService.GOOD_JSON)</w:t>
      </w:r>
    </w:p>
    <w:p w14:paraId="4EAE6606" w14:textId="77777777" w:rsidR="006B51A2" w:rsidRDefault="006B51A2" w:rsidP="24228234">
      <w:pPr>
        <w:pStyle w:val="Code"/>
      </w:pPr>
      <w:r w:rsidRPr="24228234">
        <w:t xml:space="preserve">    labelButton.setTitle("Good Request Sent", forState: UIControlState.Normal)</w:t>
      </w:r>
    </w:p>
    <w:p w14:paraId="0F0396DC" w14:textId="77777777" w:rsidR="006B51A2" w:rsidRDefault="006B51A2" w:rsidP="24228234">
      <w:pPr>
        <w:pStyle w:val="Code"/>
      </w:pPr>
      <w:r w:rsidRPr="24228234">
        <w:t>}</w:t>
      </w:r>
    </w:p>
    <w:p w14:paraId="7AC0366C" w14:textId="77777777" w:rsidR="006B51A2" w:rsidRDefault="006B51A2" w:rsidP="24228234">
      <w:pPr>
        <w:pStyle w:val="Code"/>
      </w:pPr>
      <w:r w:rsidRPr="24228234">
        <w:t>@IBAction func unclickButton() {</w:t>
      </w:r>
    </w:p>
    <w:p w14:paraId="25C31CFF" w14:textId="77777777" w:rsidR="006B51A2" w:rsidRDefault="006B51A2" w:rsidP="24228234">
      <w:pPr>
        <w:pStyle w:val="Code"/>
      </w:pPr>
      <w:r w:rsidRPr="24228234">
        <w:t xml:space="preserve">    labelButton.setTitle("=== Good Request ===", forState: UIControlState.Normal)</w:t>
      </w:r>
    </w:p>
    <w:p w14:paraId="1B53BF8B" w14:textId="77777777" w:rsidR="006B51A2" w:rsidRPr="000617D9" w:rsidRDefault="006B51A2" w:rsidP="24228234">
      <w:pPr>
        <w:pStyle w:val="Code"/>
      </w:pPr>
      <w:r w:rsidRPr="24228234">
        <w:t>}</w:t>
      </w:r>
    </w:p>
    <w:p w14:paraId="511208FA" w14:textId="461DE09C" w:rsidR="002D028B" w:rsidRDefault="002D028B" w:rsidP="000258EE">
      <w:pPr>
        <w:pStyle w:val="BodyText"/>
      </w:pPr>
      <w:r>
        <w:t xml:space="preserve">Notice that we used the </w:t>
      </w:r>
      <w:proofErr w:type="spellStart"/>
      <w:r w:rsidRPr="00204D0E">
        <w:rPr>
          <w:rStyle w:val="CodeInline"/>
        </w:rPr>
        <w:t>APIService.GOOD_JSON</w:t>
      </w:r>
      <w:proofErr w:type="spellEnd"/>
      <w:r>
        <w:t xml:space="preserve"> and </w:t>
      </w:r>
      <w:proofErr w:type="spellStart"/>
      <w:r w:rsidRPr="00204D0E">
        <w:rPr>
          <w:rStyle w:val="CodeInline"/>
        </w:rPr>
        <w:t>APIService.BAD_JSON</w:t>
      </w:r>
      <w:proofErr w:type="spellEnd"/>
      <w:r>
        <w:t xml:space="preserve"> service names. This is a </w:t>
      </w:r>
      <w:del w:id="463" w:author="Lori" w:date="2015-11-15T12:34:00Z">
        <w:r w:rsidDel="001A4A58">
          <w:delText xml:space="preserve">first </w:delText>
        </w:r>
      </w:del>
      <w:ins w:id="464" w:author="Lori" w:date="2015-11-15T12:34:00Z">
        <w:r w:rsidR="001A4A58">
          <w:t>first-</w:t>
        </w:r>
      </w:ins>
      <w:r>
        <w:t>step implementati</w:t>
      </w:r>
      <w:r w:rsidR="0697728A">
        <w:t>on that</w:t>
      </w:r>
      <w:r>
        <w:t xml:space="preserve"> uses mock services from a local server and get</w:t>
      </w:r>
      <w:ins w:id="465" w:author="Lori" w:date="2015-11-15T12:34:00Z">
        <w:r w:rsidR="001A4A58">
          <w:t>s</w:t>
        </w:r>
      </w:ins>
      <w:r>
        <w:t xml:space="preserve"> in return </w:t>
      </w:r>
      <w:ins w:id="466" w:author="Lori" w:date="2015-11-15T12:34:00Z">
        <w:r w:rsidR="001A4A58">
          <w:t xml:space="preserve">a </w:t>
        </w:r>
      </w:ins>
      <w:r>
        <w:t>pre-formatted, static content, so that we can test the code. This will be later replaced by actual services like</w:t>
      </w:r>
      <w:ins w:id="467" w:author="Lori" w:date="2015-11-15T12:34:00Z">
        <w:r w:rsidR="001A4A58">
          <w:t>,</w:t>
        </w:r>
      </w:ins>
      <w:r>
        <w:t xml:space="preserve"> for example</w:t>
      </w:r>
      <w:ins w:id="468" w:author="Lori" w:date="2015-11-15T12:34:00Z">
        <w:r w:rsidR="001A4A58">
          <w:t>,</w:t>
        </w:r>
      </w:ins>
      <w:r>
        <w:t xml:space="preserve"> </w:t>
      </w:r>
      <w:proofErr w:type="spellStart"/>
      <w:r w:rsidRPr="00204D0E">
        <w:rPr>
          <w:rStyle w:val="CodeInline"/>
        </w:rPr>
        <w:t>APIService.ACCOUNT</w:t>
      </w:r>
      <w:proofErr w:type="spellEnd"/>
      <w:r>
        <w:t xml:space="preserve"> or </w:t>
      </w:r>
      <w:proofErr w:type="spellStart"/>
      <w:r w:rsidRPr="00204D0E">
        <w:rPr>
          <w:rStyle w:val="CodeInline"/>
        </w:rPr>
        <w:t>APIService.PROFILE</w:t>
      </w:r>
      <w:proofErr w:type="spellEnd"/>
      <w:r>
        <w:t>.</w:t>
      </w:r>
      <w:del w:id="469" w:author="Lori" w:date="2015-11-12T19:16:00Z">
        <w:r w:rsidDel="00FC4F42">
          <w:delText xml:space="preserve">  </w:delText>
        </w:r>
      </w:del>
      <w:ins w:id="470" w:author="Lori" w:date="2015-11-12T19:16:00Z">
        <w:r w:rsidR="00FC4F42">
          <w:t xml:space="preserve"> </w:t>
        </w:r>
      </w:ins>
      <w:r>
        <w:t xml:space="preserve">These are distinct values from </w:t>
      </w:r>
      <w:proofErr w:type="spellStart"/>
      <w:r w:rsidRPr="00445856">
        <w:t>enums</w:t>
      </w:r>
      <w:proofErr w:type="spellEnd"/>
      <w:r>
        <w:t xml:space="preserve"> that we define in the </w:t>
      </w:r>
      <w:proofErr w:type="spellStart"/>
      <w:r w:rsidRPr="00204D0E">
        <w:rPr>
          <w:rStyle w:val="CodeInline"/>
        </w:rPr>
        <w:t>APIClient.swift</w:t>
      </w:r>
      <w:proofErr w:type="spellEnd"/>
      <w:r>
        <w:t xml:space="preserve"> library.</w:t>
      </w:r>
    </w:p>
    <w:p w14:paraId="6EF8D57F" w14:textId="2F50893E" w:rsidR="002D028B" w:rsidRDefault="002D028B" w:rsidP="000258EE">
      <w:pPr>
        <w:pStyle w:val="BodyText"/>
      </w:pPr>
      <w:r>
        <w:t>We can wire these button actions in the storyboard</w:t>
      </w:r>
      <w:r w:rsidR="00380E34">
        <w:t xml:space="preserve"> (Figure </w:t>
      </w:r>
      <w:commentRangeStart w:id="471"/>
      <w:del w:id="472" w:author="Lori" w:date="2015-11-15T12:35:00Z">
        <w:r w:rsidR="00380E34" w:rsidDel="001A4A58">
          <w:delText>6</w:delText>
        </w:r>
      </w:del>
      <w:ins w:id="473" w:author="Lori" w:date="2015-11-15T12:35:00Z">
        <w:r w:rsidR="001A4A58">
          <w:t>5</w:t>
        </w:r>
      </w:ins>
      <w:r w:rsidR="00380E34">
        <w:t>-1).</w:t>
      </w:r>
      <w:commentRangeEnd w:id="471"/>
      <w:r w:rsidR="001A4A58" w:rsidRPr="00236730">
        <w:rPr>
          <w:rStyle w:val="CommentReference"/>
          <w:rFonts w:ascii="Calibri" w:hAnsi="Calibri"/>
        </w:rPr>
        <w:commentReference w:id="471"/>
      </w:r>
    </w:p>
    <w:p w14:paraId="799C9710" w14:textId="77777777" w:rsidR="002D028B" w:rsidRDefault="004D0071" w:rsidP="00FC132F">
      <w:pPr>
        <w:pStyle w:val="Figure"/>
      </w:pPr>
      <w:r>
        <w:rPr>
          <w:noProof/>
        </w:rPr>
        <w:pict w14:anchorId="3B8E4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i1025" type="#_x0000_t75" style="width:352.65pt;height:280.65pt;visibility:visible;mso-wrap-style:square">
            <v:imagedata r:id="rId15" o:title=""/>
          </v:shape>
        </w:pict>
      </w:r>
    </w:p>
    <w:p w14:paraId="7A5111D8" w14:textId="07AE01C8" w:rsidR="00380E34" w:rsidRDefault="00380E34" w:rsidP="00982E91">
      <w:pPr>
        <w:pStyle w:val="FigureCaption"/>
      </w:pPr>
      <w:r>
        <w:t xml:space="preserve">Figure </w:t>
      </w:r>
      <w:del w:id="474" w:author="Lori" w:date="2015-11-15T12:35:00Z">
        <w:r w:rsidDel="001A4A58">
          <w:delText>6</w:delText>
        </w:r>
      </w:del>
      <w:ins w:id="475" w:author="Lori" w:date="2015-11-15T12:35:00Z">
        <w:r w:rsidR="001A4A58">
          <w:t>5</w:t>
        </w:r>
      </w:ins>
      <w:r>
        <w:t>-1</w:t>
      </w:r>
      <w:ins w:id="476" w:author="Lori" w:date="2015-11-15T12:52:00Z">
        <w:r w:rsidR="0087779A">
          <w:t>.</w:t>
        </w:r>
      </w:ins>
      <w:del w:id="477" w:author="Lori" w:date="2015-11-15T12:52:00Z">
        <w:r w:rsidR="1DC351AF" w:rsidDel="0087779A">
          <w:delText>:</w:delText>
        </w:r>
      </w:del>
      <w:r w:rsidR="1DC351AF">
        <w:t xml:space="preserve"> </w:t>
      </w:r>
      <w:r w:rsidR="005F257B">
        <w:t>W</w:t>
      </w:r>
      <w:r w:rsidR="1DC351AF">
        <w:t>iring actions in the storyboard</w:t>
      </w:r>
      <w:del w:id="478" w:author="Lori" w:date="2015-11-15T12:37:00Z">
        <w:r w:rsidDel="001A4A58">
          <w:delText>.</w:delText>
        </w:r>
      </w:del>
      <w:r>
        <w:t xml:space="preserve"> </w:t>
      </w:r>
    </w:p>
    <w:p w14:paraId="113E4897" w14:textId="60970067" w:rsidR="006B51A2" w:rsidRPr="00A8043E" w:rsidRDefault="006B51A2" w:rsidP="006B51A2">
      <w:pPr>
        <w:pStyle w:val="BodyText"/>
      </w:pPr>
      <w:r>
        <w:t xml:space="preserve">This is the entire </w:t>
      </w:r>
      <w:r w:rsidRPr="001A4A58">
        <w:rPr>
          <w:rStyle w:val="CodeInline"/>
          <w:rPrChange w:id="479" w:author="Lori" w:date="2015-11-15T12:36:00Z">
            <w:rPr/>
          </w:rPrChange>
        </w:rPr>
        <w:t>ViewController.swift</w:t>
      </w:r>
      <w:r>
        <w:t xml:space="preserve"> code that we will use to test the internal wiring of the APIClient library. You might notice that we commented out the </w:t>
      </w:r>
      <w:r w:rsidRPr="001A4A58">
        <w:rPr>
          <w:rStyle w:val="CodeInline"/>
          <w:rPrChange w:id="480" w:author="Lori" w:date="2015-11-15T12:36:00Z">
            <w:rPr/>
          </w:rPrChange>
        </w:rPr>
        <w:lastRenderedPageBreak/>
        <w:t>goLive()</w:t>
      </w:r>
      <w:r>
        <w:t xml:space="preserve"> method, that would set the baseURL for the API to the liveBaseURL in the APIClient library(more on this later).</w:t>
      </w:r>
    </w:p>
    <w:p w14:paraId="2732B801" w14:textId="77777777" w:rsidR="000666D2" w:rsidRDefault="000666D2">
      <w:pPr>
        <w:pStyle w:val="FigureCaption"/>
        <w:rPr>
          <w:ins w:id="481" w:author="Lori" w:date="2015-11-16T17:41:00Z"/>
        </w:rPr>
        <w:pPrChange w:id="482" w:author="Lori" w:date="2015-11-16T17:41:00Z">
          <w:pPr>
            <w:pStyle w:val="Code"/>
          </w:pPr>
        </w:pPrChange>
      </w:pPr>
      <w:commentRangeStart w:id="483"/>
      <w:ins w:id="484" w:author="Lori" w:date="2015-11-16T17:41:00Z">
        <w:r>
          <w:t>Listing 5-8.</w:t>
        </w:r>
        <w:commentRangeEnd w:id="483"/>
        <w:r w:rsidRPr="006F3F08">
          <w:rPr>
            <w:rStyle w:val="CommentReference"/>
            <w:rFonts w:ascii="Calibri" w:hAnsi="Calibri"/>
            <w:i w:val="0"/>
          </w:rPr>
          <w:commentReference w:id="483"/>
        </w:r>
      </w:ins>
    </w:p>
    <w:p w14:paraId="123463D2" w14:textId="5FC9C8D8" w:rsidR="002D028B" w:rsidRDefault="002D028B" w:rsidP="24228234">
      <w:pPr>
        <w:pStyle w:val="Code"/>
      </w:pPr>
      <w:commentRangeStart w:id="485"/>
      <w:r w:rsidRPr="24228234">
        <w:t>import UIKit</w:t>
      </w:r>
      <w:commentRangeEnd w:id="485"/>
      <w:r w:rsidR="00380E34">
        <w:rPr>
          <w:rStyle w:val="CommentReference"/>
          <w:rFonts w:ascii="Times New Roman" w:hAnsi="Times New Roman"/>
          <w:noProof w:val="0"/>
        </w:rPr>
        <w:commentReference w:id="485"/>
      </w:r>
    </w:p>
    <w:p w14:paraId="69268459" w14:textId="77777777" w:rsidR="002D028B" w:rsidRDefault="002D028B" w:rsidP="24228234">
      <w:pPr>
        <w:pStyle w:val="Code"/>
      </w:pPr>
      <w:r w:rsidRPr="24228234">
        <w:t>class ViewController: UIViewController {</w:t>
      </w:r>
    </w:p>
    <w:p w14:paraId="12E4DD41" w14:textId="77777777" w:rsidR="002D028B" w:rsidRPr="00380E34" w:rsidRDefault="002D028B">
      <w:pPr>
        <w:pStyle w:val="Code"/>
      </w:pPr>
      <w:r w:rsidRPr="24228234">
        <w:t xml:space="preserve">    </w:t>
      </w:r>
      <w:r w:rsidRPr="00982E91">
        <w:rPr>
          <w:lang w:val="it-IT"/>
        </w:rPr>
        <w:t>@IBOutlet var clearButton : UIButton!</w:t>
      </w:r>
    </w:p>
    <w:p w14:paraId="36CE875E" w14:textId="77777777" w:rsidR="002D028B" w:rsidRPr="00380E34" w:rsidRDefault="002D028B">
      <w:pPr>
        <w:pStyle w:val="Code"/>
      </w:pPr>
      <w:r w:rsidRPr="00982E91">
        <w:rPr>
          <w:lang w:val="it-IT"/>
        </w:rPr>
        <w:t xml:space="preserve">    @IBOutlet var labelButton : UIButton!</w:t>
      </w:r>
    </w:p>
    <w:p w14:paraId="312440A3" w14:textId="77777777" w:rsidR="002D028B" w:rsidRPr="00380E34" w:rsidRDefault="002D028B">
      <w:pPr>
        <w:pStyle w:val="Code"/>
      </w:pPr>
      <w:r w:rsidRPr="00982E91">
        <w:rPr>
          <w:lang w:val="it-IT"/>
        </w:rPr>
        <w:t xml:space="preserve">    @IBOutlet var labelButton2 : UIButton!</w:t>
      </w:r>
    </w:p>
    <w:p w14:paraId="5845A3A9" w14:textId="77777777" w:rsidR="002D028B" w:rsidRPr="00380E34" w:rsidRDefault="002D028B">
      <w:pPr>
        <w:pStyle w:val="Code"/>
      </w:pPr>
      <w:r w:rsidRPr="00982E91">
        <w:rPr>
          <w:lang w:val="it-IT"/>
        </w:rPr>
        <w:t xml:space="preserve">    @IBOutlet var textArea : UITextView!</w:t>
      </w:r>
    </w:p>
    <w:p w14:paraId="003822C3" w14:textId="77777777" w:rsidR="002D028B" w:rsidRPr="00380E34" w:rsidRDefault="002D028B">
      <w:pPr>
        <w:pStyle w:val="Code"/>
      </w:pPr>
      <w:r w:rsidRPr="00982E91">
        <w:rPr>
          <w:lang w:val="it-IT"/>
        </w:rPr>
        <w:t xml:space="preserve">    var api: APIClient!</w:t>
      </w:r>
    </w:p>
    <w:p w14:paraId="06DE322E" w14:textId="77777777" w:rsidR="002D028B" w:rsidRDefault="002D028B" w:rsidP="24228234">
      <w:pPr>
        <w:pStyle w:val="Code"/>
      </w:pPr>
      <w:r w:rsidRPr="00982E91">
        <w:rPr>
          <w:lang w:val="it-IT"/>
        </w:rPr>
        <w:t xml:space="preserve">    </w:t>
      </w:r>
      <w:r w:rsidRPr="24228234">
        <w:t>var logger: UILogger!</w:t>
      </w:r>
    </w:p>
    <w:p w14:paraId="65E65686" w14:textId="77777777" w:rsidR="002D028B" w:rsidRDefault="002D028B" w:rsidP="24228234">
      <w:pPr>
        <w:pStyle w:val="Code"/>
      </w:pPr>
      <w:r w:rsidRPr="24228234">
        <w:t xml:space="preserve">    </w:t>
      </w:r>
    </w:p>
    <w:p w14:paraId="3699B9D6" w14:textId="77777777" w:rsidR="002D028B" w:rsidRDefault="002D028B" w:rsidP="24228234">
      <w:pPr>
        <w:pStyle w:val="Code"/>
      </w:pPr>
      <w:r w:rsidRPr="24228234">
        <w:t xml:space="preserve">    required init(coder aDecoder: NSCoder) {</w:t>
      </w:r>
    </w:p>
    <w:p w14:paraId="4589A3DA" w14:textId="77777777" w:rsidR="002D028B" w:rsidRDefault="002D028B" w:rsidP="24228234">
      <w:pPr>
        <w:pStyle w:val="Code"/>
      </w:pPr>
      <w:r w:rsidRPr="24228234">
        <w:t xml:space="preserve">        super.init(coder: aDecoder)</w:t>
      </w:r>
    </w:p>
    <w:p w14:paraId="1173A940" w14:textId="77777777" w:rsidR="002D028B" w:rsidRDefault="002D028B" w:rsidP="24228234">
      <w:pPr>
        <w:pStyle w:val="Code"/>
      </w:pPr>
      <w:r w:rsidRPr="24228234">
        <w:t xml:space="preserve">    }</w:t>
      </w:r>
    </w:p>
    <w:p w14:paraId="056EBE84" w14:textId="77777777" w:rsidR="002D028B" w:rsidRDefault="002D028B" w:rsidP="24228234">
      <w:pPr>
        <w:pStyle w:val="Code"/>
      </w:pPr>
      <w:r w:rsidRPr="24228234">
        <w:t xml:space="preserve">    override func viewDidLoad() {</w:t>
      </w:r>
    </w:p>
    <w:p w14:paraId="1B6411D9" w14:textId="77777777" w:rsidR="002D028B" w:rsidRDefault="002D028B" w:rsidP="24228234">
      <w:pPr>
        <w:pStyle w:val="Code"/>
      </w:pPr>
      <w:r w:rsidRPr="24228234">
        <w:t xml:space="preserve">        super.viewDidLoad()</w:t>
      </w:r>
    </w:p>
    <w:p w14:paraId="62712291" w14:textId="77777777" w:rsidR="002D028B" w:rsidRDefault="002D028B" w:rsidP="24228234">
      <w:pPr>
        <w:pStyle w:val="Code"/>
      </w:pPr>
      <w:r w:rsidRPr="24228234">
        <w:t xml:space="preserve">        api = APIClient(parent: self)</w:t>
      </w:r>
    </w:p>
    <w:p w14:paraId="5A579EF2" w14:textId="77777777" w:rsidR="002D028B" w:rsidRDefault="002D028B" w:rsidP="24228234">
      <w:pPr>
        <w:pStyle w:val="Code"/>
      </w:pPr>
      <w:r w:rsidRPr="24228234">
        <w:t xml:space="preserve">        logger = UILogger(out: textArea)</w:t>
      </w:r>
    </w:p>
    <w:p w14:paraId="31CA0929" w14:textId="77777777" w:rsidR="002D028B" w:rsidRDefault="002D028B" w:rsidP="24228234">
      <w:pPr>
        <w:pStyle w:val="Code"/>
      </w:pPr>
      <w:r w:rsidRPr="24228234">
        <w:t xml:space="preserve">        // api.goLive()</w:t>
      </w:r>
    </w:p>
    <w:p w14:paraId="4550D849" w14:textId="77777777" w:rsidR="002D028B" w:rsidRDefault="002D028B" w:rsidP="24228234">
      <w:pPr>
        <w:pStyle w:val="Code"/>
      </w:pPr>
      <w:r w:rsidRPr="24228234">
        <w:t xml:space="preserve">    }</w:t>
      </w:r>
    </w:p>
    <w:p w14:paraId="4FEB20BB" w14:textId="77777777" w:rsidR="002D028B" w:rsidRDefault="002D028B" w:rsidP="24228234">
      <w:pPr>
        <w:pStyle w:val="Code"/>
      </w:pPr>
      <w:r w:rsidRPr="24228234">
        <w:t xml:space="preserve">    override func didReceiveMemoryWarning() {</w:t>
      </w:r>
    </w:p>
    <w:p w14:paraId="4DE8B133" w14:textId="77777777" w:rsidR="002D028B" w:rsidRDefault="002D028B" w:rsidP="24228234">
      <w:pPr>
        <w:pStyle w:val="Code"/>
      </w:pPr>
      <w:r w:rsidRPr="24228234">
        <w:t xml:space="preserve">        super.didReceiveMemoryWarning()</w:t>
      </w:r>
    </w:p>
    <w:p w14:paraId="39F4E5EC" w14:textId="77777777" w:rsidR="002D028B" w:rsidRDefault="002D028B" w:rsidP="24228234">
      <w:pPr>
        <w:pStyle w:val="Code"/>
      </w:pPr>
      <w:r w:rsidRPr="24228234">
        <w:t xml:space="preserve">        // Dispose of any resources that can be recreated.</w:t>
      </w:r>
    </w:p>
    <w:p w14:paraId="2D8DA625" w14:textId="77777777" w:rsidR="002D028B" w:rsidRDefault="002D028B" w:rsidP="24228234">
      <w:pPr>
        <w:pStyle w:val="Code"/>
      </w:pPr>
      <w:r w:rsidRPr="24228234">
        <w:t xml:space="preserve">    }</w:t>
      </w:r>
    </w:p>
    <w:p w14:paraId="0F2FAE31" w14:textId="77777777" w:rsidR="002D028B" w:rsidRDefault="002D028B" w:rsidP="24228234">
      <w:pPr>
        <w:pStyle w:val="Code"/>
      </w:pPr>
      <w:r w:rsidRPr="24228234">
        <w:t xml:space="preserve">    @IBAction func unclickButton() {</w:t>
      </w:r>
    </w:p>
    <w:p w14:paraId="452CF2ED" w14:textId="77777777" w:rsidR="002D028B" w:rsidRDefault="002D028B" w:rsidP="24228234">
      <w:pPr>
        <w:pStyle w:val="Code"/>
      </w:pPr>
      <w:r w:rsidRPr="24228234">
        <w:t xml:space="preserve">        labelButton.setTitle("Good Request", forState: UIControlState.Normal)</w:t>
      </w:r>
    </w:p>
    <w:p w14:paraId="136AF864" w14:textId="77777777" w:rsidR="002D028B" w:rsidRDefault="002D028B" w:rsidP="24228234">
      <w:pPr>
        <w:pStyle w:val="Code"/>
      </w:pPr>
      <w:r w:rsidRPr="24228234">
        <w:t xml:space="preserve">    }</w:t>
      </w:r>
    </w:p>
    <w:p w14:paraId="353F8198" w14:textId="77777777" w:rsidR="002D028B" w:rsidRDefault="002D028B" w:rsidP="24228234">
      <w:pPr>
        <w:pStyle w:val="Code"/>
      </w:pPr>
      <w:r w:rsidRPr="24228234">
        <w:t xml:space="preserve">    @IBAction func unclickButton2() {</w:t>
      </w:r>
    </w:p>
    <w:p w14:paraId="5180536E" w14:textId="77777777" w:rsidR="002D028B" w:rsidRDefault="002D028B" w:rsidP="24228234">
      <w:pPr>
        <w:pStyle w:val="Code"/>
      </w:pPr>
      <w:r w:rsidRPr="24228234">
        <w:t xml:space="preserve">        labelButton2.setTitle("Bad Request", forState: UIControlState.Normal)</w:t>
      </w:r>
    </w:p>
    <w:p w14:paraId="22328859" w14:textId="77777777" w:rsidR="002D028B" w:rsidRDefault="002D028B" w:rsidP="24228234">
      <w:pPr>
        <w:pStyle w:val="Code"/>
      </w:pPr>
      <w:r w:rsidRPr="24228234">
        <w:t xml:space="preserve">    }</w:t>
      </w:r>
    </w:p>
    <w:p w14:paraId="2793D355" w14:textId="77777777" w:rsidR="002D028B" w:rsidRDefault="002D028B" w:rsidP="24228234">
      <w:pPr>
        <w:pStyle w:val="Code"/>
      </w:pPr>
      <w:r w:rsidRPr="24228234">
        <w:t xml:space="preserve">    @IBAction func clickButton() {</w:t>
      </w:r>
    </w:p>
    <w:p w14:paraId="502896DE" w14:textId="77777777" w:rsidR="002D028B" w:rsidRDefault="002D028B" w:rsidP="24228234">
      <w:pPr>
        <w:pStyle w:val="Code"/>
      </w:pPr>
      <w:r w:rsidRPr="24228234">
        <w:t xml:space="preserve">        logger.logEvent("=== Good Request ===")</w:t>
      </w:r>
    </w:p>
    <w:p w14:paraId="37054E43" w14:textId="77777777" w:rsidR="002D028B" w:rsidRDefault="002D028B" w:rsidP="24228234">
      <w:pPr>
        <w:pStyle w:val="Code"/>
      </w:pPr>
      <w:r w:rsidRPr="24228234">
        <w:t xml:space="preserve">        api.getData(APIService.GOOD_JSON)</w:t>
      </w:r>
    </w:p>
    <w:p w14:paraId="46071CDB" w14:textId="77777777" w:rsidR="002D028B" w:rsidRDefault="002D028B" w:rsidP="24228234">
      <w:pPr>
        <w:pStyle w:val="Code"/>
      </w:pPr>
      <w:r w:rsidRPr="24228234">
        <w:t xml:space="preserve">        labelButton.setTitle("Good Request Sent", forState: UIControlState.Normal)</w:t>
      </w:r>
    </w:p>
    <w:p w14:paraId="1160E00F" w14:textId="77777777" w:rsidR="002D028B" w:rsidRDefault="002D028B" w:rsidP="24228234">
      <w:pPr>
        <w:pStyle w:val="Code"/>
      </w:pPr>
      <w:r w:rsidRPr="24228234">
        <w:t xml:space="preserve">    }</w:t>
      </w:r>
    </w:p>
    <w:p w14:paraId="69D885CC" w14:textId="77777777" w:rsidR="002D028B" w:rsidRDefault="002D028B" w:rsidP="24228234">
      <w:pPr>
        <w:pStyle w:val="Code"/>
      </w:pPr>
      <w:r w:rsidRPr="24228234">
        <w:t xml:space="preserve">    @IBAction func clickButton2() {</w:t>
      </w:r>
    </w:p>
    <w:p w14:paraId="32F9342B" w14:textId="77777777" w:rsidR="002D028B" w:rsidRDefault="002D028B" w:rsidP="24228234">
      <w:pPr>
        <w:pStyle w:val="Code"/>
      </w:pPr>
      <w:r w:rsidRPr="24228234">
        <w:t xml:space="preserve">        logger.logEvent("=== Bad Request ===")</w:t>
      </w:r>
    </w:p>
    <w:p w14:paraId="678E5CEE" w14:textId="77777777" w:rsidR="002D028B" w:rsidRDefault="002D028B" w:rsidP="24228234">
      <w:pPr>
        <w:pStyle w:val="Code"/>
      </w:pPr>
      <w:r w:rsidRPr="24228234">
        <w:t xml:space="preserve">        api.getData(APIService.BAD_JSON)</w:t>
      </w:r>
    </w:p>
    <w:p w14:paraId="7E3CBCE5" w14:textId="77777777" w:rsidR="002D028B" w:rsidRDefault="002D028B" w:rsidP="24228234">
      <w:pPr>
        <w:pStyle w:val="Code"/>
      </w:pPr>
      <w:r w:rsidRPr="24228234">
        <w:t xml:space="preserve">        labelButton2.setTitle("Bad Request Sent", forState: UIControlState.Normal)</w:t>
      </w:r>
    </w:p>
    <w:p w14:paraId="34183A3B" w14:textId="77777777" w:rsidR="002D028B" w:rsidRDefault="002D028B" w:rsidP="24228234">
      <w:pPr>
        <w:pStyle w:val="Code"/>
      </w:pPr>
      <w:r w:rsidRPr="24228234">
        <w:t xml:space="preserve">    }</w:t>
      </w:r>
    </w:p>
    <w:p w14:paraId="6C15EBA4" w14:textId="77777777" w:rsidR="002D028B" w:rsidRDefault="002D028B" w:rsidP="24228234">
      <w:pPr>
        <w:pStyle w:val="Code"/>
      </w:pPr>
      <w:r w:rsidRPr="24228234">
        <w:t xml:space="preserve">    @IBAction func clickClearButton() {</w:t>
      </w:r>
    </w:p>
    <w:p w14:paraId="3C9E3ADD" w14:textId="77777777" w:rsidR="002D028B" w:rsidRDefault="002D028B" w:rsidP="24228234">
      <w:pPr>
        <w:pStyle w:val="Code"/>
      </w:pPr>
      <w:r w:rsidRPr="24228234">
        <w:t xml:space="preserve">        logger.clear()</w:t>
      </w:r>
    </w:p>
    <w:p w14:paraId="25C5A3BB" w14:textId="77777777" w:rsidR="002D028B" w:rsidRDefault="002D028B" w:rsidP="24228234">
      <w:pPr>
        <w:pStyle w:val="Code"/>
      </w:pPr>
      <w:r w:rsidRPr="24228234">
        <w:t xml:space="preserve">    }</w:t>
      </w:r>
    </w:p>
    <w:p w14:paraId="40C94511" w14:textId="77777777" w:rsidR="002D028B" w:rsidRDefault="002D028B" w:rsidP="24228234">
      <w:pPr>
        <w:pStyle w:val="Code"/>
      </w:pPr>
      <w:r w:rsidRPr="24228234">
        <w:t>}</w:t>
      </w:r>
    </w:p>
    <w:p w14:paraId="2F9B52A0" w14:textId="741B1623" w:rsidR="002D028B" w:rsidRDefault="002D028B" w:rsidP="000258EE">
      <w:pPr>
        <w:pStyle w:val="BodyText"/>
      </w:pPr>
      <w:r>
        <w:t>When you implement your application, you will most likely have a series of requests triggered by either a sync button</w:t>
      </w:r>
      <w:del w:id="486" w:author="Lori" w:date="2015-11-15T12:37:00Z">
        <w:r w:rsidDel="001A4A58">
          <w:delText>,</w:delText>
        </w:r>
      </w:del>
      <w:r>
        <w:t xml:space="preserve"> or </w:t>
      </w:r>
      <w:del w:id="487" w:author="Lori" w:date="2015-11-15T12:37:00Z">
        <w:r w:rsidDel="001A4A58">
          <w:delText xml:space="preserve">by </w:delText>
        </w:r>
      </w:del>
      <w:r>
        <w:t xml:space="preserve">a timer, </w:t>
      </w:r>
      <w:del w:id="488" w:author="Lori" w:date="2015-11-15T12:37:00Z">
        <w:r w:rsidDel="001A4A58">
          <w:delText xml:space="preserve">keeping </w:delText>
        </w:r>
      </w:del>
      <w:r>
        <w:t xml:space="preserve">all the time </w:t>
      </w:r>
      <w:ins w:id="489" w:author="Lori" w:date="2015-11-15T12:37:00Z">
        <w:r w:rsidR="001A4A58">
          <w:t xml:space="preserve">keeping </w:t>
        </w:r>
      </w:ins>
      <w:r>
        <w:t>in mind that the API has a call rate limitation.</w:t>
      </w:r>
    </w:p>
    <w:p w14:paraId="76350D99" w14:textId="77777777" w:rsidR="006B51A2" w:rsidRDefault="006B51A2" w:rsidP="006B51A2">
      <w:pPr>
        <w:pStyle w:val="Heading2"/>
      </w:pPr>
      <w:bookmarkStart w:id="490" w:name="_Toc430181214"/>
      <w:r w:rsidRPr="004F0558">
        <w:lastRenderedPageBreak/>
        <w:t>The logger library</w:t>
      </w:r>
      <w:bookmarkEnd w:id="490"/>
    </w:p>
    <w:p w14:paraId="0924C22C" w14:textId="2EC0FDFC" w:rsidR="006B51A2" w:rsidRDefault="006B51A2" w:rsidP="006B51A2">
      <w:pPr>
        <w:pStyle w:val="BodyText"/>
      </w:pPr>
      <w:r>
        <w:t xml:space="preserve">The logger library was assigned a variable in the </w:t>
      </w:r>
      <w:del w:id="491" w:author="Lori" w:date="2015-11-15T13:20:00Z">
        <w:r w:rsidDel="00B24A63">
          <w:delText xml:space="preserve">View </w:delText>
        </w:r>
      </w:del>
      <w:ins w:id="492" w:author="Lori" w:date="2015-11-15T13:20:00Z">
        <w:r w:rsidR="00B24A63">
          <w:t xml:space="preserve">view </w:t>
        </w:r>
      </w:ins>
      <w:del w:id="493" w:author="Lori" w:date="2015-11-15T13:20:00Z">
        <w:r w:rsidDel="00B24A63">
          <w:delText xml:space="preserve">Controller </w:delText>
        </w:r>
      </w:del>
      <w:ins w:id="494" w:author="Lori" w:date="2015-11-15T13:20:00Z">
        <w:r w:rsidR="00B24A63">
          <w:t xml:space="preserve">controller </w:t>
        </w:r>
      </w:ins>
      <w:r>
        <w:t>that will keep an instance of the logger around with the proper target assigned</w:t>
      </w:r>
      <w:ins w:id="495" w:author="Lori" w:date="2015-11-15T12:37:00Z">
        <w:r w:rsidR="001A4A58">
          <w:t>—</w:t>
        </w:r>
      </w:ins>
      <w:del w:id="496" w:author="Lori" w:date="2015-11-15T12:37:00Z">
        <w:r w:rsidDel="001A4A58">
          <w:delText xml:space="preserve"> - </w:delText>
        </w:r>
      </w:del>
      <w:r>
        <w:t>in our case we use a text area field for the activity logging.</w:t>
      </w:r>
    </w:p>
    <w:p w14:paraId="7D8FED9B" w14:textId="674DFB73" w:rsidR="006B51A2" w:rsidRPr="00FE2CC0" w:rsidRDefault="006B51A2" w:rsidP="006B51A2">
      <w:pPr>
        <w:pStyle w:val="BodyText"/>
      </w:pPr>
      <w:r>
        <w:t xml:space="preserve">To keep things simple, we implement just a couple </w:t>
      </w:r>
      <w:ins w:id="497" w:author="Lori" w:date="2015-11-15T12:38:00Z">
        <w:r w:rsidR="001A4A58">
          <w:t xml:space="preserve">of </w:t>
        </w:r>
      </w:ins>
      <w:r>
        <w:t xml:space="preserve">functions that will allow us to track the API activity. These functions will interact with the textArea field we set up in the view controller. Just </w:t>
      </w:r>
      <w:del w:id="498" w:author="Lori" w:date="2015-11-15T12:38:00Z">
        <w:r w:rsidDel="001A4A58">
          <w:delText xml:space="preserve">like </w:delText>
        </w:r>
      </w:del>
      <w:ins w:id="499" w:author="Lori" w:date="2015-11-15T12:38:00Z">
        <w:r w:rsidR="001A4A58">
          <w:t xml:space="preserve">as </w:t>
        </w:r>
      </w:ins>
      <w:r>
        <w:t xml:space="preserve">in the </w:t>
      </w:r>
      <w:del w:id="500" w:author="Lori" w:date="2015-11-15T13:20:00Z">
        <w:r w:rsidDel="00B24A63">
          <w:delText xml:space="preserve">View </w:delText>
        </w:r>
      </w:del>
      <w:ins w:id="501" w:author="Lori" w:date="2015-11-15T13:20:00Z">
        <w:r w:rsidR="00B24A63">
          <w:t xml:space="preserve">view </w:t>
        </w:r>
      </w:ins>
      <w:del w:id="502" w:author="Lori" w:date="2015-11-15T13:20:00Z">
        <w:r w:rsidDel="00B24A63">
          <w:delText>Controller</w:delText>
        </w:r>
      </w:del>
      <w:ins w:id="503" w:author="Lori" w:date="2015-11-15T13:20:00Z">
        <w:r w:rsidR="00B24A63">
          <w:t>controller</w:t>
        </w:r>
      </w:ins>
      <w:r>
        <w:t xml:space="preserve">, the textArea field is declared </w:t>
      </w:r>
      <w:del w:id="504" w:author="Lori" w:date="2015-11-15T12:38:00Z">
        <w:r w:rsidDel="001A4A58">
          <w:delText xml:space="preserve">as </w:delText>
        </w:r>
      </w:del>
      <w:r>
        <w:t xml:space="preserve">optional, as it will be initialized in the </w:t>
      </w:r>
      <w:r w:rsidRPr="001A4A58">
        <w:rPr>
          <w:rStyle w:val="CodeInline"/>
          <w:rPrChange w:id="505" w:author="Lori" w:date="2015-11-15T12:38:00Z">
            <w:rPr/>
          </w:rPrChange>
        </w:rPr>
        <w:t>init()</w:t>
      </w:r>
      <w:r>
        <w:t xml:space="preserve"> function</w:t>
      </w:r>
      <w:r w:rsidR="6664F46D">
        <w:t xml:space="preserve">. The code </w:t>
      </w:r>
      <w:del w:id="506" w:author="Lori" w:date="2015-11-15T12:38:00Z">
        <w:r w:rsidR="6664F46D" w:rsidDel="001A4A58">
          <w:delText xml:space="preserve">below </w:delText>
        </w:r>
      </w:del>
      <w:ins w:id="507" w:author="Lori" w:date="2015-11-15T12:38:00Z">
        <w:r w:rsidR="001A4A58">
          <w:t xml:space="preserve">in </w:t>
        </w:r>
        <w:r w:rsidR="001A4A58" w:rsidRPr="001A4A58">
          <w:rPr>
            <w:highlight w:val="yellow"/>
            <w:rPrChange w:id="508" w:author="Lori" w:date="2015-11-15T12:39:00Z">
              <w:rPr/>
            </w:rPrChange>
          </w:rPr>
          <w:t>Listing 5</w:t>
        </w:r>
      </w:ins>
      <w:ins w:id="509" w:author="Lori" w:date="2015-11-15T12:56:00Z">
        <w:r w:rsidR="001C4B62">
          <w:rPr>
            <w:highlight w:val="yellow"/>
          </w:rPr>
          <w:t>-</w:t>
        </w:r>
      </w:ins>
      <w:ins w:id="510" w:author="Lori" w:date="2015-11-15T12:38:00Z">
        <w:r w:rsidR="001A4A58" w:rsidRPr="001A4A58">
          <w:rPr>
            <w:highlight w:val="yellow"/>
            <w:rPrChange w:id="511" w:author="Lori" w:date="2015-11-15T12:39:00Z">
              <w:rPr/>
            </w:rPrChange>
          </w:rPr>
          <w:t>9</w:t>
        </w:r>
        <w:r w:rsidR="001A4A58">
          <w:t xml:space="preserve"> </w:t>
        </w:r>
      </w:ins>
      <w:r w:rsidR="6664F46D">
        <w:t xml:space="preserve">goes in the </w:t>
      </w:r>
      <w:r w:rsidR="6664F46D" w:rsidRPr="001A4A58">
        <w:rPr>
          <w:rStyle w:val="CodeInline"/>
          <w:rPrChange w:id="512" w:author="Lori" w:date="2015-11-15T12:38:00Z">
            <w:rPr/>
          </w:rPrChange>
        </w:rPr>
        <w:t>UILogger.</w:t>
      </w:r>
      <w:r w:rsidR="21DB7718" w:rsidRPr="001A4A58">
        <w:rPr>
          <w:rStyle w:val="CodeInline"/>
          <w:rPrChange w:id="513" w:author="Lori" w:date="2015-11-15T12:38:00Z">
            <w:rPr/>
          </w:rPrChange>
        </w:rPr>
        <w:t>swift</w:t>
      </w:r>
      <w:r w:rsidR="21DB7718">
        <w:t xml:space="preserve"> file</w:t>
      </w:r>
      <w:r w:rsidRPr="21DB7718">
        <w:t>:</w:t>
      </w:r>
    </w:p>
    <w:p w14:paraId="409CA265" w14:textId="77777777" w:rsidR="00CA18B8" w:rsidRDefault="00CA18B8">
      <w:pPr>
        <w:pStyle w:val="FigureCaption"/>
        <w:rPr>
          <w:ins w:id="514" w:author="Lori" w:date="2015-11-16T17:50:00Z"/>
        </w:rPr>
        <w:pPrChange w:id="515" w:author="Lori" w:date="2015-11-16T18:19:00Z">
          <w:pPr>
            <w:pStyle w:val="Code"/>
          </w:pPr>
        </w:pPrChange>
      </w:pPr>
      <w:commentRangeStart w:id="516"/>
      <w:ins w:id="517" w:author="Lori" w:date="2015-11-16T17:50:00Z">
        <w:r>
          <w:t>Listing 5-9.</w:t>
        </w:r>
        <w:commentRangeEnd w:id="516"/>
        <w:r w:rsidRPr="006F3F08">
          <w:rPr>
            <w:rStyle w:val="CommentReference"/>
            <w:rFonts w:ascii="Calibri" w:hAnsi="Calibri"/>
          </w:rPr>
          <w:commentReference w:id="516"/>
        </w:r>
      </w:ins>
    </w:p>
    <w:p w14:paraId="755177E8" w14:textId="540ED9C0" w:rsidR="002D028B" w:rsidRDefault="002D028B" w:rsidP="41B2A5AB">
      <w:pPr>
        <w:pStyle w:val="Code"/>
      </w:pPr>
      <w:r w:rsidRPr="41B2A5AB">
        <w:t>import Foundation</w:t>
      </w:r>
    </w:p>
    <w:p w14:paraId="0A5F0B26" w14:textId="77777777" w:rsidR="002D028B" w:rsidRDefault="002D028B" w:rsidP="41B2A5AB">
      <w:pPr>
        <w:pStyle w:val="Code"/>
      </w:pPr>
      <w:r w:rsidRPr="41B2A5AB">
        <w:t>import UIKit</w:t>
      </w:r>
    </w:p>
    <w:p w14:paraId="38E29CF9" w14:textId="77777777" w:rsidR="002D028B" w:rsidRDefault="002D028B" w:rsidP="41B2A5AB">
      <w:pPr>
        <w:pStyle w:val="Code"/>
      </w:pPr>
    </w:p>
    <w:p w14:paraId="76BA6A07" w14:textId="77777777" w:rsidR="002D028B" w:rsidRDefault="002D028B" w:rsidP="41B2A5AB">
      <w:pPr>
        <w:pStyle w:val="Code"/>
      </w:pPr>
      <w:r w:rsidRPr="41B2A5AB">
        <w:t>class UILogger {</w:t>
      </w:r>
    </w:p>
    <w:p w14:paraId="344BBEC7" w14:textId="7483CAA2" w:rsidR="002D028B" w:rsidRDefault="002D028B" w:rsidP="41B2A5AB">
      <w:pPr>
        <w:pStyle w:val="Code"/>
      </w:pPr>
      <w:r w:rsidRPr="41B2A5AB">
        <w:t xml:space="preserve">    var textArea : UITextView!</w:t>
      </w:r>
    </w:p>
    <w:p w14:paraId="6BA32A66" w14:textId="77777777" w:rsidR="002D028B" w:rsidRDefault="002D028B" w:rsidP="41B2A5AB">
      <w:pPr>
        <w:pStyle w:val="Code"/>
      </w:pPr>
      <w:r w:rsidRPr="41B2A5AB">
        <w:t xml:space="preserve">    required init(out: UITextView) {</w:t>
      </w:r>
    </w:p>
    <w:p w14:paraId="095F2FDE" w14:textId="77777777" w:rsidR="004D0071" w:rsidRDefault="004D0071" w:rsidP="004D0071">
      <w:pPr>
        <w:pStyle w:val="Code"/>
        <w:rPr>
          <w:ins w:id="518" w:author="Gheorghe Chesler" w:date="2015-11-22T23:19:00Z"/>
        </w:rPr>
      </w:pPr>
      <w:ins w:id="519" w:author="Gheorghe Chesler" w:date="2015-11-22T23:19:00Z">
        <w:r>
          <w:t xml:space="preserve">        dispatch_async(dispatch_get_main_queue()) {</w:t>
        </w:r>
      </w:ins>
    </w:p>
    <w:p w14:paraId="23BC085B" w14:textId="77777777" w:rsidR="004D0071" w:rsidRDefault="004D0071" w:rsidP="004D0071">
      <w:pPr>
        <w:pStyle w:val="Code"/>
        <w:rPr>
          <w:ins w:id="520" w:author="Gheorghe Chesler" w:date="2015-11-22T23:19:00Z"/>
        </w:rPr>
      </w:pPr>
      <w:ins w:id="521" w:author="Gheorghe Chesler" w:date="2015-11-22T23:19:00Z">
        <w:r>
          <w:t xml:space="preserve">            self.textArea = out</w:t>
        </w:r>
      </w:ins>
    </w:p>
    <w:p w14:paraId="35629B0C" w14:textId="77777777" w:rsidR="004D0071" w:rsidRDefault="004D0071" w:rsidP="41B2A5AB">
      <w:pPr>
        <w:pStyle w:val="Code"/>
        <w:rPr>
          <w:ins w:id="522" w:author="Gheorghe Chesler" w:date="2015-11-22T23:20:00Z"/>
        </w:rPr>
      </w:pPr>
      <w:ins w:id="523" w:author="Gheorghe Chesler" w:date="2015-11-22T23:19:00Z">
        <w:r>
          <w:t xml:space="preserve">        };</w:t>
        </w:r>
      </w:ins>
    </w:p>
    <w:p w14:paraId="2C6860A5" w14:textId="22E2DBBA" w:rsidR="002D028B" w:rsidDel="004D0071" w:rsidRDefault="002D028B" w:rsidP="004D0071">
      <w:pPr>
        <w:pStyle w:val="Code"/>
        <w:rPr>
          <w:del w:id="524" w:author="Gheorghe Chesler" w:date="2015-11-22T23:19:00Z"/>
        </w:rPr>
      </w:pPr>
      <w:del w:id="525" w:author="Gheorghe Chesler" w:date="2015-11-22T23:19:00Z">
        <w:r w:rsidRPr="41B2A5AB" w:rsidDel="004D0071">
          <w:delText xml:space="preserve">        textArea = out</w:delText>
        </w:r>
        <w:bookmarkStart w:id="526" w:name="_GoBack"/>
        <w:bookmarkEnd w:id="526"/>
      </w:del>
    </w:p>
    <w:p w14:paraId="574962AA" w14:textId="77777777" w:rsidR="002D028B" w:rsidRDefault="002D028B" w:rsidP="41B2A5AB">
      <w:pPr>
        <w:pStyle w:val="Code"/>
      </w:pPr>
      <w:r w:rsidRPr="41B2A5AB">
        <w:t xml:space="preserve">        self.clear()</w:t>
      </w:r>
    </w:p>
    <w:p w14:paraId="64A6BDAC" w14:textId="77777777" w:rsidR="002D028B" w:rsidRDefault="002D028B" w:rsidP="41B2A5AB">
      <w:pPr>
        <w:pStyle w:val="Code"/>
      </w:pPr>
      <w:r w:rsidRPr="41B2A5AB">
        <w:t xml:space="preserve">    }</w:t>
      </w:r>
    </w:p>
    <w:p w14:paraId="59F6D628" w14:textId="77777777" w:rsidR="002D028B" w:rsidRDefault="002D028B" w:rsidP="41B2A5AB">
      <w:pPr>
        <w:pStyle w:val="Code"/>
      </w:pPr>
      <w:r w:rsidRPr="41B2A5AB">
        <w:t xml:space="preserve">    </w:t>
      </w:r>
    </w:p>
    <w:p w14:paraId="4DB7EA53" w14:textId="77777777" w:rsidR="002D028B" w:rsidRDefault="002D028B" w:rsidP="41B2A5AB">
      <w:pPr>
        <w:pStyle w:val="Code"/>
        <w:rPr>
          <w:ins w:id="527" w:author="Gheorghe Chesler" w:date="2015-11-22T23:21:00Z"/>
        </w:rPr>
      </w:pPr>
      <w:r w:rsidRPr="41B2A5AB">
        <w:t xml:space="preserve">    func clear() {</w:t>
      </w:r>
    </w:p>
    <w:p w14:paraId="43961617" w14:textId="37A9F6EC" w:rsidR="004D0071" w:rsidRDefault="004D0071" w:rsidP="41B2A5AB">
      <w:pPr>
        <w:pStyle w:val="Code"/>
      </w:pPr>
      <w:ins w:id="528" w:author="Gheorghe Chesler" w:date="2015-11-22T23:21:00Z">
        <w:r>
          <w:t xml:space="preserve">       </w:t>
        </w:r>
        <w:r w:rsidRPr="004D0071">
          <w:t>dispatch_async(dispatch_get_main_queue()) {</w:t>
        </w:r>
      </w:ins>
    </w:p>
    <w:p w14:paraId="23638EFA" w14:textId="0F90FFE6" w:rsidR="002D028B" w:rsidRDefault="002D028B" w:rsidP="41B2A5AB">
      <w:pPr>
        <w:pStyle w:val="Code"/>
        <w:rPr>
          <w:ins w:id="529" w:author="Gheorghe Chesler" w:date="2015-11-22T23:21:00Z"/>
        </w:rPr>
      </w:pPr>
      <w:r w:rsidRPr="41B2A5AB">
        <w:t xml:space="preserve">       </w:t>
      </w:r>
      <w:ins w:id="530" w:author="Gheorghe Chesler" w:date="2015-11-22T23:21:00Z">
        <w:r w:rsidR="004D0071">
          <w:t xml:space="preserve">    </w:t>
        </w:r>
      </w:ins>
      <w:r w:rsidRPr="41B2A5AB">
        <w:t xml:space="preserve"> </w:t>
      </w:r>
      <w:ins w:id="531" w:author="Gheorghe Chesler" w:date="2015-11-22T23:22:00Z">
        <w:r w:rsidR="004D0071">
          <w:t>self.</w:t>
        </w:r>
      </w:ins>
      <w:r w:rsidRPr="41B2A5AB">
        <w:t>textArea!.text = ""</w:t>
      </w:r>
    </w:p>
    <w:p w14:paraId="5A88351A" w14:textId="1E208518" w:rsidR="004D0071" w:rsidRDefault="004D0071" w:rsidP="41B2A5AB">
      <w:pPr>
        <w:pStyle w:val="Code"/>
      </w:pPr>
      <w:ins w:id="532" w:author="Gheorghe Chesler" w:date="2015-11-22T23:21:00Z">
        <w:r>
          <w:t xml:space="preserve">      }</w:t>
        </w:r>
      </w:ins>
    </w:p>
    <w:p w14:paraId="7BE4BF0A" w14:textId="77777777" w:rsidR="002D028B" w:rsidRDefault="002D028B" w:rsidP="41B2A5AB">
      <w:pPr>
        <w:pStyle w:val="Code"/>
      </w:pPr>
      <w:r w:rsidRPr="41B2A5AB">
        <w:t xml:space="preserve">    }</w:t>
      </w:r>
    </w:p>
    <w:p w14:paraId="06C5503B" w14:textId="77777777" w:rsidR="002D028B" w:rsidRDefault="002D028B" w:rsidP="41B2A5AB">
      <w:pPr>
        <w:pStyle w:val="Code"/>
      </w:pPr>
      <w:r w:rsidRPr="41B2A5AB">
        <w:t xml:space="preserve">    </w:t>
      </w:r>
    </w:p>
    <w:p w14:paraId="5E059A69" w14:textId="77777777" w:rsidR="002D028B" w:rsidRDefault="002D028B" w:rsidP="41B2A5AB">
      <w:pPr>
        <w:pStyle w:val="Code"/>
        <w:rPr>
          <w:ins w:id="533" w:author="Gheorghe Chesler" w:date="2015-11-22T23:21:00Z"/>
        </w:rPr>
      </w:pPr>
      <w:r w:rsidRPr="41B2A5AB">
        <w:t xml:space="preserve">    func logEvent(message: String) {</w:t>
      </w:r>
    </w:p>
    <w:p w14:paraId="44B5C2A6" w14:textId="1B924221" w:rsidR="004D0071" w:rsidRDefault="004D0071" w:rsidP="41B2A5AB">
      <w:pPr>
        <w:pStyle w:val="Code"/>
      </w:pPr>
      <w:ins w:id="534" w:author="Gheorghe Chesler" w:date="2015-11-22T23:21:00Z">
        <w:r>
          <w:t xml:space="preserve">        </w:t>
        </w:r>
        <w:r w:rsidRPr="004D0071">
          <w:t>dispatch_async(dispatch_get_main_queue()) {</w:t>
        </w:r>
      </w:ins>
    </w:p>
    <w:p w14:paraId="5F4A5ED8" w14:textId="48B5D79F" w:rsidR="002D028B" w:rsidRDefault="002D028B" w:rsidP="41B2A5AB">
      <w:pPr>
        <w:pStyle w:val="Code"/>
        <w:rPr>
          <w:ins w:id="535" w:author="Gheorghe Chesler" w:date="2015-11-22T23:21:00Z"/>
        </w:rPr>
      </w:pPr>
      <w:r w:rsidRPr="41B2A5AB">
        <w:t xml:space="preserve">        </w:t>
      </w:r>
      <w:ins w:id="536" w:author="Gheorghe Chesler" w:date="2015-11-22T23:21:00Z">
        <w:r w:rsidR="004D0071">
          <w:t xml:space="preserve">    </w:t>
        </w:r>
      </w:ins>
      <w:ins w:id="537" w:author="Gheorghe Chesler" w:date="2015-11-22T23:22:00Z">
        <w:r w:rsidR="004D0071">
          <w:t>self.</w:t>
        </w:r>
      </w:ins>
      <w:r w:rsidRPr="41B2A5AB">
        <w:t>textArea!.text = textArea!.text.stringByAppendingString("=&gt; " + message + "\n")</w:t>
      </w:r>
    </w:p>
    <w:p w14:paraId="70FF4296" w14:textId="21748EA4" w:rsidR="004D0071" w:rsidRDefault="004D0071" w:rsidP="41B2A5AB">
      <w:pPr>
        <w:pStyle w:val="Code"/>
      </w:pPr>
      <w:ins w:id="538" w:author="Gheorghe Chesler" w:date="2015-11-22T23:21:00Z">
        <w:r>
          <w:t xml:space="preserve">       }</w:t>
        </w:r>
      </w:ins>
    </w:p>
    <w:p w14:paraId="15BDBFA8" w14:textId="77777777" w:rsidR="002D028B" w:rsidRDefault="002D028B" w:rsidP="41B2A5AB">
      <w:pPr>
        <w:pStyle w:val="Code"/>
      </w:pPr>
      <w:r w:rsidRPr="41B2A5AB">
        <w:t xml:space="preserve">    }</w:t>
      </w:r>
    </w:p>
    <w:p w14:paraId="7F946B92" w14:textId="77777777" w:rsidR="002D028B" w:rsidRDefault="002D028B" w:rsidP="41B2A5AB">
      <w:pPr>
        <w:pStyle w:val="Code"/>
      </w:pPr>
      <w:r w:rsidRPr="41B2A5AB">
        <w:t>}</w:t>
      </w:r>
    </w:p>
    <w:p w14:paraId="7F8286FE" w14:textId="77777777" w:rsidR="002D028B" w:rsidRDefault="002D028B" w:rsidP="000258EE">
      <w:pPr>
        <w:pStyle w:val="Heading2"/>
      </w:pPr>
      <w:bookmarkStart w:id="539" w:name="_Toc430181215"/>
      <w:r w:rsidRPr="00442836">
        <w:t>Setting up a basic set of crypto functions</w:t>
      </w:r>
      <w:bookmarkEnd w:id="539"/>
    </w:p>
    <w:p w14:paraId="0012C931" w14:textId="5782214D" w:rsidR="002D028B" w:rsidRDefault="002D028B" w:rsidP="000258EE">
      <w:pPr>
        <w:pStyle w:val="BodyText"/>
      </w:pPr>
      <w:r>
        <w:t xml:space="preserve">Since the data to and from the API is of String type, the </w:t>
      </w:r>
      <w:r w:rsidR="02C176AE">
        <w:t>easiest way</w:t>
      </w:r>
      <w:r w:rsidR="25B1A011">
        <w:t xml:space="preserve"> to set up the basic crypto functio</w:t>
      </w:r>
      <w:r w:rsidR="62E055A3">
        <w:t>ns is</w:t>
      </w:r>
      <w:r w:rsidR="0F51F8FE" w:rsidRPr="178DB13F">
        <w:t xml:space="preserve"> </w:t>
      </w:r>
      <w:r>
        <w:t>t</w:t>
      </w:r>
      <w:r w:rsidR="02C176AE">
        <w:t xml:space="preserve">o </w:t>
      </w:r>
      <w:r>
        <w:t>set up a few extensions on the String object</w:t>
      </w:r>
      <w:del w:id="540" w:author="Lori" w:date="2015-11-15T12:39:00Z">
        <w:r w:rsidDel="0087779A">
          <w:delText>,</w:delText>
        </w:r>
      </w:del>
      <w:r>
        <w:t xml:space="preserve"> to handle SHA1 and HMAC hashing</w:t>
      </w:r>
      <w:r w:rsidR="005F257B">
        <w:t xml:space="preserve"> </w:t>
      </w:r>
      <w:r w:rsidR="0B77ED1C">
        <w:t>(t</w:t>
      </w:r>
      <w:r w:rsidR="62E055A3">
        <w:t>he SHA and HMAC are hashing a</w:t>
      </w:r>
      <w:r w:rsidR="0B77ED1C">
        <w:t xml:space="preserve">lgorithms). </w:t>
      </w:r>
      <w:r>
        <w:t xml:space="preserve">We can set this in a separate file in our project, called </w:t>
      </w:r>
      <w:r w:rsidRPr="0087779A">
        <w:rPr>
          <w:rStyle w:val="CodeInline"/>
          <w:rPrChange w:id="541" w:author="Lori" w:date="2015-11-15T12:39:00Z">
            <w:rPr/>
          </w:rPrChange>
        </w:rPr>
        <w:t>Crypto.swift</w:t>
      </w:r>
      <w:r w:rsidRPr="178DB13F">
        <w:t>.</w:t>
      </w:r>
    </w:p>
    <w:p w14:paraId="1B9638B7" w14:textId="77777777" w:rsidR="002D028B" w:rsidRPr="001C4B62" w:rsidRDefault="002D028B" w:rsidP="0087779A">
      <w:pPr>
        <w:pStyle w:val="BodyText"/>
      </w:pPr>
      <w:r w:rsidRPr="0087779A">
        <w:rPr>
          <w:rPrChange w:id="542" w:author="Lori" w:date="2015-11-15T12:42:00Z">
            <w:rPr>
              <w:b/>
              <w:bCs/>
            </w:rPr>
          </w:rPrChange>
        </w:rPr>
        <w:lastRenderedPageBreak/>
        <w:t xml:space="preserve">The </w:t>
      </w:r>
      <w:r w:rsidRPr="0087779A">
        <w:rPr>
          <w:rStyle w:val="CodeInline"/>
          <w:rPrChange w:id="543" w:author="Lori" w:date="2015-11-15T12:42:00Z">
            <w:rPr>
              <w:rStyle w:val="CodeInline"/>
              <w:b/>
              <w:bCs/>
            </w:rPr>
          </w:rPrChange>
        </w:rPr>
        <w:t>sha1()</w:t>
      </w:r>
      <w:r w:rsidRPr="0087779A">
        <w:rPr>
          <w:rPrChange w:id="544" w:author="Lori" w:date="2015-11-15T12:42:00Z">
            <w:rPr>
              <w:b/>
              <w:bCs/>
            </w:rPr>
          </w:rPrChange>
        </w:rPr>
        <w:t xml:space="preserve"> function</w:t>
      </w:r>
      <w:r w:rsidRPr="0087779A">
        <w:t xml:space="preserve"> is provided as a convenience method that allows you to create fingerprints of results when testing against the API. It is not used in the OAuth signing process, and was implemented just to show how something like this could be done.</w:t>
      </w:r>
    </w:p>
    <w:p w14:paraId="3C764EBD" w14:textId="52BE6D0B" w:rsidR="002D028B" w:rsidRPr="001C4B62" w:rsidDel="20B1E58A" w:rsidRDefault="196E4E3B">
      <w:pPr>
        <w:pStyle w:val="BodyText"/>
        <w:pPrChange w:id="545" w:author="Lori" w:date="2015-11-15T12:41:00Z">
          <w:pPr/>
        </w:pPrChange>
      </w:pPr>
      <w:r w:rsidRPr="0087779A">
        <w:rPr>
          <w:rPrChange w:id="546" w:author="Lori" w:date="2015-11-15T12:41:00Z">
            <w:rPr>
              <w:rFonts w:ascii="Times New Roman" w:hAnsi="Times New Roman"/>
              <w:b/>
              <w:bCs/>
            </w:rPr>
          </w:rPrChange>
        </w:rPr>
        <w:t xml:space="preserve">The </w:t>
      </w:r>
      <w:r w:rsidRPr="0087779A">
        <w:rPr>
          <w:rStyle w:val="CodeInline"/>
          <w:rPrChange w:id="547" w:author="Lori" w:date="2015-11-15T12:42:00Z">
            <w:rPr>
              <w:rFonts w:ascii="Times New Roman" w:hAnsi="Times New Roman"/>
              <w:b/>
              <w:bCs/>
            </w:rPr>
          </w:rPrChange>
        </w:rPr>
        <w:t>hmac()</w:t>
      </w:r>
      <w:r w:rsidRPr="0087779A">
        <w:rPr>
          <w:rStyle w:val="CodeInline"/>
          <w:rFonts w:ascii="HelveticaNeue-Roman" w:hAnsi="HelveticaNeue-Roman"/>
          <w:rPrChange w:id="548" w:author="Lori" w:date="2015-11-15T12:41:00Z">
            <w:rPr>
              <w:rFonts w:ascii="Times New Roman" w:hAnsi="Times New Roman"/>
              <w:b/>
              <w:bCs/>
            </w:rPr>
          </w:rPrChange>
        </w:rPr>
        <w:t xml:space="preserve"> </w:t>
      </w:r>
      <w:r w:rsidRPr="0087779A">
        <w:rPr>
          <w:rPrChange w:id="549" w:author="Lori" w:date="2015-11-15T12:41:00Z">
            <w:rPr>
              <w:rFonts w:ascii="Times New Roman" w:hAnsi="Times New Roman"/>
              <w:b/>
              <w:bCs/>
            </w:rPr>
          </w:rPrChange>
        </w:rPr>
        <w:t>function</w:t>
      </w:r>
      <w:r w:rsidRPr="0087779A">
        <w:t xml:space="preserve"> is used for creating the OAuth signature. You can verify its functionality with the Google OAuth request signature test page at </w:t>
      </w:r>
      <w:r w:rsidRPr="0087779A">
        <w:rPr>
          <w:rStyle w:val="CodeInline"/>
          <w:rPrChange w:id="550" w:author="Lori" w:date="2015-11-15T12:48:00Z">
            <w:rPr>
              <w:rFonts w:ascii="Calibri" w:hAnsi="Calibri"/>
            </w:rPr>
          </w:rPrChange>
        </w:rPr>
        <w:t>http://oauth.googlecode.com/svn/code/javascript/example/signature.html</w:t>
      </w:r>
      <w:r w:rsidRPr="0087779A">
        <w:t xml:space="preserve">. This is an </w:t>
      </w:r>
      <w:del w:id="551" w:author="Lori" w:date="2015-11-15T12:40:00Z">
        <w:r w:rsidRPr="0087779A" w:rsidDel="0087779A">
          <w:delText xml:space="preserve">easier </w:delText>
        </w:r>
      </w:del>
      <w:ins w:id="552" w:author="Lori" w:date="2015-11-15T12:40:00Z">
        <w:r w:rsidR="0087779A" w:rsidRPr="0087779A">
          <w:t>easier-</w:t>
        </w:r>
      </w:ins>
      <w:del w:id="553" w:author="Lori" w:date="2015-11-15T12:40:00Z">
        <w:r w:rsidRPr="0087779A" w:rsidDel="0087779A">
          <w:delText xml:space="preserve">to </w:delText>
        </w:r>
      </w:del>
      <w:ins w:id="554" w:author="Lori" w:date="2015-11-15T12:40:00Z">
        <w:r w:rsidR="0087779A" w:rsidRPr="0087779A">
          <w:t>to-</w:t>
        </w:r>
      </w:ins>
      <w:r w:rsidRPr="0087779A">
        <w:t xml:space="preserve">use test resource than the one provided by the </w:t>
      </w:r>
      <w:del w:id="555" w:author="Lori" w:date="2015-11-15T14:29:00Z">
        <w:r w:rsidRPr="0087779A" w:rsidDel="00E60522">
          <w:delText>FitBit</w:delText>
        </w:r>
      </w:del>
      <w:ins w:id="556" w:author="Lori" w:date="2015-11-15T14:29:00Z">
        <w:r w:rsidR="00E60522">
          <w:t>Fitbit</w:t>
        </w:r>
      </w:ins>
      <w:r w:rsidRPr="0087779A">
        <w:t xml:space="preserve"> developer site, and </w:t>
      </w:r>
      <w:ins w:id="557" w:author="Lori" w:date="2015-11-15T12:40:00Z">
        <w:r w:rsidR="0087779A" w:rsidRPr="0087779A">
          <w:t xml:space="preserve">it </w:t>
        </w:r>
      </w:ins>
      <w:r w:rsidRPr="0087779A">
        <w:t>allows you to provide any combination of keys and tokens.</w:t>
      </w:r>
    </w:p>
    <w:p w14:paraId="4EFF5983" w14:textId="5CDAD0B6" w:rsidR="002D028B" w:rsidRPr="00642545" w:rsidDel="20B1E58A" w:rsidRDefault="196E4E3B">
      <w:pPr>
        <w:pStyle w:val="BodyText"/>
        <w:pPrChange w:id="558" w:author="Lori" w:date="2015-11-15T12:41:00Z">
          <w:pPr/>
        </w:pPrChange>
      </w:pPr>
      <w:r w:rsidRPr="0087779A">
        <w:rPr>
          <w:rPrChange w:id="559" w:author="Lori" w:date="2015-11-15T12:41:00Z">
            <w:rPr>
              <w:rFonts w:ascii="Times New Roman" w:hAnsi="Times New Roman"/>
              <w:b/>
              <w:bCs/>
            </w:rPr>
          </w:rPrChange>
        </w:rPr>
        <w:t xml:space="preserve">The </w:t>
      </w:r>
      <w:r w:rsidRPr="0087779A">
        <w:rPr>
          <w:rStyle w:val="CodeInline"/>
          <w:rPrChange w:id="560" w:author="Lori" w:date="2015-11-15T12:42:00Z">
            <w:rPr>
              <w:rFonts w:ascii="Times New Roman" w:hAnsi="Times New Roman"/>
              <w:b/>
              <w:bCs/>
            </w:rPr>
          </w:rPrChange>
        </w:rPr>
        <w:t>escapeUrl()</w:t>
      </w:r>
      <w:r w:rsidRPr="0087779A">
        <w:rPr>
          <w:rPrChange w:id="561" w:author="Lori" w:date="2015-11-15T12:41:00Z">
            <w:rPr>
              <w:rFonts w:ascii="Times New Roman" w:hAnsi="Times New Roman"/>
              <w:b/>
              <w:bCs/>
            </w:rPr>
          </w:rPrChange>
        </w:rPr>
        <w:t xml:space="preserve"> function</w:t>
      </w:r>
      <w:r w:rsidRPr="0087779A">
        <w:t xml:space="preserve"> is conveniently placed in the same context, because we will use it for composing the signature base string. It could have been a library</w:t>
      </w:r>
      <w:r w:rsidRPr="001C4B62">
        <w:t xml:space="preserve"> function in its own right</w:t>
      </w:r>
      <w:ins w:id="562" w:author="Lori" w:date="2015-11-15T12:40:00Z">
        <w:r w:rsidR="0087779A" w:rsidRPr="001C4B62">
          <w:t>,</w:t>
        </w:r>
      </w:ins>
      <w:r w:rsidRPr="00A20946">
        <w:t xml:space="preserve"> but since it is conceivable that other parts of the product might use a good escaping tool, we decided to use it as an overload to the String object. Believe it or not, there is no NSCharacterSet with this set of characters, which is pretty odd, as this is the most useful set when composing an URL string.</w:t>
      </w:r>
    </w:p>
    <w:p w14:paraId="593AECA4" w14:textId="0E6326DF" w:rsidR="00380E34" w:rsidRPr="00642545" w:rsidRDefault="002D028B">
      <w:pPr>
        <w:pStyle w:val="BodyText"/>
      </w:pPr>
      <w:r w:rsidRPr="00642545">
        <w:t xml:space="preserve">There are a couple </w:t>
      </w:r>
      <w:r w:rsidR="007D552E" w:rsidRPr="009C4FAE">
        <w:t xml:space="preserve">of </w:t>
      </w:r>
      <w:r w:rsidRPr="009C4FAE">
        <w:t>enums</w:t>
      </w:r>
      <w:r w:rsidRPr="0087779A">
        <w:t xml:space="preserve"> in this library that are used by the </w:t>
      </w:r>
      <w:r w:rsidRPr="0087779A">
        <w:rPr>
          <w:rStyle w:val="CodeInline"/>
          <w:rPrChange w:id="563" w:author="Lori" w:date="2015-11-15T12:51:00Z">
            <w:rPr/>
          </w:rPrChange>
        </w:rPr>
        <w:t xml:space="preserve">hmac() </w:t>
      </w:r>
      <w:r w:rsidRPr="0087779A">
        <w:t>function: we could have just used the values for SHA1 and saved ourselves the extra work with the enums, b</w:t>
      </w:r>
      <w:r w:rsidRPr="001C4B62">
        <w:t>ut with the full list configured, you can re</w:t>
      </w:r>
      <w:del w:id="564" w:author="Lori" w:date="2015-11-15T12:47:00Z">
        <w:r w:rsidRPr="00A20946" w:rsidDel="0087779A">
          <w:delText>-</w:delText>
        </w:r>
      </w:del>
      <w:r w:rsidRPr="00A20946">
        <w:t>use this code for any other API that uses another hashing method than SHA1.</w:t>
      </w:r>
    </w:p>
    <w:p w14:paraId="134CE5DE" w14:textId="7B0A9016" w:rsidR="002D028B" w:rsidRDefault="002D028B" w:rsidP="000258EE">
      <w:pPr>
        <w:pStyle w:val="BodyText"/>
      </w:pPr>
      <w:r>
        <w:t>The functions are relying on Objective-C code that does the heavy work, so we need to set up a bridging header file. For that, create a new file in the project, give it a name</w:t>
      </w:r>
      <w:r w:rsidR="3EC9E4BE">
        <w:t>(</w:t>
      </w:r>
      <w:r w:rsidR="08051F52" w:rsidRPr="0087779A">
        <w:rPr>
          <w:rStyle w:val="CodeInline"/>
          <w:rPrChange w:id="565" w:author="Lori" w:date="2015-11-15T12:52:00Z">
            <w:rPr/>
          </w:rPrChange>
        </w:rPr>
        <w:t>C</w:t>
      </w:r>
      <w:r w:rsidR="3EC9E4BE" w:rsidRPr="0087779A">
        <w:rPr>
          <w:rStyle w:val="CodeInline"/>
          <w:rPrChange w:id="566" w:author="Lori" w:date="2015-11-15T12:52:00Z">
            <w:rPr/>
          </w:rPrChange>
        </w:rPr>
        <w:t>r</w:t>
      </w:r>
      <w:r w:rsidR="15106432" w:rsidRPr="0087779A">
        <w:rPr>
          <w:rStyle w:val="CodeInline"/>
          <w:rPrChange w:id="567" w:author="Lori" w:date="2015-11-15T12:52:00Z">
            <w:rPr/>
          </w:rPrChange>
        </w:rPr>
        <w:t>ypto.h</w:t>
      </w:r>
      <w:r w:rsidR="15106432">
        <w:t>)</w:t>
      </w:r>
      <w:r w:rsidR="3EC9E4BE">
        <w:t xml:space="preserve"> and a location</w:t>
      </w:r>
      <w:r w:rsidR="15106432">
        <w:t>(</w:t>
      </w:r>
      <w:del w:id="568" w:author="Lori" w:date="2015-11-15T14:29:00Z">
        <w:r w:rsidR="15106432" w:rsidDel="00E60522">
          <w:delText>FitBit</w:delText>
        </w:r>
      </w:del>
      <w:ins w:id="569" w:author="Lori" w:date="2015-11-15T14:29:00Z">
        <w:r w:rsidR="00E60522">
          <w:t>Fitbit</w:t>
        </w:r>
      </w:ins>
      <w:r w:rsidR="15106432">
        <w:t xml:space="preserve"> Integration - Single Page</w:t>
      </w:r>
      <w:r w:rsidR="15106432" w:rsidRPr="08051F52">
        <w:t>)</w:t>
      </w:r>
      <w:r>
        <w:t>, and associate it with the current folder</w:t>
      </w:r>
      <w:r w:rsidR="7D9A7BED">
        <w:t xml:space="preserve">, as seen in Figure </w:t>
      </w:r>
      <w:del w:id="570" w:author="Lori" w:date="2015-11-15T12:52:00Z">
        <w:r w:rsidR="7D9A7BED" w:rsidDel="0087779A">
          <w:delText>6</w:delText>
        </w:r>
      </w:del>
      <w:ins w:id="571" w:author="Lori" w:date="2015-11-15T12:52:00Z">
        <w:r w:rsidR="0087779A">
          <w:t>5</w:t>
        </w:r>
      </w:ins>
      <w:del w:id="572" w:author="Lori" w:date="2015-11-15T12:53:00Z">
        <w:r w:rsidR="7D9A7BED" w:rsidDel="0087779A">
          <w:delText>.</w:delText>
        </w:r>
      </w:del>
      <w:ins w:id="573" w:author="Lori" w:date="2015-11-15T12:53:00Z">
        <w:r w:rsidR="0087779A">
          <w:t>-</w:t>
        </w:r>
      </w:ins>
      <w:r w:rsidR="7D9A7BED">
        <w:t>2</w:t>
      </w:r>
      <w:r w:rsidR="007D552E">
        <w:t>.</w:t>
      </w:r>
    </w:p>
    <w:p w14:paraId="7EA9936C" w14:textId="77777777" w:rsidR="002D028B" w:rsidRDefault="004D0071" w:rsidP="00FC132F">
      <w:pPr>
        <w:pStyle w:val="Figure"/>
      </w:pPr>
      <w:r>
        <w:rPr>
          <w:noProof/>
        </w:rPr>
        <w:lastRenderedPageBreak/>
        <w:pict w14:anchorId="792BA0DA">
          <v:shape id="Picture 44" o:spid="_x0000_i1026" type="#_x0000_t75" style="width:249.35pt;height:194.65pt;visibility:visible;mso-wrap-style:square">
            <v:imagedata r:id="rId16" o:title=""/>
          </v:shape>
        </w:pict>
      </w:r>
    </w:p>
    <w:p w14:paraId="431998C7" w14:textId="2F408B6D" w:rsidR="7EA9936C" w:rsidRDefault="7EA9936C">
      <w:pPr>
        <w:pStyle w:val="FigureCaption"/>
        <w:pPrChange w:id="574" w:author="Lori" w:date="2015-11-15T14:42:00Z">
          <w:pPr/>
        </w:pPrChange>
      </w:pPr>
      <w:commentRangeStart w:id="575"/>
      <w:r>
        <w:t xml:space="preserve">Figure </w:t>
      </w:r>
      <w:del w:id="576" w:author="Lori" w:date="2015-11-15T12:52:00Z">
        <w:r w:rsidDel="0087779A">
          <w:delText>6</w:delText>
        </w:r>
      </w:del>
      <w:ins w:id="577" w:author="Lori" w:date="2015-11-15T12:52:00Z">
        <w:r w:rsidR="0087779A">
          <w:t>5</w:t>
        </w:r>
      </w:ins>
      <w:del w:id="578" w:author="Lori" w:date="2015-11-15T12:54:00Z">
        <w:r w:rsidDel="001C4B62">
          <w:delText>.</w:delText>
        </w:r>
      </w:del>
      <w:ins w:id="579" w:author="Lori" w:date="2015-11-15T12:54:00Z">
        <w:r w:rsidR="001C4B62">
          <w:t>-</w:t>
        </w:r>
      </w:ins>
      <w:r>
        <w:t>2</w:t>
      </w:r>
      <w:ins w:id="580" w:author="Lori" w:date="2015-11-15T12:52:00Z">
        <w:r w:rsidR="0087779A">
          <w:t>.</w:t>
        </w:r>
      </w:ins>
      <w:del w:id="581" w:author="Lori" w:date="2015-11-15T12:52:00Z">
        <w:r w:rsidDel="0087779A">
          <w:delText>:</w:delText>
        </w:r>
      </w:del>
      <w:r>
        <w:t xml:space="preserve"> </w:t>
      </w:r>
      <w:r w:rsidR="29FBD195">
        <w:t>Saving</w:t>
      </w:r>
      <w:r>
        <w:t xml:space="preserve"> the </w:t>
      </w:r>
      <w:r w:rsidR="29FBD195">
        <w:t xml:space="preserve">new </w:t>
      </w:r>
      <w:r w:rsidR="29FBD195" w:rsidRPr="29FBD195">
        <w:t>crypto header file</w:t>
      </w:r>
      <w:commentRangeEnd w:id="575"/>
      <w:r w:rsidR="00B769EE" w:rsidRPr="00632AD6">
        <w:rPr>
          <w:rStyle w:val="CommentReference"/>
          <w:rFonts w:ascii="Calibri" w:hAnsi="Calibri"/>
          <w:i w:val="0"/>
        </w:rPr>
        <w:commentReference w:id="575"/>
      </w:r>
    </w:p>
    <w:p w14:paraId="7DF25384" w14:textId="474EC5D1" w:rsidR="006B51A2" w:rsidRDefault="006B51A2" w:rsidP="006B51A2">
      <w:pPr>
        <w:pStyle w:val="BodyText"/>
      </w:pPr>
      <w:del w:id="582" w:author="Lori" w:date="2015-11-15T12:59:00Z">
        <w:r w:rsidDel="00A20946">
          <w:delText xml:space="preserve">The </w:delText>
        </w:r>
      </w:del>
      <w:ins w:id="583" w:author="Lori" w:date="2015-11-15T12:59:00Z">
        <w:r w:rsidR="00A20946">
          <w:t xml:space="preserve">Listing 5-10 shows the </w:t>
        </w:r>
      </w:ins>
      <w:r>
        <w:t xml:space="preserve">content of the </w:t>
      </w:r>
      <w:r w:rsidRPr="00A20946">
        <w:rPr>
          <w:rStyle w:val="CodeInline"/>
          <w:rPrChange w:id="584" w:author="Lori" w:date="2015-11-15T12:56:00Z">
            <w:rPr/>
          </w:rPrChange>
        </w:rPr>
        <w:t>Crypto.h file</w:t>
      </w:r>
      <w:del w:id="585" w:author="Lori" w:date="2015-11-15T12:59:00Z">
        <w:r w:rsidDel="00A20946">
          <w:delText xml:space="preserve"> is shown </w:delText>
        </w:r>
      </w:del>
      <w:del w:id="586" w:author="Lori" w:date="2015-11-15T12:56:00Z">
        <w:r w:rsidDel="00A20946">
          <w:delText>below</w:delText>
        </w:r>
      </w:del>
      <w:r>
        <w:t>: we added two lines that include the code resources we will use for calculating SHA1 checksums and HMAC-SHA1 signatures. The ifndef section needs to stay as it is.</w:t>
      </w:r>
    </w:p>
    <w:p w14:paraId="37806FB0" w14:textId="77777777" w:rsidR="00CA18B8" w:rsidRDefault="00CA18B8">
      <w:pPr>
        <w:pStyle w:val="FigureCaption"/>
        <w:rPr>
          <w:ins w:id="587" w:author="Lori" w:date="2015-11-16T17:50:00Z"/>
        </w:rPr>
        <w:pPrChange w:id="588" w:author="Lori" w:date="2015-11-16T18:19:00Z">
          <w:pPr>
            <w:pStyle w:val="Code"/>
          </w:pPr>
        </w:pPrChange>
      </w:pPr>
      <w:commentRangeStart w:id="589"/>
      <w:ins w:id="590" w:author="Lori" w:date="2015-11-16T17:50:00Z">
        <w:r>
          <w:t>Listing 5-10.</w:t>
        </w:r>
      </w:ins>
      <w:commentRangeEnd w:id="589"/>
      <w:ins w:id="591" w:author="Lori" w:date="2015-11-16T17:51:00Z">
        <w:r w:rsidRPr="006F3F08">
          <w:rPr>
            <w:rStyle w:val="CommentReference"/>
            <w:rFonts w:ascii="Calibri" w:hAnsi="Calibri"/>
          </w:rPr>
          <w:commentReference w:id="589"/>
        </w:r>
      </w:ins>
    </w:p>
    <w:p w14:paraId="18FAA097" w14:textId="55499697" w:rsidR="006B51A2" w:rsidRPr="0097738D" w:rsidRDefault="006B51A2" w:rsidP="00982E91">
      <w:pPr>
        <w:pStyle w:val="Code"/>
      </w:pPr>
      <w:r w:rsidRPr="00982E91">
        <w:t>#import &lt;CommonCrypto/CommonCrypto.h&gt;</w:t>
      </w:r>
    </w:p>
    <w:p w14:paraId="3C0830C1" w14:textId="77777777" w:rsidR="006B51A2" w:rsidRPr="0097738D" w:rsidRDefault="006B51A2" w:rsidP="00982E91">
      <w:pPr>
        <w:pStyle w:val="Code"/>
      </w:pPr>
      <w:r w:rsidRPr="00982E91">
        <w:t>#import &lt;CommonCrypto/CommonHMAC.h&gt;</w:t>
      </w:r>
    </w:p>
    <w:p w14:paraId="15DB0AC8" w14:textId="77777777" w:rsidR="006B51A2" w:rsidRDefault="006B51A2" w:rsidP="00982E91">
      <w:pPr>
        <w:pStyle w:val="Code"/>
      </w:pPr>
    </w:p>
    <w:p w14:paraId="3FEE09AF" w14:textId="77777777" w:rsidR="006B51A2" w:rsidRDefault="006B51A2" w:rsidP="00982E91">
      <w:pPr>
        <w:pStyle w:val="Code"/>
      </w:pPr>
      <w:r w:rsidRPr="20B1E58A">
        <w:t>#ifndef FitBit_Integration___Single_Page_Crypto_h</w:t>
      </w:r>
    </w:p>
    <w:p w14:paraId="47214848" w14:textId="77777777" w:rsidR="006B51A2" w:rsidRDefault="006B51A2" w:rsidP="00982E91">
      <w:pPr>
        <w:pStyle w:val="Code"/>
      </w:pPr>
      <w:r w:rsidRPr="20B1E58A">
        <w:t>#define FitBit_Integration___Single_Page_Crypto_h</w:t>
      </w:r>
    </w:p>
    <w:p w14:paraId="694FEB5F" w14:textId="77777777" w:rsidR="006B51A2" w:rsidRDefault="006B51A2" w:rsidP="00982E91">
      <w:pPr>
        <w:pStyle w:val="Code"/>
      </w:pPr>
      <w:r w:rsidRPr="20B1E58A">
        <w:t>#endif</w:t>
      </w:r>
    </w:p>
    <w:p w14:paraId="30D9694D" w14:textId="32E8BBA7" w:rsidR="006B51A2" w:rsidRPr="00217A7D" w:rsidRDefault="006B51A2">
      <w:pPr>
        <w:pStyle w:val="BodyText"/>
        <w:pPrChange w:id="592" w:author="Lori" w:date="2015-11-15T12:57:00Z">
          <w:pPr/>
        </w:pPrChange>
      </w:pPr>
      <w:r>
        <w:t>Once the header file has been created, we need to move it up in the project file hierarchy, by drag-and-dropping it to the top of the file list. Then we need to set up the path for the bridging header</w:t>
      </w:r>
      <w:ins w:id="593" w:author="Lori" w:date="2015-11-15T12:57:00Z">
        <w:r w:rsidR="00A20946">
          <w:t xml:space="preserve"> </w:t>
        </w:r>
      </w:ins>
      <w:r w:rsidR="15FE76BC" w:rsidRPr="20B1E58A">
        <w:t>(</w:t>
      </w:r>
      <w:del w:id="594" w:author="Lori" w:date="2015-11-15T14:29:00Z">
        <w:r w:rsidR="15FE76BC" w:rsidDel="00E60522">
          <w:delText>FitBit</w:delText>
        </w:r>
      </w:del>
      <w:ins w:id="595" w:author="Lori" w:date="2015-11-15T14:29:00Z">
        <w:r w:rsidR="00E60522">
          <w:t>Fitbit</w:t>
        </w:r>
      </w:ins>
      <w:r w:rsidR="15FE76BC">
        <w:t xml:space="preserve"> Integration - Single Page/Crypto</w:t>
      </w:r>
      <w:r w:rsidR="08051F52">
        <w:t>.h</w:t>
      </w:r>
      <w:r w:rsidR="15FE76BC" w:rsidRPr="20B1E58A">
        <w:t>)</w:t>
      </w:r>
      <w:r>
        <w:t xml:space="preserve"> in our project under </w:t>
      </w:r>
      <w:r w:rsidRPr="00982E91">
        <w:rPr>
          <w:rFonts w:ascii="Times New Roman" w:hAnsi="Times New Roman"/>
          <w:b/>
          <w:bCs/>
        </w:rPr>
        <w:t>Build Settings / Swift Compiler</w:t>
      </w:r>
      <w:ins w:id="596" w:author="Lori" w:date="2015-11-15T12:59:00Z">
        <w:r w:rsidR="00A20946">
          <w:rPr>
            <w:rFonts w:ascii="Times New Roman" w:hAnsi="Times New Roman"/>
            <w:b/>
            <w:bCs/>
          </w:rPr>
          <w:t xml:space="preserve"> - </w:t>
        </w:r>
      </w:ins>
      <w:r w:rsidRPr="00982E91">
        <w:rPr>
          <w:rFonts w:ascii="Times New Roman" w:hAnsi="Times New Roman"/>
          <w:b/>
          <w:bCs/>
        </w:rPr>
        <w:t xml:space="preserve"> Code Generation</w:t>
      </w:r>
      <w:r>
        <w:t xml:space="preserve">, as shown in </w:t>
      </w:r>
      <w:r w:rsidR="3C1C2527">
        <w:t xml:space="preserve">Figure </w:t>
      </w:r>
      <w:del w:id="597" w:author="Lori" w:date="2015-11-15T12:57:00Z">
        <w:r w:rsidR="3C1C2527" w:rsidDel="00A20946">
          <w:delText>6.</w:delText>
        </w:r>
      </w:del>
      <w:ins w:id="598" w:author="Lori" w:date="2015-11-15T12:57:00Z">
        <w:r w:rsidR="00A20946">
          <w:t>5-</w:t>
        </w:r>
      </w:ins>
      <w:r w:rsidR="3C1C2527">
        <w:t>3</w:t>
      </w:r>
      <w:r w:rsidR="007D552E">
        <w:t>.</w:t>
      </w:r>
    </w:p>
    <w:p w14:paraId="19AB8247" w14:textId="7294BB37" w:rsidR="20B1E58A" w:rsidRDefault="20B1E58A"/>
    <w:p w14:paraId="0719886E" w14:textId="77777777" w:rsidR="002D028B" w:rsidRDefault="004D0071" w:rsidP="00FC132F">
      <w:pPr>
        <w:pStyle w:val="Figure"/>
      </w:pPr>
      <w:r>
        <w:rPr>
          <w:noProof/>
        </w:rPr>
        <w:lastRenderedPageBreak/>
        <w:pict w14:anchorId="02B98F7C">
          <v:shape id="Picture 43" o:spid="_x0000_i1027" type="#_x0000_t75" style="width:357.35pt;height:298.65pt;visibility:visible;mso-wrap-style:square">
            <v:imagedata r:id="rId17" o:title=""/>
          </v:shape>
        </w:pict>
      </w:r>
    </w:p>
    <w:p w14:paraId="6A440E3F" w14:textId="3908F7AE" w:rsidR="002D028B" w:rsidDel="0719886E" w:rsidRDefault="0719886E">
      <w:pPr>
        <w:pStyle w:val="FigureCaption"/>
        <w:pPrChange w:id="599" w:author="Lori" w:date="2015-11-15T13:00:00Z">
          <w:pPr/>
        </w:pPrChange>
      </w:pPr>
      <w:r>
        <w:t xml:space="preserve">Figure </w:t>
      </w:r>
      <w:del w:id="600" w:author="Lori" w:date="2015-11-15T12:58:00Z">
        <w:r w:rsidDel="00A20946">
          <w:delText>6.</w:delText>
        </w:r>
        <w:r w:rsidR="3C1C2527" w:rsidRPr="3C1C2527" w:rsidDel="00A20946">
          <w:delText>3:</w:delText>
        </w:r>
      </w:del>
      <w:ins w:id="601" w:author="Lori" w:date="2015-11-15T12:58:00Z">
        <w:r w:rsidR="00A20946">
          <w:t>5-3.</w:t>
        </w:r>
      </w:ins>
      <w:r w:rsidR="3C1C2527" w:rsidRPr="3C1C2527">
        <w:t xml:space="preserve"> </w:t>
      </w:r>
      <w:r w:rsidR="288672F1" w:rsidRPr="288672F1">
        <w:t>Setting up the path for the bridging header in the project</w:t>
      </w:r>
    </w:p>
    <w:p w14:paraId="64F87F69" w14:textId="0E39FCD0" w:rsidR="006B51A2" w:rsidRDefault="6FC2EF5E" w:rsidP="00982E91">
      <w:pPr>
        <w:pStyle w:val="Heading3"/>
      </w:pPr>
      <w:r w:rsidRPr="6FC2EF5E">
        <w:t>T</w:t>
      </w:r>
      <w:r w:rsidR="002D028B" w:rsidRPr="6FC2EF5E">
        <w:t>he full content of the Crypto.swift</w:t>
      </w:r>
    </w:p>
    <w:p w14:paraId="3260F657" w14:textId="77777777" w:rsidR="006B51A2" w:rsidRDefault="006B51A2" w:rsidP="006B51A2">
      <w:pPr>
        <w:pStyle w:val="Code"/>
      </w:pPr>
      <w:commentRangeStart w:id="602"/>
      <w:commentRangeStart w:id="603"/>
      <w:r>
        <w:t xml:space="preserve">   </w:t>
      </w:r>
    </w:p>
    <w:p w14:paraId="1F6C06FA" w14:textId="77777777" w:rsidR="00CA18B8" w:rsidRDefault="00CA18B8">
      <w:pPr>
        <w:pStyle w:val="FigureCaption"/>
        <w:rPr>
          <w:ins w:id="604" w:author="Lori" w:date="2015-11-16T17:51:00Z"/>
        </w:rPr>
        <w:pPrChange w:id="605" w:author="Lori" w:date="2015-11-16T18:19:00Z">
          <w:pPr>
            <w:pStyle w:val="Code"/>
          </w:pPr>
        </w:pPrChange>
      </w:pPr>
      <w:commentRangeStart w:id="606"/>
      <w:ins w:id="607" w:author="Lori" w:date="2015-11-16T17:51:00Z">
        <w:r>
          <w:t>Listing 5-11.</w:t>
        </w:r>
        <w:commentRangeEnd w:id="606"/>
        <w:r w:rsidRPr="006F3F08">
          <w:rPr>
            <w:rStyle w:val="CommentReference"/>
            <w:rFonts w:ascii="Calibri" w:hAnsi="Calibri"/>
          </w:rPr>
          <w:commentReference w:id="606"/>
        </w:r>
      </w:ins>
    </w:p>
    <w:p w14:paraId="11A8AAB1" w14:textId="0E546EC7" w:rsidR="006B51A2" w:rsidRDefault="0D06393C" w:rsidP="00982E91">
      <w:pPr>
        <w:pStyle w:val="Code"/>
      </w:pPr>
      <w:r w:rsidRPr="67840F53">
        <w:t>import Foundation</w:t>
      </w:r>
    </w:p>
    <w:p w14:paraId="3FA407F2" w14:textId="522CEB96" w:rsidR="006B51A2" w:rsidRPr="00F25A2F" w:rsidRDefault="0D06393C" w:rsidP="67840F53">
      <w:pPr>
        <w:pStyle w:val="Code"/>
      </w:pPr>
      <w:r w:rsidRPr="67840F53">
        <w:t>extension String {</w:t>
      </w:r>
      <w:r w:rsidR="006B51A2">
        <w:br/>
      </w:r>
      <w:r w:rsidRPr="67840F53">
        <w:t xml:space="preserve">    func sha1() -&gt; String {</w:t>
      </w:r>
      <w:r w:rsidR="006B51A2">
        <w:br/>
      </w:r>
      <w:r w:rsidRPr="67840F53">
        <w:t xml:space="preserve">        let data = self.dataUsingEncoding(NSUTF8StringEncoding)!</w:t>
      </w:r>
      <w:r w:rsidR="006B51A2">
        <w:br/>
      </w:r>
      <w:r w:rsidRPr="67840F53">
        <w:t xml:space="preserve">        var digest = [UInt8](count:Int(CC_SHA1_DIGEST_LENGTH), repeatedValue: 0)</w:t>
      </w:r>
      <w:r w:rsidR="006B51A2">
        <w:br/>
      </w:r>
      <w:r w:rsidRPr="67840F53">
        <w:t xml:space="preserve">        CC_SHA1(data.bytes, CC_LONG(data.length), &amp;digest)</w:t>
      </w:r>
      <w:r w:rsidR="006B51A2">
        <w:br/>
      </w:r>
      <w:r w:rsidR="149441FC" w:rsidRPr="67840F53">
        <w:t xml:space="preserve">        let output = NSMutableString(capacity: Int(CC_SHA1_DIGEST_LENGTH))</w:t>
      </w:r>
      <w:r w:rsidR="006B51A2">
        <w:br/>
      </w:r>
      <w:r w:rsidR="149441FC" w:rsidRPr="67840F53">
        <w:t xml:space="preserve">        for byte in digest {</w:t>
      </w:r>
      <w:r w:rsidR="006B51A2">
        <w:br/>
      </w:r>
      <w:r w:rsidR="149441FC" w:rsidRPr="67840F53">
        <w:t xml:space="preserve">            output.appendFormat("%02x", byte)</w:t>
      </w:r>
      <w:r w:rsidR="006B51A2">
        <w:br/>
      </w:r>
      <w:r w:rsidR="149441FC" w:rsidRPr="71A6C7B4">
        <w:t xml:space="preserve">        }</w:t>
      </w:r>
      <w:r w:rsidR="006B51A2">
        <w:br/>
      </w:r>
      <w:r w:rsidR="149441FC" w:rsidRPr="67840F53">
        <w:t xml:space="preserve">        return output</w:t>
      </w:r>
      <w:r w:rsidR="006B51A2">
        <w:br/>
      </w:r>
      <w:r w:rsidR="149441FC" w:rsidRPr="71A6C7B4">
        <w:t xml:space="preserve">    }</w:t>
      </w:r>
      <w:r w:rsidR="006B51A2">
        <w:br/>
      </w:r>
      <w:r w:rsidR="006B51A2">
        <w:br/>
      </w:r>
      <w:r w:rsidR="149441FC" w:rsidRPr="71A6C7B4">
        <w:t xml:space="preserve">    </w:t>
      </w:r>
      <w:r w:rsidRPr="67840F53">
        <w:t>func hmac(algorithm: HMACAlgorithm, key: String) -&gt; String {</w:t>
      </w:r>
      <w:r w:rsidR="006B51A2">
        <w:br/>
      </w:r>
      <w:r w:rsidRPr="67840F53">
        <w:t xml:space="preserve">        let str = self.cStringUsingEncoding(NSUTF8StringEncoding)</w:t>
      </w:r>
      <w:r w:rsidR="006B51A2">
        <w:br/>
      </w:r>
      <w:r w:rsidRPr="67840F53">
        <w:t xml:space="preserve">        let strLen = Int(self.lengthOfBytesUsingEncoding(NSUTF8StringEncoding))</w:t>
      </w:r>
      <w:r w:rsidR="006B51A2">
        <w:br/>
      </w:r>
      <w:r w:rsidRPr="67840F53">
        <w:lastRenderedPageBreak/>
        <w:t xml:space="preserve">        let digestLen = algorithm.digestLength()</w:t>
      </w:r>
      <w:r w:rsidR="006B51A2">
        <w:br/>
      </w:r>
      <w:r w:rsidRPr="67840F53">
        <w:t xml:space="preserve">        let result = UnsafeMutablePointer&lt;CUnsignedChar&gt;.alloc(digestLen)</w:t>
      </w:r>
      <w:r w:rsidR="006B51A2">
        <w:br/>
      </w:r>
      <w:r w:rsidRPr="67840F53">
        <w:t xml:space="preserve">        let objcKey = key as NSString</w:t>
      </w:r>
      <w:r w:rsidR="006B51A2">
        <w:br/>
      </w:r>
      <w:r w:rsidRPr="67840F53">
        <w:t xml:space="preserve">        let keyStr = objcKey.cStringUsingEncoding(NSUTF8StringEncoding)</w:t>
      </w:r>
      <w:r w:rsidR="006B51A2">
        <w:br/>
      </w:r>
      <w:r w:rsidRPr="67840F53">
        <w:t xml:space="preserve">        let keyLen = Int(objcKey.lengthOfBytesUsingEncoding(NSUTF8StringEncoding))</w:t>
      </w:r>
      <w:r w:rsidR="006B51A2">
        <w:br/>
      </w:r>
      <w:r w:rsidRPr="67840F53">
        <w:t xml:space="preserve">        CCHmac(algorithm.toCCHmacAlgorithm(), keyStr, keyLen, str!, strLen, result)</w:t>
      </w:r>
      <w:r w:rsidR="006B51A2">
        <w:br/>
      </w:r>
      <w:r w:rsidRPr="67840F53">
        <w:t xml:space="preserve">        let data = NSData(bytes: result, length: digestLen)</w:t>
      </w:r>
      <w:r w:rsidR="006B51A2">
        <w:br/>
      </w:r>
      <w:r w:rsidRPr="67840F53">
        <w:t xml:space="preserve">        result.destroy()</w:t>
      </w:r>
      <w:r w:rsidR="006B51A2">
        <w:br/>
      </w:r>
      <w:r w:rsidRPr="67840F53">
        <w:t xml:space="preserve">        return</w:t>
      </w:r>
      <w:r w:rsidR="006B51A2">
        <w:br/>
      </w:r>
      <w:r w:rsidRPr="67840F53">
        <w:t>data.base64EncodedStringWithOptions(NSDataBase64EncodingOptions.Encoding64CharacterLineLength)</w:t>
      </w:r>
      <w:r w:rsidR="006B51A2">
        <w:br/>
      </w:r>
      <w:r w:rsidR="04FC881D" w:rsidRPr="71A6C7B4">
        <w:t xml:space="preserve">    }</w:t>
      </w:r>
      <w:r w:rsidR="006B51A2">
        <w:br/>
      </w:r>
      <w:r w:rsidRPr="71A6C7B4">
        <w:t xml:space="preserve">    </w:t>
      </w:r>
      <w:r w:rsidR="006B51A2">
        <w:br/>
      </w:r>
      <w:r w:rsidRPr="67840F53">
        <w:t xml:space="preserve">    func escapeUrl() -&gt; String {</w:t>
      </w:r>
      <w:r w:rsidR="006B51A2">
        <w:br/>
      </w:r>
      <w:r w:rsidRPr="67840F53">
        <w:t xml:space="preserve">        var source: NSString = NSString(string: self)</w:t>
      </w:r>
      <w:r w:rsidR="006B51A2">
        <w:br/>
      </w:r>
      <w:r w:rsidRPr="67840F53">
        <w:t xml:space="preserve">        var chars = "abcdefghijklmnopqrstuvwxyz"</w:t>
      </w:r>
      <w:r w:rsidR="006B51A2">
        <w:br/>
      </w:r>
      <w:r w:rsidRPr="67840F53">
        <w:t xml:space="preserve">        var okChars = chars + chars.uppercaseString + "0123456789.~_-"</w:t>
      </w:r>
      <w:r w:rsidR="006B51A2">
        <w:br/>
      </w:r>
      <w:r w:rsidRPr="67840F53">
        <w:t xml:space="preserve">        var customAllowedSet = NSCharacterSet(charactersInString: okChars)</w:t>
      </w:r>
      <w:r w:rsidR="006B51A2">
        <w:br/>
      </w:r>
      <w:r w:rsidRPr="67840F53">
        <w:t xml:space="preserve">        return source.stringByAddingPercentEncodingWithAllowedCharacters(customAllowedSet)!</w:t>
      </w:r>
      <w:r w:rsidR="006B51A2">
        <w:br/>
      </w:r>
      <w:r w:rsidRPr="71A6C7B4">
        <w:t xml:space="preserve">    }</w:t>
      </w:r>
      <w:r w:rsidR="006B51A2">
        <w:br/>
      </w:r>
      <w:r w:rsidRPr="71A6C7B4">
        <w:t>}</w:t>
      </w:r>
      <w:r w:rsidR="006B51A2">
        <w:br/>
      </w:r>
      <w:r w:rsidRPr="67840F53">
        <w:t>enum HMACAlgorithm {</w:t>
      </w:r>
      <w:r w:rsidR="006B51A2">
        <w:br/>
      </w:r>
      <w:r w:rsidRPr="67840F53">
        <w:t xml:space="preserve">    case MD5, SHA1, SHA224, SHA256, SHA384, SHA512</w:t>
      </w:r>
      <w:r w:rsidR="006B51A2">
        <w:br/>
      </w:r>
      <w:r w:rsidRPr="67840F53">
        <w:t xml:space="preserve">    func toCCHmacAlgorithm() -&gt; CCHmacAlgorithm {</w:t>
      </w:r>
      <w:r w:rsidR="006B51A2">
        <w:br/>
      </w:r>
      <w:r w:rsidRPr="67840F53">
        <w:t xml:space="preserve">        var result: Int = 0</w:t>
      </w:r>
      <w:r w:rsidR="006B51A2">
        <w:br/>
      </w:r>
      <w:r w:rsidRPr="67840F53">
        <w:t xml:space="preserve">        switch self {</w:t>
      </w:r>
      <w:r w:rsidR="006B51A2">
        <w:br/>
      </w:r>
      <w:r w:rsidRPr="67840F53">
        <w:t xml:space="preserve">        case .MD5:</w:t>
      </w:r>
      <w:r w:rsidR="006B51A2">
        <w:br/>
      </w:r>
      <w:r w:rsidRPr="67840F53">
        <w:t xml:space="preserve">            result = kCCHmacAlgMD5</w:t>
      </w:r>
      <w:r w:rsidR="006B51A2">
        <w:br/>
      </w:r>
      <w:r w:rsidRPr="67840F53">
        <w:t xml:space="preserve">        case .SHA1:</w:t>
      </w:r>
      <w:r w:rsidR="006B51A2">
        <w:br/>
      </w:r>
      <w:r w:rsidRPr="67840F53">
        <w:t xml:space="preserve">            result = kCCHmacAlgSHA1</w:t>
      </w:r>
      <w:r w:rsidR="006B51A2">
        <w:br/>
      </w:r>
      <w:r w:rsidRPr="67840F53">
        <w:t xml:space="preserve">        case .SHA224:</w:t>
      </w:r>
      <w:r w:rsidR="006B51A2">
        <w:br/>
      </w:r>
      <w:r w:rsidRPr="67840F53">
        <w:t xml:space="preserve">            result = kCCHmacAlgSHA224</w:t>
      </w:r>
      <w:r w:rsidR="006B51A2">
        <w:br/>
      </w:r>
      <w:r w:rsidR="67AD819F" w:rsidRPr="67840F53">
        <w:t xml:space="preserve">        case .SHA256:</w:t>
      </w:r>
      <w:r w:rsidR="006B51A2">
        <w:br/>
      </w:r>
      <w:r w:rsidR="006B51A2" w:rsidRPr="71A6C7B4">
        <w:t xml:space="preserve">         </w:t>
      </w:r>
      <w:r w:rsidR="67AD819F" w:rsidRPr="71A6C7B4">
        <w:t xml:space="preserve">   </w:t>
      </w:r>
      <w:r w:rsidR="006B51A2" w:rsidRPr="67840F53">
        <w:t>result = kCCHmacAlgSHA256</w:t>
      </w:r>
      <w:r w:rsidR="006B51A2">
        <w:br/>
      </w:r>
      <w:r w:rsidR="006B51A2" w:rsidRPr="67840F53">
        <w:t xml:space="preserve">        case .SHA384:</w:t>
      </w:r>
      <w:r w:rsidR="006B51A2">
        <w:br/>
      </w:r>
      <w:r w:rsidR="006B51A2" w:rsidRPr="67840F53">
        <w:t xml:space="preserve">            result = kCCHmacAlgSHA384</w:t>
      </w:r>
      <w:r w:rsidR="006B51A2">
        <w:br/>
      </w:r>
      <w:r w:rsidR="006B51A2" w:rsidRPr="67840F53">
        <w:t xml:space="preserve">        case .SHA512:</w:t>
      </w:r>
      <w:r w:rsidR="006B51A2">
        <w:br/>
      </w:r>
      <w:r w:rsidR="006B51A2" w:rsidRPr="67840F53">
        <w:t xml:space="preserve">            result = kCCHmacAlgSHA512</w:t>
      </w:r>
      <w:r w:rsidR="006B51A2">
        <w:br/>
      </w:r>
      <w:r w:rsidR="006B51A2" w:rsidRPr="71A6C7B4">
        <w:t xml:space="preserve">        }</w:t>
      </w:r>
      <w:r w:rsidR="006B51A2">
        <w:br/>
      </w:r>
      <w:r w:rsidR="006B51A2" w:rsidRPr="67840F53">
        <w:t xml:space="preserve">        return CCHmacAlgorithm(result)</w:t>
      </w:r>
      <w:r w:rsidR="006B51A2">
        <w:br/>
      </w:r>
      <w:r w:rsidR="1DB23C57" w:rsidRPr="71A6C7B4">
        <w:t xml:space="preserve">    }</w:t>
      </w:r>
      <w:r w:rsidR="006B51A2">
        <w:br/>
      </w:r>
      <w:r w:rsidR="1DB23C57" w:rsidRPr="71A6C7B4">
        <w:t xml:space="preserve">    </w:t>
      </w:r>
      <w:r w:rsidR="006B51A2">
        <w:br/>
      </w:r>
      <w:r w:rsidR="1DB23C57" w:rsidRPr="67840F53">
        <w:t xml:space="preserve">    func digestLength() -&gt; Int {</w:t>
      </w:r>
      <w:r w:rsidR="006B51A2">
        <w:br/>
      </w:r>
      <w:r w:rsidR="1DB23C57" w:rsidRPr="67840F53">
        <w:t xml:space="preserve">        var result: CInt = 0</w:t>
      </w:r>
      <w:r w:rsidR="006B51A2">
        <w:br/>
      </w:r>
      <w:r w:rsidR="1DB23C57" w:rsidRPr="67840F53">
        <w:t xml:space="preserve">        switch self {</w:t>
      </w:r>
      <w:r w:rsidR="006B51A2">
        <w:br/>
      </w:r>
      <w:r w:rsidR="1DB23C57" w:rsidRPr="67840F53">
        <w:t xml:space="preserve">        case .MD5:</w:t>
      </w:r>
      <w:r w:rsidR="006B51A2">
        <w:br/>
      </w:r>
      <w:r w:rsidR="1DB23C57" w:rsidRPr="67840F53">
        <w:t xml:space="preserve">            result = CC_MD5_DIGEST_LENGTH</w:t>
      </w:r>
      <w:r w:rsidR="006B51A2">
        <w:br/>
      </w:r>
      <w:r w:rsidR="1DB23C57" w:rsidRPr="67840F53">
        <w:t xml:space="preserve">        case .SHA1:</w:t>
      </w:r>
      <w:r w:rsidR="006B51A2">
        <w:br/>
      </w:r>
      <w:r w:rsidR="006B51A2" w:rsidRPr="67840F53">
        <w:t xml:space="preserve">            result = CC_SHA1_DIGEST_LENGTH</w:t>
      </w:r>
      <w:r w:rsidR="006B51A2">
        <w:br/>
      </w:r>
      <w:r w:rsidR="006B51A2" w:rsidRPr="67840F53">
        <w:t xml:space="preserve">        case .SHA224:</w:t>
      </w:r>
      <w:r w:rsidR="006B51A2">
        <w:br/>
      </w:r>
      <w:r w:rsidR="006B51A2" w:rsidRPr="67840F53">
        <w:t xml:space="preserve">            result = CC_SHA224_DIGEST_LENGTH</w:t>
      </w:r>
      <w:r w:rsidR="006B51A2">
        <w:br/>
      </w:r>
      <w:r w:rsidR="006B51A2" w:rsidRPr="67840F53">
        <w:t xml:space="preserve">        case .SHA256:</w:t>
      </w:r>
      <w:r w:rsidR="006B51A2">
        <w:br/>
      </w:r>
      <w:r w:rsidR="006B51A2" w:rsidRPr="67840F53">
        <w:t xml:space="preserve">            result = CC_SHA256_DIGEST_LENGTH</w:t>
      </w:r>
      <w:r w:rsidR="006B51A2">
        <w:br/>
      </w:r>
      <w:r w:rsidR="006B51A2" w:rsidRPr="67840F53">
        <w:t xml:space="preserve">        case .SHA384:</w:t>
      </w:r>
      <w:r w:rsidR="006B51A2">
        <w:br/>
      </w:r>
      <w:r w:rsidR="006B51A2" w:rsidRPr="67840F53">
        <w:t xml:space="preserve">            result = CC_SHA384_DIGEST_LENGTH</w:t>
      </w:r>
      <w:r w:rsidR="006B51A2">
        <w:br/>
      </w:r>
      <w:r w:rsidR="7E8ADB98" w:rsidRPr="71A6C7B4">
        <w:lastRenderedPageBreak/>
        <w:t xml:space="preserve">        </w:t>
      </w:r>
      <w:r w:rsidR="006B51A2" w:rsidRPr="67840F53">
        <w:t>case .SHA512:</w:t>
      </w:r>
      <w:r w:rsidR="006B51A2">
        <w:br/>
      </w:r>
      <w:r w:rsidR="006B51A2" w:rsidRPr="71A6C7B4">
        <w:t xml:space="preserve"> </w:t>
      </w:r>
      <w:r w:rsidR="04864EFD" w:rsidRPr="71A6C7B4">
        <w:t xml:space="preserve">           </w:t>
      </w:r>
      <w:r w:rsidR="006B51A2" w:rsidRPr="67840F53">
        <w:t>result = CC_SHA512_DIGEST_LENGTH</w:t>
      </w:r>
      <w:r w:rsidR="006B51A2" w:rsidRPr="71A6C7B4">
        <w:t xml:space="preserve">        }</w:t>
      </w:r>
      <w:r w:rsidR="006B51A2" w:rsidRPr="67840F53">
        <w:t xml:space="preserve">        return Int(result)</w:t>
      </w:r>
      <w:r w:rsidR="006B51A2">
        <w:br/>
      </w:r>
      <w:r w:rsidR="006B51A2" w:rsidRPr="71A6C7B4">
        <w:t xml:space="preserve">    }</w:t>
      </w:r>
      <w:r w:rsidR="006B51A2">
        <w:br/>
      </w:r>
      <w:r w:rsidR="006B51A2" w:rsidRPr="71A6C7B4">
        <w:t>}</w:t>
      </w:r>
      <w:commentRangeEnd w:id="602"/>
      <w:r w:rsidR="00A7526C">
        <w:rPr>
          <w:rStyle w:val="CommentReference"/>
          <w:rFonts w:ascii="Calibri" w:hAnsi="Calibri"/>
          <w:noProof w:val="0"/>
        </w:rPr>
        <w:commentReference w:id="602"/>
      </w:r>
      <w:commentRangeEnd w:id="603"/>
      <w:r w:rsidR="006B51A2">
        <w:rPr>
          <w:rStyle w:val="CommentReference"/>
        </w:rPr>
        <w:commentReference w:id="603"/>
      </w:r>
    </w:p>
    <w:p w14:paraId="74B5AF09" w14:textId="77777777" w:rsidR="002D028B" w:rsidRDefault="002D028B" w:rsidP="000258EE">
      <w:pPr>
        <w:pStyle w:val="Heading2"/>
      </w:pPr>
      <w:bookmarkStart w:id="608" w:name="_Toc430181216"/>
      <w:r w:rsidRPr="00AD4E46">
        <w:t>The API client library</w:t>
      </w:r>
      <w:bookmarkEnd w:id="608"/>
    </w:p>
    <w:p w14:paraId="2E70F58B" w14:textId="58549B2E" w:rsidR="002D028B" w:rsidRDefault="002D028B" w:rsidP="000258EE">
      <w:pPr>
        <w:pStyle w:val="BodyText"/>
      </w:pPr>
      <w:r>
        <w:t xml:space="preserve">We created this library for the functions that make async requests to the API. </w:t>
      </w:r>
      <w:r w:rsidR="5AEE2256">
        <w:t xml:space="preserve">You can find </w:t>
      </w:r>
      <w:r w:rsidR="3DA5AA82">
        <w:t>the complete code at the end of this section</w:t>
      </w:r>
      <w:ins w:id="609" w:author="Lori" w:date="2015-11-16T22:33:00Z">
        <w:r w:rsidR="00F01ACD">
          <w:t>;</w:t>
        </w:r>
      </w:ins>
      <w:del w:id="610" w:author="Lori" w:date="2015-11-16T22:33:00Z">
        <w:r w:rsidR="3DA5AA82" w:rsidDel="00F01ACD">
          <w:delText>,</w:delText>
        </w:r>
      </w:del>
      <w:r w:rsidR="3DA5AA82">
        <w:t xml:space="preserve"> for now we will discuss parts of the </w:t>
      </w:r>
      <w:r w:rsidR="00E37498">
        <w:t xml:space="preserve">API client library </w:t>
      </w:r>
      <w:r w:rsidR="3DA5AA82">
        <w:t xml:space="preserve">code. </w:t>
      </w:r>
      <w:r>
        <w:t>The header of the class contains the URLs and other variables needed for the API functionality</w:t>
      </w:r>
      <w:ins w:id="611" w:author="Lori" w:date="2015-11-15T13:01:00Z">
        <w:r w:rsidR="009C4FAE">
          <w:t>.</w:t>
        </w:r>
      </w:ins>
      <w:del w:id="612" w:author="Lori" w:date="2015-11-15T13:01:00Z">
        <w:r w:rsidDel="009C4FAE">
          <w:delText>:</w:delText>
        </w:r>
      </w:del>
    </w:p>
    <w:p w14:paraId="459A9601" w14:textId="77777777" w:rsidR="00CA18B8" w:rsidRDefault="00CA18B8">
      <w:pPr>
        <w:pStyle w:val="FigureCaption"/>
        <w:rPr>
          <w:ins w:id="613" w:author="Lori" w:date="2015-11-16T17:52:00Z"/>
        </w:rPr>
        <w:pPrChange w:id="614" w:author="Lori" w:date="2015-11-16T18:19:00Z">
          <w:pPr>
            <w:pStyle w:val="Code"/>
          </w:pPr>
        </w:pPrChange>
      </w:pPr>
      <w:commentRangeStart w:id="615"/>
      <w:ins w:id="616" w:author="Lori" w:date="2015-11-16T17:52:00Z">
        <w:r>
          <w:t>Listing 5-12.</w:t>
        </w:r>
        <w:commentRangeEnd w:id="615"/>
        <w:r w:rsidRPr="006F3F08">
          <w:rPr>
            <w:rStyle w:val="CommentReference"/>
            <w:rFonts w:ascii="Calibri" w:hAnsi="Calibri"/>
          </w:rPr>
          <w:commentReference w:id="615"/>
        </w:r>
      </w:ins>
    </w:p>
    <w:p w14:paraId="02C3F520" w14:textId="56798492" w:rsidR="002D028B" w:rsidRDefault="002D028B" w:rsidP="2C3D95AE">
      <w:pPr>
        <w:pStyle w:val="Code"/>
      </w:pPr>
      <w:r w:rsidRPr="2C3D95AE">
        <w:t>class APIClient {</w:t>
      </w:r>
    </w:p>
    <w:p w14:paraId="7CDADC16" w14:textId="77777777" w:rsidR="002D028B" w:rsidRDefault="002D028B" w:rsidP="2C3D95AE">
      <w:pPr>
        <w:pStyle w:val="Code"/>
      </w:pPr>
      <w:r w:rsidRPr="2C3D95AE">
        <w:t xml:space="preserve">    var apiVersion: String!</w:t>
      </w:r>
    </w:p>
    <w:p w14:paraId="251E948A" w14:textId="77777777" w:rsidR="002D028B" w:rsidRDefault="002D028B" w:rsidP="2C3D95AE">
      <w:pPr>
        <w:pStyle w:val="Code"/>
      </w:pPr>
      <w:r w:rsidRPr="2C3D95AE">
        <w:t xml:space="preserve">    var baseURL: String = "http://127.0.0.1"</w:t>
      </w:r>
    </w:p>
    <w:p w14:paraId="1B1A49C7" w14:textId="77777777" w:rsidR="002D028B" w:rsidRDefault="002D028B" w:rsidP="2C3D95AE">
      <w:pPr>
        <w:pStyle w:val="Code"/>
      </w:pPr>
      <w:r w:rsidRPr="2C3D95AE">
        <w:t xml:space="preserve">    var liveBaseURL: String = "https://api.fitbit.com"</w:t>
      </w:r>
    </w:p>
    <w:p w14:paraId="09071595" w14:textId="77777777" w:rsidR="002D028B" w:rsidRDefault="002D028B" w:rsidP="2C3D95AE">
      <w:pPr>
        <w:pStyle w:val="Code"/>
      </w:pPr>
      <w:r w:rsidRPr="2C3D95AE">
        <w:t xml:space="preserve">    var liveAPIVersion: String = "1"</w:t>
      </w:r>
    </w:p>
    <w:p w14:paraId="1A18672F" w14:textId="77777777" w:rsidR="002D028B" w:rsidRDefault="002D028B" w:rsidP="2C3D95AE">
      <w:pPr>
        <w:pStyle w:val="Code"/>
      </w:pPr>
      <w:r w:rsidRPr="2C3D95AE">
        <w:t xml:space="preserve">    var requestTokenURL: String = "https://api.fitbit.com/oauth/request_token"</w:t>
      </w:r>
    </w:p>
    <w:p w14:paraId="6D4B3EDC" w14:textId="77777777" w:rsidR="002D028B" w:rsidRDefault="002D028B" w:rsidP="2C3D95AE">
      <w:pPr>
        <w:pStyle w:val="Code"/>
      </w:pPr>
      <w:r w:rsidRPr="2C3D95AE">
        <w:t xml:space="preserve">    var accessTokenURL: String = "https://api.fitbit.com/oauth/access_token"</w:t>
      </w:r>
    </w:p>
    <w:p w14:paraId="2B960F7A" w14:textId="77777777" w:rsidR="002D028B" w:rsidRDefault="002D028B" w:rsidP="2C3D95AE">
      <w:pPr>
        <w:pStyle w:val="Code"/>
      </w:pPr>
      <w:r w:rsidRPr="2C3D95AE">
        <w:t xml:space="preserve">    var authorizeURL: String = "https://www.fitbit.com/oauth/authorize"</w:t>
      </w:r>
    </w:p>
    <w:p w14:paraId="6CFD23AC" w14:textId="77777777" w:rsidR="002D028B" w:rsidRDefault="002D028B" w:rsidP="2C3D95AE">
      <w:pPr>
        <w:pStyle w:val="Code"/>
      </w:pPr>
      <w:r w:rsidRPr="2C3D95AE">
        <w:t xml:space="preserve">    var viewController: ViewController!</w:t>
      </w:r>
    </w:p>
    <w:p w14:paraId="6909C00A" w14:textId="77777777" w:rsidR="002D028B" w:rsidRDefault="002D028B" w:rsidP="2C3D95AE">
      <w:pPr>
        <w:pStyle w:val="Code"/>
      </w:pPr>
      <w:r w:rsidRPr="2C3D95AE">
        <w:t xml:space="preserve">    var oauthParams: NSDictionary!</w:t>
      </w:r>
    </w:p>
    <w:p w14:paraId="5D73FB3B" w14:textId="77777777" w:rsidR="002D028B" w:rsidRDefault="002D028B" w:rsidP="2C3D95AE">
      <w:pPr>
        <w:pStyle w:val="Code"/>
      </w:pPr>
      <w:r w:rsidRPr="2C3D95AE">
        <w:t xml:space="preserve">    var oauthHandler: OAuth1a!</w:t>
      </w:r>
    </w:p>
    <w:p w14:paraId="60630426" w14:textId="77777777" w:rsidR="002D028B" w:rsidRDefault="002D028B" w:rsidP="2C3D95AE">
      <w:pPr>
        <w:pStyle w:val="Code"/>
      </w:pPr>
      <w:r w:rsidRPr="2C3D95AE">
        <w:t xml:space="preserve">    </w:t>
      </w:r>
    </w:p>
    <w:p w14:paraId="17ACBAA2" w14:textId="77777777" w:rsidR="002D028B" w:rsidRDefault="002D028B" w:rsidP="2C3D95AE">
      <w:pPr>
        <w:pStyle w:val="Code"/>
      </w:pPr>
      <w:r w:rsidRPr="2C3D95AE">
        <w:t xml:space="preserve">    </w:t>
      </w:r>
    </w:p>
    <w:p w14:paraId="6414C08C" w14:textId="0EA32799" w:rsidR="006B51A2" w:rsidRDefault="2C3D95AE" w:rsidP="2C3D95AE">
      <w:pPr>
        <w:pStyle w:val="Code"/>
      </w:pPr>
      <w:r w:rsidRPr="2C3D95AE">
        <w:t xml:space="preserve">    </w:t>
      </w:r>
      <w:r w:rsidR="006B51A2" w:rsidRPr="2C3D95AE">
        <w:t>required init (parent: ViewController!) {</w:t>
      </w:r>
    </w:p>
    <w:p w14:paraId="2259FE90" w14:textId="77777777" w:rsidR="006B51A2" w:rsidRDefault="006B51A2" w:rsidP="2C3D95AE">
      <w:pPr>
        <w:pStyle w:val="Code"/>
      </w:pPr>
      <w:r w:rsidRPr="2C3D95AE">
        <w:t xml:space="preserve">        viewController = parent</w:t>
      </w:r>
    </w:p>
    <w:p w14:paraId="3265F594" w14:textId="77777777" w:rsidR="006B51A2" w:rsidRDefault="006B51A2" w:rsidP="2C3D95AE">
      <w:pPr>
        <w:pStyle w:val="Code"/>
      </w:pPr>
      <w:r w:rsidRPr="2C3D95AE">
        <w:t xml:space="preserve">        oauthParams = [</w:t>
      </w:r>
    </w:p>
    <w:p w14:paraId="185DE65D" w14:textId="77777777" w:rsidR="006B51A2" w:rsidRDefault="006B51A2" w:rsidP="2C3D95AE">
      <w:pPr>
        <w:pStyle w:val="Code"/>
      </w:pPr>
      <w:r w:rsidRPr="2C3D95AE">
        <w:t xml:space="preserve">            "oauth_consumer_key" : "6cf4162a72ac4a4382c098caec132782",</w:t>
      </w:r>
    </w:p>
    <w:p w14:paraId="6632CA7D" w14:textId="77777777" w:rsidR="006B51A2" w:rsidRDefault="006B51A2" w:rsidP="2C3D95AE">
      <w:pPr>
        <w:pStyle w:val="Code"/>
      </w:pPr>
      <w:r w:rsidRPr="2C3D95AE">
        <w:t xml:space="preserve">            "oauth_consumer_secret" : "c652d5fb28f344679f3b6b12121465af",</w:t>
      </w:r>
    </w:p>
    <w:p w14:paraId="252D1AD0" w14:textId="77777777" w:rsidR="006B51A2" w:rsidRDefault="006B51A2" w:rsidP="2C3D95AE">
      <w:pPr>
        <w:pStyle w:val="Code"/>
      </w:pPr>
      <w:r w:rsidRPr="2C3D95AE">
        <w:t xml:space="preserve">            "oauth_token" : "5a3ca2edf91d7175cad30bc3533e3c8a",</w:t>
      </w:r>
    </w:p>
    <w:p w14:paraId="2B501409" w14:textId="77777777" w:rsidR="006B51A2" w:rsidRDefault="006B51A2" w:rsidP="2C3D95AE">
      <w:pPr>
        <w:pStyle w:val="Code"/>
      </w:pPr>
      <w:r w:rsidRPr="2C3D95AE">
        <w:t xml:space="preserve">            "oauth_token_secret" : "da5bc974d697470a93ec59e9cfaee06d",</w:t>
      </w:r>
    </w:p>
    <w:p w14:paraId="1639E152" w14:textId="77777777" w:rsidR="006B51A2" w:rsidRDefault="006B51A2" w:rsidP="2C3D95AE">
      <w:pPr>
        <w:pStyle w:val="Code"/>
      </w:pPr>
      <w:r w:rsidRPr="2C3D95AE">
        <w:t xml:space="preserve">            </w:t>
      </w:r>
    </w:p>
    <w:p w14:paraId="537CCD1F" w14:textId="77777777" w:rsidR="006B51A2" w:rsidRDefault="006B51A2" w:rsidP="2C3D95AE">
      <w:pPr>
        <w:pStyle w:val="Code"/>
      </w:pPr>
      <w:r w:rsidRPr="2C3D95AE">
        <w:t xml:space="preserve">        ]</w:t>
      </w:r>
    </w:p>
    <w:p w14:paraId="27A8BD59" w14:textId="77777777" w:rsidR="006B51A2" w:rsidRDefault="006B51A2" w:rsidP="2C3D95AE">
      <w:pPr>
        <w:pStyle w:val="Code"/>
      </w:pPr>
      <w:r w:rsidRPr="2C3D95AE">
        <w:t xml:space="preserve">        oauthHandler = OAuth1a(oauthParams: oauthParams)</w:t>
      </w:r>
    </w:p>
    <w:p w14:paraId="020DADEC" w14:textId="77777777" w:rsidR="006B51A2" w:rsidRDefault="006B51A2" w:rsidP="2C3D95AE">
      <w:pPr>
        <w:pStyle w:val="Code"/>
      </w:pPr>
      <w:r w:rsidRPr="2C3D95AE">
        <w:t xml:space="preserve">    }</w:t>
      </w:r>
    </w:p>
    <w:p w14:paraId="60B32C3C" w14:textId="1DCB0965" w:rsidR="006B51A2" w:rsidRPr="00880109" w:rsidRDefault="006B51A2" w:rsidP="006B51A2">
      <w:pPr>
        <w:pStyle w:val="BodyText"/>
      </w:pPr>
      <w:r>
        <w:t xml:space="preserve">We added the oauthParams in the </w:t>
      </w:r>
      <w:r w:rsidRPr="004472F3">
        <w:rPr>
          <w:rStyle w:val="CodeInline"/>
          <w:rPrChange w:id="617" w:author="Lori" w:date="2015-11-15T14:35:00Z">
            <w:rPr/>
          </w:rPrChange>
        </w:rPr>
        <w:t>init</w:t>
      </w:r>
      <w:r>
        <w:t xml:space="preserve"> function for convenience</w:t>
      </w:r>
      <w:ins w:id="618" w:author="Lori" w:date="2015-11-15T13:01:00Z">
        <w:r w:rsidR="009C4FAE">
          <w:t>—</w:t>
        </w:r>
      </w:ins>
      <w:del w:id="619" w:author="Lori" w:date="2015-11-15T13:01:00Z">
        <w:r w:rsidDel="009C4FAE">
          <w:delText xml:space="preserve"> - </w:delText>
        </w:r>
      </w:del>
      <w:r>
        <w:t>your code will have to gather/compose these values when you do a complete implementation of the OAuth</w:t>
      </w:r>
      <w:del w:id="620" w:author="Lori" w:date="2015-11-15T13:01:00Z">
        <w:r w:rsidDel="009C4FAE">
          <w:delText xml:space="preserve"> </w:delText>
        </w:r>
      </w:del>
      <w:r>
        <w:t>/</w:t>
      </w:r>
      <w:del w:id="621" w:author="Lori" w:date="2015-11-15T13:01:00Z">
        <w:r w:rsidDel="009C4FAE">
          <w:delText xml:space="preserve"> </w:delText>
        </w:r>
      </w:del>
      <w:r>
        <w:t xml:space="preserve">signup process. The </w:t>
      </w:r>
      <w:r w:rsidRPr="009C4FAE">
        <w:rPr>
          <w:rStyle w:val="CodeInline"/>
          <w:rPrChange w:id="622" w:author="Lori" w:date="2015-11-15T13:02:00Z">
            <w:rPr/>
          </w:rPrChange>
        </w:rPr>
        <w:t>requestTokenURL</w:t>
      </w:r>
      <w:r>
        <w:t xml:space="preserve">, </w:t>
      </w:r>
      <w:r w:rsidRPr="009C4FAE">
        <w:rPr>
          <w:rStyle w:val="CodeInline"/>
          <w:rPrChange w:id="623" w:author="Lori" w:date="2015-11-15T13:02:00Z">
            <w:rPr/>
          </w:rPrChange>
        </w:rPr>
        <w:t>accessTokenURL</w:t>
      </w:r>
      <w:r>
        <w:t xml:space="preserve">, and </w:t>
      </w:r>
      <w:r w:rsidRPr="009C4FAE">
        <w:rPr>
          <w:rStyle w:val="CodeInline"/>
          <w:rPrChange w:id="624" w:author="Lori" w:date="2015-11-15T13:02:00Z">
            <w:rPr/>
          </w:rPrChange>
        </w:rPr>
        <w:t>authorizeURL</w:t>
      </w:r>
      <w:r>
        <w:t xml:space="preserve"> were also added to show where they would best be located, but </w:t>
      </w:r>
      <w:ins w:id="625" w:author="Lori" w:date="2015-11-15T13:02:00Z">
        <w:r w:rsidR="009C4FAE">
          <w:t xml:space="preserve">they </w:t>
        </w:r>
      </w:ins>
      <w:r>
        <w:t>are not used in the code of this chapter.</w:t>
      </w:r>
    </w:p>
    <w:p w14:paraId="34716152" w14:textId="74C7C483" w:rsidR="002D028B" w:rsidRDefault="002D028B" w:rsidP="000258EE">
      <w:pPr>
        <w:pStyle w:val="BodyText"/>
      </w:pPr>
      <w:r>
        <w:t xml:space="preserve">When you write tests, you might want to change between the </w:t>
      </w:r>
      <w:proofErr w:type="spellStart"/>
      <w:r w:rsidRPr="0040140B">
        <w:rPr>
          <w:rStyle w:val="CodeInline"/>
          <w:rPrChange w:id="626" w:author="Lori" w:date="2015-11-16T22:34:00Z">
            <w:rPr/>
          </w:rPrChange>
        </w:rPr>
        <w:t>liveBaseURL</w:t>
      </w:r>
      <w:proofErr w:type="spellEnd"/>
      <w:r>
        <w:t xml:space="preserve"> and </w:t>
      </w:r>
      <w:proofErr w:type="spellStart"/>
      <w:r w:rsidRPr="0040140B">
        <w:rPr>
          <w:rStyle w:val="CodeInline"/>
          <w:rPrChange w:id="627" w:author="Lori" w:date="2015-11-16T22:34:00Z">
            <w:rPr/>
          </w:rPrChange>
        </w:rPr>
        <w:t>liveAPIVersion</w:t>
      </w:r>
      <w:proofErr w:type="spellEnd"/>
      <w:r>
        <w:t xml:space="preserve"> and a local test URL that is the default for the </w:t>
      </w:r>
      <w:proofErr w:type="spellStart"/>
      <w:r w:rsidRPr="00FB5CB4">
        <w:rPr>
          <w:rStyle w:val="CodeInline"/>
          <w:rPrChange w:id="628" w:author="Lori" w:date="2015-11-16T22:34:00Z">
            <w:rPr/>
          </w:rPrChange>
        </w:rPr>
        <w:t>baseURL</w:t>
      </w:r>
      <w:proofErr w:type="spellEnd"/>
      <w:r>
        <w:t xml:space="preserve">, as we do in </w:t>
      </w:r>
      <w:r>
        <w:lastRenderedPageBreak/>
        <w:t>our case to test the good and bad JSON. A simple function will allow you to switch to live mode</w:t>
      </w:r>
      <w:ins w:id="629" w:author="Lori" w:date="2015-11-15T13:03:00Z">
        <w:r w:rsidR="009C4FAE">
          <w:t>, as follows</w:t>
        </w:r>
      </w:ins>
      <w:r>
        <w:t>:</w:t>
      </w:r>
    </w:p>
    <w:p w14:paraId="679E0C56" w14:textId="77777777" w:rsidR="002D028B" w:rsidRDefault="002D028B" w:rsidP="2C3D95AE">
      <w:pPr>
        <w:pStyle w:val="Code"/>
      </w:pPr>
      <w:r w:rsidRPr="2C3D95AE">
        <w:t>func goLive () {</w:t>
      </w:r>
    </w:p>
    <w:p w14:paraId="4C9B5134" w14:textId="00E01590" w:rsidR="002D028B" w:rsidRDefault="002D028B" w:rsidP="2C3D95AE">
      <w:pPr>
        <w:pStyle w:val="Code"/>
      </w:pPr>
      <w:r w:rsidRPr="2C3D95AE">
        <w:t xml:space="preserve">    baseURL = liveBaseURL</w:t>
      </w:r>
      <w:r w:rsidR="00E37498" w:rsidRPr="00E37498">
        <w:t xml:space="preserve"> </w:t>
      </w:r>
      <w:r w:rsidR="00E37498">
        <w:t>discussing</w:t>
      </w:r>
    </w:p>
    <w:p w14:paraId="1ED51900" w14:textId="77777777" w:rsidR="002D028B" w:rsidRDefault="002D028B" w:rsidP="2C3D95AE">
      <w:pPr>
        <w:pStyle w:val="Code"/>
      </w:pPr>
      <w:r w:rsidRPr="2C3D95AE">
        <w:t xml:space="preserve">    apiVersion = liveAPIVersion</w:t>
      </w:r>
    </w:p>
    <w:p w14:paraId="032C270F" w14:textId="77777777" w:rsidR="002D028B" w:rsidRDefault="002D028B" w:rsidP="2C3D95AE">
      <w:pPr>
        <w:pStyle w:val="Code"/>
      </w:pPr>
      <w:r w:rsidRPr="2C3D95AE">
        <w:t xml:space="preserve"> }</w:t>
      </w:r>
    </w:p>
    <w:p w14:paraId="343A773E" w14:textId="40D9D2C5" w:rsidR="002D028B" w:rsidRDefault="002D028B" w:rsidP="000258EE">
      <w:pPr>
        <w:pStyle w:val="BodyText"/>
      </w:pPr>
      <w:r>
        <w:t xml:space="preserve">A generic function to perform a </w:t>
      </w:r>
      <w:r w:rsidRPr="005E2375">
        <w:rPr>
          <w:rStyle w:val="CodeInline"/>
          <w:rPrChange w:id="630" w:author="Lori" w:date="2015-11-16T16:34:00Z">
            <w:rPr/>
          </w:rPrChange>
        </w:rPr>
        <w:t>GET</w:t>
      </w:r>
      <w:r>
        <w:t xml:space="preserve"> from a service looks </w:t>
      </w:r>
      <w:del w:id="631" w:author="Lori" w:date="2015-11-15T13:03:00Z">
        <w:r w:rsidDel="009C4FAE">
          <w:delText>like this</w:delText>
        </w:r>
      </w:del>
      <w:ins w:id="632" w:author="Lori" w:date="2015-11-15T13:03:00Z">
        <w:r w:rsidR="009C4FAE">
          <w:t xml:space="preserve">as shown in </w:t>
        </w:r>
        <w:r w:rsidR="009C4FAE" w:rsidRPr="009C4FAE">
          <w:rPr>
            <w:highlight w:val="yellow"/>
            <w:rPrChange w:id="633" w:author="Lori" w:date="2015-11-15T13:03:00Z">
              <w:rPr/>
            </w:rPrChange>
          </w:rPr>
          <w:t>Listing 5-13</w:t>
        </w:r>
        <w:r w:rsidR="009C4FAE">
          <w:t>.</w:t>
        </w:r>
      </w:ins>
      <w:del w:id="634" w:author="Lori" w:date="2015-11-15T13:03:00Z">
        <w:r w:rsidDel="009C4FAE">
          <w:delText>:</w:delText>
        </w:r>
      </w:del>
    </w:p>
    <w:p w14:paraId="393DECD6" w14:textId="77777777" w:rsidR="00CA18B8" w:rsidRDefault="00CA18B8">
      <w:pPr>
        <w:pStyle w:val="FigureCaption"/>
        <w:rPr>
          <w:ins w:id="635" w:author="Lori" w:date="2015-11-16T17:53:00Z"/>
        </w:rPr>
        <w:pPrChange w:id="636" w:author="Lori" w:date="2015-11-16T18:20:00Z">
          <w:pPr>
            <w:pStyle w:val="Code"/>
          </w:pPr>
        </w:pPrChange>
      </w:pPr>
      <w:commentRangeStart w:id="637"/>
      <w:ins w:id="638" w:author="Lori" w:date="2015-11-16T17:53:00Z">
        <w:r>
          <w:t>Listing 5-13.</w:t>
        </w:r>
        <w:commentRangeEnd w:id="637"/>
        <w:r w:rsidRPr="006F3F08">
          <w:rPr>
            <w:rStyle w:val="CommentReference"/>
            <w:rFonts w:ascii="Calibri" w:hAnsi="Calibri"/>
          </w:rPr>
          <w:commentReference w:id="637"/>
        </w:r>
      </w:ins>
    </w:p>
    <w:p w14:paraId="7634E2AF" w14:textId="17B395AD" w:rsidR="002D028B" w:rsidRDefault="002D028B" w:rsidP="2C3D95AE">
      <w:pPr>
        <w:pStyle w:val="Code"/>
      </w:pPr>
      <w:r w:rsidRPr="2C3D95AE">
        <w:t>func getData (service: APIService, id: String!=nil, urlSuffix: NSArray!=nil, params: [String:String]!=[:]) {</w:t>
      </w:r>
    </w:p>
    <w:p w14:paraId="530A5A47" w14:textId="77777777" w:rsidR="002D028B" w:rsidRDefault="002D028B" w:rsidP="2C3D95AE">
      <w:pPr>
        <w:pStyle w:val="Code"/>
      </w:pPr>
      <w:r w:rsidRPr="2C3D95AE">
        <w:t xml:space="preserve">    var blockSelf = self</w:t>
      </w:r>
    </w:p>
    <w:p w14:paraId="330DF0AD" w14:textId="77777777" w:rsidR="002D028B" w:rsidRDefault="002D028B" w:rsidP="2C3D95AE">
      <w:pPr>
        <w:pStyle w:val="Code"/>
      </w:pPr>
      <w:r w:rsidRPr="2C3D95AE">
        <w:t xml:space="preserve">    var logger: UILogger = viewController.logger</w:t>
      </w:r>
    </w:p>
    <w:p w14:paraId="17199DD8" w14:textId="77777777" w:rsidR="002D028B" w:rsidRDefault="002D028B" w:rsidP="2C3D95AE">
      <w:pPr>
        <w:pStyle w:val="Code"/>
      </w:pPr>
      <w:r w:rsidRPr="2C3D95AE">
        <w:t xml:space="preserve">    self.apiRequest(</w:t>
      </w:r>
    </w:p>
    <w:p w14:paraId="79C5C5EF" w14:textId="77777777" w:rsidR="002D028B" w:rsidRDefault="002D028B" w:rsidP="2C3D95AE">
      <w:pPr>
        <w:pStyle w:val="Code"/>
      </w:pPr>
      <w:r w:rsidRPr="2C3D95AE">
        <w:t xml:space="preserve">        service,</w:t>
      </w:r>
    </w:p>
    <w:p w14:paraId="6483A6A2" w14:textId="77777777" w:rsidR="002D028B" w:rsidRDefault="002D028B" w:rsidP="2C3D95AE">
      <w:pPr>
        <w:pStyle w:val="Code"/>
      </w:pPr>
      <w:r w:rsidRPr="2C3D95AE">
        <w:t xml:space="preserve">        method: APIMethod.GET,</w:t>
      </w:r>
    </w:p>
    <w:p w14:paraId="6262DAA3" w14:textId="77777777" w:rsidR="002D028B" w:rsidRDefault="002D028B" w:rsidP="2C3D95AE">
      <w:pPr>
        <w:pStyle w:val="Code"/>
      </w:pPr>
      <w:r w:rsidRPr="2C3D95AE">
        <w:t xml:space="preserve">        id: id,</w:t>
      </w:r>
    </w:p>
    <w:p w14:paraId="50B4299C" w14:textId="77777777" w:rsidR="002D028B" w:rsidRDefault="002D028B" w:rsidP="2C3D95AE">
      <w:pPr>
        <w:pStyle w:val="Code"/>
      </w:pPr>
      <w:r w:rsidRPr="2C3D95AE">
        <w:t xml:space="preserve">        urlSuffix: urlSuffix,</w:t>
      </w:r>
    </w:p>
    <w:p w14:paraId="07DBC649" w14:textId="77777777" w:rsidR="002D028B" w:rsidRDefault="002D028B" w:rsidP="2C3D95AE">
      <w:pPr>
        <w:pStyle w:val="Code"/>
      </w:pPr>
      <w:r w:rsidRPr="2C3D95AE">
        <w:t xml:space="preserve">        inputData: params,</w:t>
      </w:r>
    </w:p>
    <w:p w14:paraId="50B49879" w14:textId="77777777" w:rsidR="002D028B" w:rsidRDefault="002D028B" w:rsidP="2C3D95AE">
      <w:pPr>
        <w:pStyle w:val="Code"/>
      </w:pPr>
      <w:r w:rsidRPr="2C3D95AE">
        <w:t xml:space="preserve">        callback: { (responseJson: NSDictionary!, responseError: NSError!) -&gt; Void in</w:t>
      </w:r>
    </w:p>
    <w:p w14:paraId="6F097880" w14:textId="77777777" w:rsidR="002D028B" w:rsidRDefault="002D028B" w:rsidP="2C3D95AE">
      <w:pPr>
        <w:pStyle w:val="Code"/>
      </w:pPr>
      <w:r w:rsidRPr="2C3D95AE">
        <w:t xml:space="preserve">            if (responseError != nil) {</w:t>
      </w:r>
    </w:p>
    <w:p w14:paraId="527FD9BB" w14:textId="77777777" w:rsidR="002D028B" w:rsidRDefault="002D028B" w:rsidP="2C3D95AE">
      <w:pPr>
        <w:pStyle w:val="Code"/>
      </w:pPr>
      <w:r w:rsidRPr="2C3D95AE">
        <w:t xml:space="preserve">                logger.logEvent(responseError!.description)</w:t>
      </w:r>
    </w:p>
    <w:p w14:paraId="72071217" w14:textId="77777777" w:rsidR="002D028B" w:rsidRDefault="002D028B" w:rsidP="2C3D95AE">
      <w:pPr>
        <w:pStyle w:val="Code"/>
      </w:pPr>
      <w:r w:rsidRPr="2C3D95AE">
        <w:t xml:space="preserve">                // Handle here the error response in some way</w:t>
      </w:r>
    </w:p>
    <w:p w14:paraId="7AE2494C" w14:textId="77777777" w:rsidR="002D028B" w:rsidRDefault="002D028B" w:rsidP="2C3D95AE">
      <w:pPr>
        <w:pStyle w:val="Code"/>
      </w:pPr>
      <w:r w:rsidRPr="2C3D95AE">
        <w:t xml:space="preserve">            }</w:t>
      </w:r>
    </w:p>
    <w:p w14:paraId="23E24F06" w14:textId="77777777" w:rsidR="002D028B" w:rsidRDefault="002D028B" w:rsidP="2C3D95AE">
      <w:pPr>
        <w:pStyle w:val="Code"/>
      </w:pPr>
      <w:r w:rsidRPr="2C3D95AE">
        <w:t xml:space="preserve">            else {</w:t>
      </w:r>
    </w:p>
    <w:p w14:paraId="4671072D" w14:textId="77777777" w:rsidR="002D028B" w:rsidRDefault="002D028B" w:rsidP="2C3D95AE">
      <w:pPr>
        <w:pStyle w:val="Code"/>
      </w:pPr>
      <w:r w:rsidRPr="2C3D95AE">
        <w:t xml:space="preserve">                blockSelf.processGETData(service, id: id, urlSuffix: urlSuffix, params: params, responseJson: responseJson)</w:t>
      </w:r>
    </w:p>
    <w:p w14:paraId="029FA99B" w14:textId="77777777" w:rsidR="002D028B" w:rsidRDefault="002D028B" w:rsidP="2C3D95AE">
      <w:pPr>
        <w:pStyle w:val="Code"/>
      </w:pPr>
      <w:r w:rsidRPr="2C3D95AE">
        <w:t xml:space="preserve">            }</w:t>
      </w:r>
    </w:p>
    <w:p w14:paraId="1EA23701" w14:textId="77777777" w:rsidR="002D028B" w:rsidRDefault="002D028B" w:rsidP="2C3D95AE">
      <w:pPr>
        <w:pStyle w:val="Code"/>
      </w:pPr>
      <w:r w:rsidRPr="2C3D95AE">
        <w:t xml:space="preserve">        }</w:t>
      </w:r>
    </w:p>
    <w:p w14:paraId="5F49C3FD" w14:textId="77777777" w:rsidR="002D028B" w:rsidRDefault="002D028B" w:rsidP="2C3D95AE">
      <w:pPr>
        <w:pStyle w:val="Code"/>
      </w:pPr>
      <w:r w:rsidRPr="2C3D95AE">
        <w:t xml:space="preserve">    )</w:t>
      </w:r>
    </w:p>
    <w:p w14:paraId="7FE82D88" w14:textId="77777777" w:rsidR="002D028B" w:rsidRPr="001C6DFB" w:rsidRDefault="002D028B">
      <w:pPr>
        <w:pStyle w:val="Code"/>
      </w:pPr>
      <w:r w:rsidRPr="2C3D95AE">
        <w:t>}</w:t>
      </w:r>
    </w:p>
    <w:p w14:paraId="5ADE7310" w14:textId="66AA62DF" w:rsidR="002D028B" w:rsidRPr="001C6DFB" w:rsidRDefault="7FE82D88">
      <w:pPr>
        <w:pStyle w:val="BodyText"/>
        <w:pPrChange w:id="639" w:author="Lori" w:date="2015-11-12T19:17:00Z">
          <w:pPr/>
        </w:pPrChange>
      </w:pPr>
      <w:r>
        <w:t xml:space="preserve">For the </w:t>
      </w:r>
      <w:proofErr w:type="spellStart"/>
      <w:r w:rsidRPr="00FB5CB4">
        <w:rPr>
          <w:rStyle w:val="CodeInline"/>
          <w:rPrChange w:id="640" w:author="Lori" w:date="2015-11-16T22:35:00Z">
            <w:rPr>
              <w:rFonts w:ascii="Calibri" w:hAnsi="Calibri"/>
            </w:rPr>
          </w:rPrChange>
        </w:rPr>
        <w:t>urlSuffix</w:t>
      </w:r>
      <w:proofErr w:type="spellEnd"/>
      <w:r>
        <w:t xml:space="preserve"> we use the NSArray data type that will hold all elements of the URL being accessed. We saw in The </w:t>
      </w:r>
      <w:del w:id="641" w:author="Lori" w:date="2015-11-15T14:29:00Z">
        <w:r w:rsidDel="00E60522">
          <w:delText>FitBit</w:delText>
        </w:r>
      </w:del>
      <w:ins w:id="642" w:author="Lori" w:date="2015-11-15T14:29:00Z">
        <w:r w:rsidR="00E60522">
          <w:t>Fitbit</w:t>
        </w:r>
      </w:ins>
      <w:r>
        <w:t xml:space="preserve"> OAuth implementation that there is no clear rule to composing an API URL; the API service calls have instead service names and values mashed up in a slash-delimited string. Since some of these could be numbers, the NSArray type is ideal because by default it contains AnyObject elements. We also pass the </w:t>
      </w:r>
      <w:proofErr w:type="spellStart"/>
      <w:r w:rsidRPr="00FB5CB4">
        <w:rPr>
          <w:rStyle w:val="CodeInline"/>
          <w:rPrChange w:id="643" w:author="Lori" w:date="2015-11-16T22:36:00Z">
            <w:rPr>
              <w:rFonts w:ascii="Calibri" w:hAnsi="Calibri"/>
            </w:rPr>
          </w:rPrChange>
        </w:rPr>
        <w:t>urlSuffix</w:t>
      </w:r>
      <w:proofErr w:type="spellEnd"/>
      <w:r>
        <w:t xml:space="preserve"> to the </w:t>
      </w:r>
      <w:proofErr w:type="spellStart"/>
      <w:r w:rsidRPr="009C4FAE">
        <w:rPr>
          <w:rStyle w:val="CodeInline"/>
          <w:rPrChange w:id="644" w:author="Lori" w:date="2015-11-15T13:04:00Z">
            <w:rPr>
              <w:rFonts w:ascii="Calibri" w:hAnsi="Calibri"/>
            </w:rPr>
          </w:rPrChange>
        </w:rPr>
        <w:t>processGETData</w:t>
      </w:r>
      <w:proofErr w:type="spellEnd"/>
      <w:r>
        <w:t xml:space="preserve"> function, so that we can make </w:t>
      </w:r>
      <w:del w:id="645" w:author="Lori" w:date="2015-11-15T13:04:00Z">
        <w:r w:rsidDel="009C4FAE">
          <w:delText xml:space="preserve">there </w:delText>
        </w:r>
      </w:del>
      <w:r>
        <w:t xml:space="preserve">a decision </w:t>
      </w:r>
      <w:ins w:id="646" w:author="Lori" w:date="2015-11-15T13:04:00Z">
        <w:r w:rsidR="009C4FAE">
          <w:t xml:space="preserve">about </w:t>
        </w:r>
      </w:ins>
      <w:r>
        <w:t xml:space="preserve">what to do with the response, given the service being called, the optional id of the item, and the </w:t>
      </w:r>
      <w:proofErr w:type="spellStart"/>
      <w:r w:rsidRPr="00FB5CB4">
        <w:rPr>
          <w:rStyle w:val="CodeInline"/>
          <w:rPrChange w:id="647" w:author="Lori" w:date="2015-11-16T22:35:00Z">
            <w:rPr>
              <w:rFonts w:ascii="Calibri" w:hAnsi="Calibri"/>
            </w:rPr>
          </w:rPrChange>
        </w:rPr>
        <w:t>urlSuffix</w:t>
      </w:r>
      <w:proofErr w:type="spellEnd"/>
      <w:r>
        <w:t xml:space="preserve">. We also defined default values for </w:t>
      </w:r>
      <w:proofErr w:type="spellStart"/>
      <w:r w:rsidRPr="00FB5CB4">
        <w:rPr>
          <w:rStyle w:val="CodeInline"/>
          <w:rPrChange w:id="648" w:author="Lori" w:date="2015-11-16T22:36:00Z">
            <w:rPr>
              <w:rFonts w:ascii="Calibri" w:hAnsi="Calibri"/>
            </w:rPr>
          </w:rPrChange>
        </w:rPr>
        <w:t>urlSuffix</w:t>
      </w:r>
      <w:proofErr w:type="spellEnd"/>
      <w:r>
        <w:t xml:space="preserve"> and </w:t>
      </w:r>
      <w:proofErr w:type="spellStart"/>
      <w:r>
        <w:t>params</w:t>
      </w:r>
      <w:proofErr w:type="spellEnd"/>
      <w:r>
        <w:t xml:space="preserve"> to allow our functions to make calls without providing all nil parameters in tow.</w:t>
      </w:r>
    </w:p>
    <w:p w14:paraId="55C3EADD" w14:textId="7CF7B897" w:rsidR="002D028B" w:rsidRDefault="002D028B" w:rsidP="000258EE">
      <w:pPr>
        <w:pStyle w:val="BodyText"/>
      </w:pPr>
      <w:r>
        <w:t xml:space="preserve">The optional input params is a dictionary with strings for keys and values. This is the most convenient format, considering that </w:t>
      </w:r>
      <w:r w:rsidRPr="009C4FAE">
        <w:rPr>
          <w:rStyle w:val="CodeInline"/>
          <w:rPrChange w:id="649" w:author="Lori" w:date="2015-11-15T13:04:00Z">
            <w:rPr/>
          </w:rPrChange>
        </w:rPr>
        <w:t>POST</w:t>
      </w:r>
      <w:r>
        <w:t xml:space="preserve"> is not any different from </w:t>
      </w:r>
      <w:r w:rsidRPr="009C4FAE">
        <w:rPr>
          <w:rStyle w:val="CodeInline"/>
          <w:rPrChange w:id="650" w:author="Lori" w:date="2015-11-15T13:05:00Z">
            <w:rPr/>
          </w:rPrChange>
        </w:rPr>
        <w:t>GET</w:t>
      </w:r>
      <w:r>
        <w:t xml:space="preserve"> in the way the parameters are passed to the API.</w:t>
      </w:r>
    </w:p>
    <w:p w14:paraId="18371439" w14:textId="77777777" w:rsidR="002D028B" w:rsidRDefault="002D028B" w:rsidP="000258EE">
      <w:pPr>
        <w:pStyle w:val="BodyText"/>
      </w:pPr>
      <w:r>
        <w:lastRenderedPageBreak/>
        <w:t xml:space="preserve">The block passed to the </w:t>
      </w:r>
      <w:r w:rsidRPr="009C4FAE">
        <w:rPr>
          <w:rStyle w:val="CodeInline"/>
          <w:rPrChange w:id="651" w:author="Lori" w:date="2015-11-15T13:05:00Z">
            <w:rPr/>
          </w:rPrChange>
        </w:rPr>
        <w:t>NSURLConnection.sendAsynchronousRequest</w:t>
      </w:r>
      <w:r>
        <w:t xml:space="preserve"> is a closure, which is why we need to assign the </w:t>
      </w:r>
      <w:r w:rsidRPr="009C4FAE">
        <w:rPr>
          <w:rStyle w:val="CodeInline"/>
          <w:rPrChange w:id="652" w:author="Lori" w:date="2015-11-15T13:05:00Z">
            <w:rPr/>
          </w:rPrChange>
        </w:rPr>
        <w:t>blockSelf</w:t>
      </w:r>
      <w:r>
        <w:t xml:space="preserve"> variable that will be used to make calls in the context of the APIClient library.</w:t>
      </w:r>
    </w:p>
    <w:p w14:paraId="2F472800" w14:textId="09C5F5A0" w:rsidR="002D028B" w:rsidRDefault="002D028B" w:rsidP="000258EE">
      <w:pPr>
        <w:pStyle w:val="BodyText"/>
      </w:pPr>
      <w:r>
        <w:t>The function would be the actual handler of that response, which takes the generic form</w:t>
      </w:r>
      <w:ins w:id="653" w:author="Lori" w:date="2015-11-15T13:05:00Z">
        <w:r w:rsidR="009C4FAE">
          <w:t>.</w:t>
        </w:r>
      </w:ins>
      <w:del w:id="654" w:author="Lori" w:date="2015-11-15T13:05:00Z">
        <w:r w:rsidDel="009C4FAE">
          <w:delText>:</w:delText>
        </w:r>
      </w:del>
    </w:p>
    <w:p w14:paraId="55321EBD" w14:textId="77777777" w:rsidR="002D028B" w:rsidRDefault="002D028B" w:rsidP="17E281E0">
      <w:pPr>
        <w:pStyle w:val="Code"/>
      </w:pPr>
      <w:r w:rsidRPr="17E281E0">
        <w:t>func processGETData (service: APIService, id: String!, urlSuffix: NSArray!, params: [String:String]!=[:], responseJson: NSDictionary!) {</w:t>
      </w:r>
    </w:p>
    <w:p w14:paraId="2310E69E" w14:textId="77777777" w:rsidR="002D028B" w:rsidRDefault="002D028B" w:rsidP="17E281E0">
      <w:pPr>
        <w:pStyle w:val="Code"/>
      </w:pPr>
      <w:r w:rsidRPr="17E281E0">
        <w:t xml:space="preserve">    // do something with data here</w:t>
      </w:r>
    </w:p>
    <w:p w14:paraId="3A671D8A" w14:textId="77777777" w:rsidR="002D028B" w:rsidRDefault="002D028B" w:rsidP="17E281E0">
      <w:pPr>
        <w:pStyle w:val="Code"/>
      </w:pPr>
      <w:r w:rsidRPr="17E281E0">
        <w:t xml:space="preserve"> }</w:t>
      </w:r>
    </w:p>
    <w:p w14:paraId="5495B442" w14:textId="77777777" w:rsidR="002D028B" w:rsidRDefault="002D028B" w:rsidP="000258EE">
      <w:pPr>
        <w:pStyle w:val="BodyText"/>
      </w:pPr>
      <w:r>
        <w:t xml:space="preserve">Just like the </w:t>
      </w:r>
      <w:r w:rsidRPr="009C4FAE">
        <w:rPr>
          <w:rStyle w:val="CodeInline"/>
          <w:rPrChange w:id="655" w:author="Lori" w:date="2015-11-15T13:05:00Z">
            <w:rPr/>
          </w:rPrChange>
        </w:rPr>
        <w:t>GET</w:t>
      </w:r>
      <w:r>
        <w:t xml:space="preserve"> request, the </w:t>
      </w:r>
      <w:r w:rsidRPr="009C4FAE">
        <w:rPr>
          <w:rStyle w:val="CodeInline"/>
          <w:rPrChange w:id="656" w:author="Lori" w:date="2015-11-15T13:05:00Z">
            <w:rPr/>
          </w:rPrChange>
        </w:rPr>
        <w:t>POST</w:t>
      </w:r>
      <w:r>
        <w:t xml:space="preserve"> request can have the same structure:</w:t>
      </w:r>
    </w:p>
    <w:p w14:paraId="50417702" w14:textId="77777777" w:rsidR="00CA18B8" w:rsidRDefault="00CA18B8">
      <w:pPr>
        <w:pStyle w:val="FigureCaption"/>
        <w:rPr>
          <w:ins w:id="657" w:author="Lori" w:date="2015-11-16T17:53:00Z"/>
        </w:rPr>
        <w:pPrChange w:id="658" w:author="Lori" w:date="2015-11-16T18:20:00Z">
          <w:pPr>
            <w:pStyle w:val="Code"/>
          </w:pPr>
        </w:pPrChange>
      </w:pPr>
      <w:commentRangeStart w:id="659"/>
      <w:ins w:id="660" w:author="Lori" w:date="2015-11-16T17:53:00Z">
        <w:r>
          <w:t>Listing 5-14.</w:t>
        </w:r>
        <w:commentRangeEnd w:id="659"/>
        <w:r w:rsidRPr="006F3F08">
          <w:rPr>
            <w:rStyle w:val="CommentReference"/>
            <w:rFonts w:ascii="Calibri" w:hAnsi="Calibri"/>
          </w:rPr>
          <w:commentReference w:id="659"/>
        </w:r>
      </w:ins>
    </w:p>
    <w:p w14:paraId="327A5AD8" w14:textId="7A7F5772" w:rsidR="002D028B" w:rsidRDefault="002D028B" w:rsidP="17E281E0">
      <w:pPr>
        <w:pStyle w:val="Code"/>
      </w:pPr>
      <w:r w:rsidRPr="17E281E0">
        <w:t>func postData (service: APIService, id: String!=nil, urlSuffix: NSArray!=nil, params: [String:String]!=[:]) {</w:t>
      </w:r>
    </w:p>
    <w:p w14:paraId="20AFEDA8" w14:textId="77777777" w:rsidR="002D028B" w:rsidRDefault="002D028B" w:rsidP="17E281E0">
      <w:pPr>
        <w:pStyle w:val="Code"/>
      </w:pPr>
      <w:r w:rsidRPr="17E281E0">
        <w:t xml:space="preserve">    var blockSelf = self</w:t>
      </w:r>
    </w:p>
    <w:p w14:paraId="0CC0F67A" w14:textId="77777777" w:rsidR="002D028B" w:rsidRDefault="002D028B" w:rsidP="17E281E0">
      <w:pPr>
        <w:pStyle w:val="Code"/>
      </w:pPr>
      <w:r w:rsidRPr="17E281E0">
        <w:t xml:space="preserve">    var logger: UILogger = viewController.logger</w:t>
      </w:r>
    </w:p>
    <w:p w14:paraId="69D0FC9D" w14:textId="77777777" w:rsidR="002D028B" w:rsidRDefault="002D028B" w:rsidP="17E281E0">
      <w:pPr>
        <w:pStyle w:val="Code"/>
      </w:pPr>
      <w:r w:rsidRPr="17E281E0">
        <w:t xml:space="preserve">    self.apiRequest(</w:t>
      </w:r>
    </w:p>
    <w:p w14:paraId="34CF48CC" w14:textId="77777777" w:rsidR="002D028B" w:rsidRDefault="002D028B" w:rsidP="17E281E0">
      <w:pPr>
        <w:pStyle w:val="Code"/>
      </w:pPr>
      <w:r w:rsidRPr="17E281E0">
        <w:t xml:space="preserve">        service,</w:t>
      </w:r>
    </w:p>
    <w:p w14:paraId="673F188B" w14:textId="77777777" w:rsidR="002D028B" w:rsidRDefault="002D028B" w:rsidP="17E281E0">
      <w:pPr>
        <w:pStyle w:val="Code"/>
      </w:pPr>
      <w:r w:rsidRPr="17E281E0">
        <w:t xml:space="preserve">        method: APIMethod.POST,</w:t>
      </w:r>
    </w:p>
    <w:p w14:paraId="0D58A9DF" w14:textId="77777777" w:rsidR="002D028B" w:rsidRDefault="002D028B" w:rsidP="17E281E0">
      <w:pPr>
        <w:pStyle w:val="Code"/>
      </w:pPr>
      <w:r w:rsidRPr="17E281E0">
        <w:t xml:space="preserve">        id: id,</w:t>
      </w:r>
    </w:p>
    <w:p w14:paraId="649EC9F4" w14:textId="77777777" w:rsidR="002D028B" w:rsidRDefault="002D028B" w:rsidP="17E281E0">
      <w:pPr>
        <w:pStyle w:val="Code"/>
      </w:pPr>
      <w:r w:rsidRPr="17E281E0">
        <w:t xml:space="preserve">        urlSuffix: urlSuffix,</w:t>
      </w:r>
    </w:p>
    <w:p w14:paraId="4CFB22B4" w14:textId="77777777" w:rsidR="002D028B" w:rsidRDefault="002D028B" w:rsidP="17E281E0">
      <w:pPr>
        <w:pStyle w:val="Code"/>
      </w:pPr>
      <w:r w:rsidRPr="17E281E0">
        <w:t xml:space="preserve">        inputData: params,</w:t>
      </w:r>
    </w:p>
    <w:p w14:paraId="289438A0" w14:textId="77777777" w:rsidR="002D028B" w:rsidRDefault="002D028B" w:rsidP="17E281E0">
      <w:pPr>
        <w:pStyle w:val="Code"/>
      </w:pPr>
      <w:r w:rsidRPr="17E281E0">
        <w:t xml:space="preserve">        callback: { (responseJson: NSDictionary!, responseError: NSError!) -&gt; Void in</w:t>
      </w:r>
    </w:p>
    <w:p w14:paraId="4DE24EF1" w14:textId="77777777" w:rsidR="002D028B" w:rsidRDefault="002D028B" w:rsidP="17E281E0">
      <w:pPr>
        <w:pStyle w:val="Code"/>
      </w:pPr>
      <w:r w:rsidRPr="17E281E0">
        <w:t xml:space="preserve">            if (responseError != nil) {</w:t>
      </w:r>
    </w:p>
    <w:p w14:paraId="35FB0BB9" w14:textId="77777777" w:rsidR="002D028B" w:rsidRDefault="002D028B" w:rsidP="17E281E0">
      <w:pPr>
        <w:pStyle w:val="Code"/>
      </w:pPr>
      <w:r w:rsidRPr="17E281E0">
        <w:t xml:space="preserve">                logger.logEvent(responseError!.description)</w:t>
      </w:r>
    </w:p>
    <w:p w14:paraId="157EA0E1" w14:textId="77777777" w:rsidR="002D028B" w:rsidRDefault="002D028B" w:rsidP="17E281E0">
      <w:pPr>
        <w:pStyle w:val="Code"/>
      </w:pPr>
      <w:r w:rsidRPr="17E281E0">
        <w:t xml:space="preserve">                // Handle here the error response in some way</w:t>
      </w:r>
    </w:p>
    <w:p w14:paraId="1D515487" w14:textId="77777777" w:rsidR="002D028B" w:rsidRDefault="002D028B" w:rsidP="17E281E0">
      <w:pPr>
        <w:pStyle w:val="Code"/>
      </w:pPr>
      <w:r w:rsidRPr="17E281E0">
        <w:t xml:space="preserve">            }</w:t>
      </w:r>
    </w:p>
    <w:p w14:paraId="5A9B7B8F" w14:textId="77777777" w:rsidR="002D028B" w:rsidRDefault="002D028B" w:rsidP="17E281E0">
      <w:pPr>
        <w:pStyle w:val="Code"/>
      </w:pPr>
      <w:r w:rsidRPr="17E281E0">
        <w:t xml:space="preserve">            else {</w:t>
      </w:r>
    </w:p>
    <w:p w14:paraId="273068D1" w14:textId="77777777" w:rsidR="002D028B" w:rsidRDefault="002D028B" w:rsidP="17E281E0">
      <w:pPr>
        <w:pStyle w:val="Code"/>
      </w:pPr>
      <w:r w:rsidRPr="17E281E0">
        <w:t xml:space="preserve">                blockSelf.processPOSTData(service, id: id, urlSuffix: urlSuffix, params: params, responseJson: responseJson)</w:t>
      </w:r>
    </w:p>
    <w:p w14:paraId="00FCF364" w14:textId="77777777" w:rsidR="002D028B" w:rsidRDefault="002D028B" w:rsidP="17E281E0">
      <w:pPr>
        <w:pStyle w:val="Code"/>
      </w:pPr>
      <w:r w:rsidRPr="17E281E0">
        <w:t xml:space="preserve">            }</w:t>
      </w:r>
    </w:p>
    <w:p w14:paraId="35A1AB41" w14:textId="77777777" w:rsidR="002D028B" w:rsidRDefault="002D028B" w:rsidP="17E281E0">
      <w:pPr>
        <w:pStyle w:val="Code"/>
      </w:pPr>
      <w:r w:rsidRPr="17E281E0">
        <w:t xml:space="preserve">    })</w:t>
      </w:r>
    </w:p>
    <w:p w14:paraId="072B649F" w14:textId="77777777" w:rsidR="002D028B" w:rsidRDefault="002D028B" w:rsidP="17E281E0">
      <w:pPr>
        <w:pStyle w:val="Code"/>
      </w:pPr>
      <w:r w:rsidRPr="17E281E0">
        <w:t>}</w:t>
      </w:r>
    </w:p>
    <w:p w14:paraId="3CD0DD36" w14:textId="77777777" w:rsidR="002D028B" w:rsidRDefault="002D028B" w:rsidP="17E281E0">
      <w:pPr>
        <w:pStyle w:val="Code"/>
      </w:pPr>
      <w:r w:rsidRPr="17E281E0">
        <w:t>func processPOSTData (service: APIService, id: String!, urlSuffix: NSArray!, params: [String:String]!=[:], responseJson: NSDictionary!) {</w:t>
      </w:r>
    </w:p>
    <w:p w14:paraId="6E005A24" w14:textId="77777777" w:rsidR="002D028B" w:rsidRDefault="002D028B" w:rsidP="17E281E0">
      <w:pPr>
        <w:pStyle w:val="Code"/>
      </w:pPr>
      <w:r w:rsidRPr="17E281E0">
        <w:t xml:space="preserve">    // do something with data here</w:t>
      </w:r>
    </w:p>
    <w:p w14:paraId="17E281E0" w14:textId="77777777" w:rsidR="002D028B" w:rsidRDefault="002D028B" w:rsidP="17E281E0">
      <w:pPr>
        <w:pStyle w:val="Code"/>
      </w:pPr>
      <w:r w:rsidRPr="17E281E0">
        <w:t>}</w:t>
      </w:r>
    </w:p>
    <w:p w14:paraId="66E2CA16" w14:textId="1E8C4190" w:rsidR="3B4ABDF6" w:rsidRDefault="3B4ABDF6">
      <w:pPr>
        <w:pStyle w:val="BodyText"/>
        <w:pPrChange w:id="661" w:author="Lori" w:date="2015-11-12T19:18:00Z">
          <w:pPr/>
        </w:pPrChange>
      </w:pPr>
      <w:r>
        <w:t>Of course, we can implement the request process in many different ways, but having a common handler for an API request type allows us to avoid a callback hell.</w:t>
      </w:r>
    </w:p>
    <w:p w14:paraId="7B418166" w14:textId="3289AA72" w:rsidR="3B4ABDF6" w:rsidRDefault="3B4ABDF6">
      <w:pPr>
        <w:pStyle w:val="BodyText"/>
        <w:pPrChange w:id="662" w:author="Lori" w:date="2015-11-12T19:18:00Z">
          <w:pPr/>
        </w:pPrChange>
      </w:pPr>
      <w:r w:rsidRPr="003A7706">
        <w:rPr>
          <w:rFonts w:cs="Calibri"/>
        </w:rPr>
        <w:t>We notice that the verb is not a string</w:t>
      </w:r>
      <w:del w:id="663" w:author="Lori" w:date="2015-11-15T13:06:00Z">
        <w:r w:rsidRPr="003A7706" w:rsidDel="00774A67">
          <w:rPr>
            <w:rFonts w:cs="Calibri"/>
          </w:rPr>
          <w:delText>,</w:delText>
        </w:r>
      </w:del>
      <w:r w:rsidRPr="003A7706">
        <w:rPr>
          <w:rFonts w:cs="Calibri"/>
        </w:rPr>
        <w:t xml:space="preserve"> but an enum value: </w:t>
      </w:r>
      <w:r w:rsidRPr="00774A67">
        <w:rPr>
          <w:rStyle w:val="CodeInline"/>
          <w:rFonts w:cs="Times New Roman"/>
          <w:rPrChange w:id="664" w:author="Lori" w:date="2015-11-15T13:06:00Z">
            <w:rPr>
              <w:rFonts w:ascii="Calibri" w:hAnsi="Calibri" w:cs="Calibri"/>
            </w:rPr>
          </w:rPrChange>
        </w:rPr>
        <w:t>APIMethod.GET</w:t>
      </w:r>
      <w:r w:rsidRPr="003A7706">
        <w:rPr>
          <w:rFonts w:cs="Calibri"/>
        </w:rPr>
        <w:t xml:space="preserve">. This is an enum that we define in this library, to provide easy access to the verbs as strings, rather than using the strings directly. It also gives us control on which </w:t>
      </w:r>
      <w:r w:rsidRPr="003A7706">
        <w:rPr>
          <w:rFonts w:cs="Calibri"/>
        </w:rPr>
        <w:lastRenderedPageBreak/>
        <w:t xml:space="preserve">HTTP verbs are supported by the API client. This code goes </w:t>
      </w:r>
      <w:r w:rsidR="1FCEFD80" w:rsidRPr="004F39E5">
        <w:rPr>
          <w:rFonts w:cs="Calibri"/>
        </w:rPr>
        <w:t xml:space="preserve">at the end of </w:t>
      </w:r>
      <w:r w:rsidR="1FCEFD80" w:rsidRPr="00774A67">
        <w:rPr>
          <w:rStyle w:val="CodeInline"/>
          <w:rFonts w:cs="Times New Roman"/>
          <w:rPrChange w:id="665" w:author="Lori" w:date="2015-11-15T13:06:00Z">
            <w:rPr>
              <w:rFonts w:ascii="Calibri" w:hAnsi="Calibri" w:cs="Calibri"/>
            </w:rPr>
          </w:rPrChange>
        </w:rPr>
        <w:t>APIClient.swift</w:t>
      </w:r>
      <w:ins w:id="666" w:author="Lori" w:date="2015-11-15T13:06:00Z">
        <w:r w:rsidR="00774A67" w:rsidRPr="00774A67">
          <w:rPr>
            <w:rPrChange w:id="667" w:author="Lori" w:date="2015-11-15T13:06:00Z">
              <w:rPr>
                <w:rStyle w:val="CodeInline"/>
              </w:rPr>
            </w:rPrChange>
          </w:rPr>
          <w:t>.</w:t>
        </w:r>
      </w:ins>
      <w:del w:id="668" w:author="Lori" w:date="2015-11-15T13:06:00Z">
        <w:r w:rsidRPr="004F39E5" w:rsidDel="00774A67">
          <w:rPr>
            <w:rFonts w:cs="Calibri"/>
          </w:rPr>
          <w:delText>:</w:delText>
        </w:r>
      </w:del>
      <w:commentRangeStart w:id="669"/>
    </w:p>
    <w:p w14:paraId="787B4D69" w14:textId="77777777" w:rsidR="0093257E" w:rsidRDefault="0093257E">
      <w:pPr>
        <w:pStyle w:val="FigureCaption"/>
        <w:rPr>
          <w:ins w:id="670" w:author="Lori" w:date="2015-11-16T17:54:00Z"/>
        </w:rPr>
        <w:pPrChange w:id="671" w:author="Lori" w:date="2015-11-16T18:20:00Z">
          <w:pPr>
            <w:pStyle w:val="Code"/>
          </w:pPr>
        </w:pPrChange>
      </w:pPr>
      <w:commentRangeStart w:id="672"/>
      <w:ins w:id="673" w:author="Lori" w:date="2015-11-16T17:54:00Z">
        <w:r>
          <w:t>Listing 5-15.</w:t>
        </w:r>
        <w:commentRangeEnd w:id="672"/>
        <w:r w:rsidRPr="006F3F08">
          <w:rPr>
            <w:rStyle w:val="CommentReference"/>
            <w:rFonts w:ascii="Calibri" w:hAnsi="Calibri"/>
          </w:rPr>
          <w:commentReference w:id="672"/>
        </w:r>
      </w:ins>
    </w:p>
    <w:p w14:paraId="2DF91A33" w14:textId="2D55A0AB" w:rsidR="002D028B" w:rsidRDefault="77967D26" w:rsidP="17E281E0">
      <w:pPr>
        <w:pStyle w:val="Code"/>
      </w:pPr>
      <w:r w:rsidRPr="17E281E0">
        <w:t>e</w:t>
      </w:r>
      <w:r w:rsidR="002D028B" w:rsidRPr="17E281E0">
        <w:t>num APIMethod {</w:t>
      </w:r>
    </w:p>
    <w:p w14:paraId="5BBDF58D" w14:textId="77777777" w:rsidR="002D028B" w:rsidRDefault="002D028B" w:rsidP="17E281E0">
      <w:pPr>
        <w:pStyle w:val="Code"/>
      </w:pPr>
      <w:r w:rsidRPr="17E281E0">
        <w:t xml:space="preserve">    case GET, PUT, POST, DELETE</w:t>
      </w:r>
    </w:p>
    <w:p w14:paraId="09A4BF47" w14:textId="77777777" w:rsidR="002D028B" w:rsidRDefault="002D028B" w:rsidP="17E281E0">
      <w:pPr>
        <w:pStyle w:val="Code"/>
      </w:pPr>
      <w:r w:rsidRPr="17E281E0">
        <w:t xml:space="preserve">    func toString() -&gt; String {</w:t>
      </w:r>
    </w:p>
    <w:p w14:paraId="1AD6DC74" w14:textId="77777777" w:rsidR="002D028B" w:rsidRDefault="002D028B" w:rsidP="17E281E0">
      <w:pPr>
        <w:pStyle w:val="Code"/>
      </w:pPr>
      <w:r w:rsidRPr="17E281E0">
        <w:t xml:space="preserve">        var method: String!</w:t>
      </w:r>
    </w:p>
    <w:p w14:paraId="67D275D7" w14:textId="77777777" w:rsidR="002D028B" w:rsidRDefault="002D028B" w:rsidP="17E281E0">
      <w:pPr>
        <w:pStyle w:val="Code"/>
      </w:pPr>
      <w:r w:rsidRPr="17E281E0">
        <w:t xml:space="preserve">        switch self {</w:t>
      </w:r>
    </w:p>
    <w:p w14:paraId="2493A732" w14:textId="77777777" w:rsidR="002D028B" w:rsidRDefault="002D028B" w:rsidP="17E281E0">
      <w:pPr>
        <w:pStyle w:val="Code"/>
      </w:pPr>
      <w:r w:rsidRPr="17E281E0">
        <w:t xml:space="preserve">        case .GET:</w:t>
      </w:r>
    </w:p>
    <w:p w14:paraId="4172C004" w14:textId="77777777" w:rsidR="002D028B" w:rsidRDefault="002D028B" w:rsidP="17E281E0">
      <w:pPr>
        <w:pStyle w:val="Code"/>
      </w:pPr>
      <w:r w:rsidRPr="17E281E0">
        <w:t xml:space="preserve">            method = "GET"</w:t>
      </w:r>
    </w:p>
    <w:p w14:paraId="27FBBD19" w14:textId="77777777" w:rsidR="002D028B" w:rsidRDefault="002D028B" w:rsidP="17E281E0">
      <w:pPr>
        <w:pStyle w:val="Code"/>
      </w:pPr>
      <w:r w:rsidRPr="17E281E0">
        <w:t xml:space="preserve">        case .PUT:</w:t>
      </w:r>
    </w:p>
    <w:p w14:paraId="7C1E7559" w14:textId="77777777" w:rsidR="002D028B" w:rsidRDefault="002D028B" w:rsidP="17E281E0">
      <w:pPr>
        <w:pStyle w:val="Code"/>
      </w:pPr>
      <w:r w:rsidRPr="17E281E0">
        <w:t xml:space="preserve">            method = "PUT"</w:t>
      </w:r>
    </w:p>
    <w:p w14:paraId="55616B70" w14:textId="77777777" w:rsidR="002D028B" w:rsidRDefault="002D028B" w:rsidP="17E281E0">
      <w:pPr>
        <w:pStyle w:val="Code"/>
      </w:pPr>
      <w:r w:rsidRPr="17E281E0">
        <w:t xml:space="preserve">        case .POST:</w:t>
      </w:r>
    </w:p>
    <w:p w14:paraId="3004AAD1" w14:textId="77777777" w:rsidR="002D028B" w:rsidRDefault="002D028B" w:rsidP="17E281E0">
      <w:pPr>
        <w:pStyle w:val="Code"/>
      </w:pPr>
      <w:r w:rsidRPr="17E281E0">
        <w:t xml:space="preserve">            method = "POST"</w:t>
      </w:r>
    </w:p>
    <w:p w14:paraId="62488206" w14:textId="77777777" w:rsidR="002D028B" w:rsidRDefault="002D028B" w:rsidP="17E281E0">
      <w:pPr>
        <w:pStyle w:val="Code"/>
      </w:pPr>
      <w:r w:rsidRPr="17E281E0">
        <w:t xml:space="preserve">        case .DELETE:</w:t>
      </w:r>
    </w:p>
    <w:p w14:paraId="68AEDD1D" w14:textId="77777777" w:rsidR="002D028B" w:rsidRDefault="002D028B" w:rsidP="17E281E0">
      <w:pPr>
        <w:pStyle w:val="Code"/>
      </w:pPr>
      <w:r w:rsidRPr="17E281E0">
        <w:t xml:space="preserve">            method = "DELETE"</w:t>
      </w:r>
    </w:p>
    <w:p w14:paraId="3D37C94B" w14:textId="77777777" w:rsidR="002D028B" w:rsidRDefault="002D028B" w:rsidP="17E281E0">
      <w:pPr>
        <w:pStyle w:val="Code"/>
      </w:pPr>
      <w:r w:rsidRPr="17E281E0">
        <w:t xml:space="preserve">        }</w:t>
      </w:r>
    </w:p>
    <w:p w14:paraId="13A330C1" w14:textId="77777777" w:rsidR="002D028B" w:rsidRDefault="002D028B" w:rsidP="17E281E0">
      <w:pPr>
        <w:pStyle w:val="Code"/>
      </w:pPr>
      <w:r w:rsidRPr="17E281E0">
        <w:t xml:space="preserve">        return method</w:t>
      </w:r>
    </w:p>
    <w:p w14:paraId="1689A527" w14:textId="77777777" w:rsidR="002D028B" w:rsidRDefault="002D028B" w:rsidP="17E281E0">
      <w:pPr>
        <w:pStyle w:val="Code"/>
      </w:pPr>
      <w:r w:rsidRPr="17E281E0">
        <w:t xml:space="preserve">    }</w:t>
      </w:r>
    </w:p>
    <w:p w14:paraId="61D23D38" w14:textId="77777777" w:rsidR="002D028B" w:rsidRDefault="002D028B" w:rsidP="17E281E0">
      <w:pPr>
        <w:pStyle w:val="Code"/>
      </w:pPr>
      <w:r w:rsidRPr="17E281E0">
        <w:t xml:space="preserve">    func hasBody() -&gt; Bool {</w:t>
      </w:r>
    </w:p>
    <w:p w14:paraId="35A486E6" w14:textId="77777777" w:rsidR="002D028B" w:rsidRDefault="002D028B" w:rsidP="17E281E0">
      <w:pPr>
        <w:pStyle w:val="Code"/>
      </w:pPr>
      <w:r w:rsidRPr="17E281E0">
        <w:t xml:space="preserve">        var hasBody: Bool</w:t>
      </w:r>
    </w:p>
    <w:p w14:paraId="760DFE60" w14:textId="77777777" w:rsidR="002D028B" w:rsidRDefault="002D028B" w:rsidP="17E281E0">
      <w:pPr>
        <w:pStyle w:val="Code"/>
      </w:pPr>
      <w:r w:rsidRPr="17E281E0">
        <w:t xml:space="preserve">        switch self {</w:t>
      </w:r>
    </w:p>
    <w:p w14:paraId="1167750C" w14:textId="77777777" w:rsidR="002D028B" w:rsidRDefault="002D028B" w:rsidP="17E281E0">
      <w:pPr>
        <w:pStyle w:val="Code"/>
      </w:pPr>
      <w:r w:rsidRPr="17E281E0">
        <w:t xml:space="preserve">        case .GET:</w:t>
      </w:r>
    </w:p>
    <w:p w14:paraId="3F2F921B" w14:textId="77777777" w:rsidR="002D028B" w:rsidRDefault="002D028B" w:rsidP="17E281E0">
      <w:pPr>
        <w:pStyle w:val="Code"/>
      </w:pPr>
      <w:r w:rsidRPr="17E281E0">
        <w:t xml:space="preserve">            hasBody = false</w:t>
      </w:r>
    </w:p>
    <w:p w14:paraId="404549FC" w14:textId="77777777" w:rsidR="002D028B" w:rsidRDefault="002D028B" w:rsidP="17E281E0">
      <w:pPr>
        <w:pStyle w:val="Code"/>
      </w:pPr>
      <w:r w:rsidRPr="17E281E0">
        <w:t xml:space="preserve">        case .PUT:</w:t>
      </w:r>
    </w:p>
    <w:p w14:paraId="7D25989A" w14:textId="77777777" w:rsidR="002D028B" w:rsidRDefault="002D028B" w:rsidP="17E281E0">
      <w:pPr>
        <w:pStyle w:val="Code"/>
      </w:pPr>
      <w:r w:rsidRPr="17E281E0">
        <w:t xml:space="preserve">            hasBody = true</w:t>
      </w:r>
    </w:p>
    <w:p w14:paraId="6ECA1F70" w14:textId="77777777" w:rsidR="002D028B" w:rsidRDefault="002D028B" w:rsidP="17E281E0">
      <w:pPr>
        <w:pStyle w:val="Code"/>
      </w:pPr>
      <w:r w:rsidRPr="17E281E0">
        <w:t xml:space="preserve">        case .POST:</w:t>
      </w:r>
    </w:p>
    <w:p w14:paraId="7106AB67" w14:textId="77777777" w:rsidR="002D028B" w:rsidRDefault="002D028B" w:rsidP="17E281E0">
      <w:pPr>
        <w:pStyle w:val="Code"/>
      </w:pPr>
      <w:r w:rsidRPr="17E281E0">
        <w:t xml:space="preserve">            hasBody = true</w:t>
      </w:r>
    </w:p>
    <w:p w14:paraId="2E4A349C" w14:textId="77777777" w:rsidR="002D028B" w:rsidRDefault="002D028B" w:rsidP="17E281E0">
      <w:pPr>
        <w:pStyle w:val="Code"/>
      </w:pPr>
      <w:r w:rsidRPr="17E281E0">
        <w:t xml:space="preserve">        case .DELETE:</w:t>
      </w:r>
    </w:p>
    <w:p w14:paraId="1F90737C" w14:textId="77777777" w:rsidR="002D028B" w:rsidRDefault="002D028B" w:rsidP="17E281E0">
      <w:pPr>
        <w:pStyle w:val="Code"/>
      </w:pPr>
      <w:r w:rsidRPr="17E281E0">
        <w:t xml:space="preserve">            hasBody = false</w:t>
      </w:r>
    </w:p>
    <w:p w14:paraId="1BE581FF" w14:textId="77777777" w:rsidR="002D028B" w:rsidRDefault="002D028B" w:rsidP="17E281E0">
      <w:pPr>
        <w:pStyle w:val="Code"/>
      </w:pPr>
      <w:r w:rsidRPr="17E281E0">
        <w:t xml:space="preserve">        }</w:t>
      </w:r>
    </w:p>
    <w:p w14:paraId="7D964053" w14:textId="77777777" w:rsidR="002D028B" w:rsidRDefault="002D028B" w:rsidP="17E281E0">
      <w:pPr>
        <w:pStyle w:val="Code"/>
      </w:pPr>
      <w:r w:rsidRPr="17E281E0">
        <w:t xml:space="preserve">        return hasBody</w:t>
      </w:r>
    </w:p>
    <w:p w14:paraId="66955A1D" w14:textId="77777777" w:rsidR="002D028B" w:rsidRDefault="002D028B" w:rsidP="17E281E0">
      <w:pPr>
        <w:pStyle w:val="Code"/>
      </w:pPr>
      <w:r w:rsidRPr="17E281E0">
        <w:t xml:space="preserve">    }</w:t>
      </w:r>
    </w:p>
    <w:p w14:paraId="4D7BF81C" w14:textId="77777777" w:rsidR="002D028B" w:rsidRDefault="002D028B" w:rsidP="17E281E0">
      <w:pPr>
        <w:pStyle w:val="Code"/>
      </w:pPr>
      <w:r w:rsidRPr="17E281E0">
        <w:t>}</w:t>
      </w:r>
      <w:commentRangeEnd w:id="669"/>
      <w:r w:rsidR="005615F9">
        <w:rPr>
          <w:rStyle w:val="CommentReference"/>
          <w:rFonts w:ascii="Calibri" w:hAnsi="Calibri"/>
          <w:noProof w:val="0"/>
        </w:rPr>
        <w:commentReference w:id="669"/>
      </w:r>
    </w:p>
    <w:p w14:paraId="72B6D374" w14:textId="51DEBC30" w:rsidR="002D028B" w:rsidRDefault="002D028B" w:rsidP="000258EE">
      <w:pPr>
        <w:pStyle w:val="BodyText"/>
      </w:pPr>
      <w:r>
        <w:t xml:space="preserve">The </w:t>
      </w:r>
      <w:r w:rsidRPr="00836BB7">
        <w:rPr>
          <w:rStyle w:val="CodeInline"/>
          <w:rPrChange w:id="674" w:author="Lori" w:date="2015-11-15T13:07:00Z">
            <w:rPr/>
          </w:rPrChange>
        </w:rPr>
        <w:t>hasBody()</w:t>
      </w:r>
      <w:r>
        <w:t xml:space="preserve"> function is provided here as an example that could be useful in the </w:t>
      </w:r>
      <w:proofErr w:type="spellStart"/>
      <w:r w:rsidRPr="00F23F1A">
        <w:rPr>
          <w:rStyle w:val="CodeInline"/>
          <w:rPrChange w:id="675" w:author="Lori" w:date="2015-11-16T22:47:00Z">
            <w:rPr/>
          </w:rPrChange>
        </w:rPr>
        <w:t>apiRequest</w:t>
      </w:r>
      <w:proofErr w:type="spellEnd"/>
      <w:r>
        <w:t xml:space="preserve"> to properly format the request, so that </w:t>
      </w:r>
      <w:r w:rsidRPr="00836BB7">
        <w:rPr>
          <w:rStyle w:val="CodeInline"/>
          <w:rPrChange w:id="676" w:author="Lori" w:date="2015-11-15T13:07:00Z">
            <w:rPr/>
          </w:rPrChange>
        </w:rPr>
        <w:t>GET</w:t>
      </w:r>
      <w:r>
        <w:t xml:space="preserve"> and </w:t>
      </w:r>
      <w:r w:rsidRPr="00836BB7">
        <w:rPr>
          <w:rStyle w:val="CodeInline"/>
          <w:rPrChange w:id="677" w:author="Lori" w:date="2015-11-15T13:07:00Z">
            <w:rPr/>
          </w:rPrChange>
        </w:rPr>
        <w:t>DELETE</w:t>
      </w:r>
      <w:r>
        <w:t xml:space="preserve"> use the parameters as key-value pairs, while the </w:t>
      </w:r>
      <w:r w:rsidRPr="00836BB7">
        <w:rPr>
          <w:rStyle w:val="CodeInline"/>
          <w:rPrChange w:id="678" w:author="Lori" w:date="2015-11-15T13:08:00Z">
            <w:rPr/>
          </w:rPrChange>
        </w:rPr>
        <w:t>PUT</w:t>
      </w:r>
      <w:r>
        <w:t xml:space="preserve"> and </w:t>
      </w:r>
      <w:r w:rsidRPr="00836BB7">
        <w:rPr>
          <w:rStyle w:val="CodeInline"/>
          <w:rPrChange w:id="679" w:author="Lori" w:date="2015-11-15T13:08:00Z">
            <w:rPr/>
          </w:rPrChange>
        </w:rPr>
        <w:t>POST</w:t>
      </w:r>
      <w:r>
        <w:t xml:space="preserve"> use it as JSON. This is not necessary in our case, since the </w:t>
      </w:r>
      <w:del w:id="680" w:author="Lori" w:date="2015-11-15T14:29:00Z">
        <w:r w:rsidDel="00E60522">
          <w:delText>FitBit</w:delText>
        </w:r>
      </w:del>
      <w:ins w:id="681" w:author="Lori" w:date="2015-11-15T14:29:00Z">
        <w:r w:rsidR="00E60522">
          <w:t>Fitbit</w:t>
        </w:r>
      </w:ins>
      <w:r>
        <w:t xml:space="preserve"> API does not actually use a </w:t>
      </w:r>
      <w:r w:rsidRPr="00836BB7">
        <w:rPr>
          <w:rStyle w:val="CodeInline"/>
          <w:rPrChange w:id="682" w:author="Lori" w:date="2015-11-15T13:08:00Z">
            <w:rPr/>
          </w:rPrChange>
        </w:rPr>
        <w:t>POST</w:t>
      </w:r>
      <w:r>
        <w:t xml:space="preserve"> body</w:t>
      </w:r>
      <w:del w:id="683" w:author="Lori" w:date="2015-11-16T22:38:00Z">
        <w:r w:rsidDel="001D4D6F">
          <w:delText>,</w:delText>
        </w:r>
      </w:del>
      <w:r>
        <w:t xml:space="preserve"> but</w:t>
      </w:r>
      <w:ins w:id="684" w:author="Lori" w:date="2015-11-16T22:38:00Z">
        <w:r w:rsidR="001D4D6F">
          <w:t>,</w:t>
        </w:r>
      </w:ins>
      <w:r>
        <w:t xml:space="preserve"> rather</w:t>
      </w:r>
      <w:ins w:id="685" w:author="Lori" w:date="2015-11-16T22:38:00Z">
        <w:r w:rsidR="001D4D6F">
          <w:t>,</w:t>
        </w:r>
      </w:ins>
      <w:r>
        <w:t xml:space="preserve"> does a </w:t>
      </w:r>
      <w:r w:rsidRPr="00836BB7">
        <w:rPr>
          <w:rStyle w:val="CodeInline"/>
          <w:rPrChange w:id="686" w:author="Lori" w:date="2015-11-15T13:08:00Z">
            <w:rPr/>
          </w:rPrChange>
        </w:rPr>
        <w:t>POST</w:t>
      </w:r>
      <w:r>
        <w:t xml:space="preserve"> to </w:t>
      </w:r>
      <w:del w:id="687" w:author="Lori" w:date="2015-11-15T13:08:00Z">
        <w:r w:rsidDel="00836BB7">
          <w:delText xml:space="preserve">an </w:delText>
        </w:r>
      </w:del>
      <w:ins w:id="688" w:author="Lori" w:date="2015-11-15T13:08:00Z">
        <w:r w:rsidR="00836BB7">
          <w:t xml:space="preserve">a </w:t>
        </w:r>
      </w:ins>
      <w:r>
        <w:t>URL with the data formatted as URL-encoded parameters.</w:t>
      </w:r>
    </w:p>
    <w:p w14:paraId="4D35A177" w14:textId="11768CF7" w:rsidR="002D028B" w:rsidRDefault="002D028B" w:rsidP="000258EE">
      <w:pPr>
        <w:pStyle w:val="BodyText"/>
      </w:pPr>
      <w:r>
        <w:t>There is another enum we define in the APIClient library</w:t>
      </w:r>
      <w:del w:id="689" w:author="Lori" w:date="2015-11-15T13:08:00Z">
        <w:r w:rsidDel="00836BB7">
          <w:delText>,</w:delText>
        </w:r>
      </w:del>
      <w:r>
        <w:t xml:space="preserve"> that provides shortcuts to actual services via the </w:t>
      </w:r>
      <w:r w:rsidRPr="00836BB7">
        <w:rPr>
          <w:rStyle w:val="CodeInline"/>
          <w:rPrChange w:id="690" w:author="Lori" w:date="2015-11-15T13:08:00Z">
            <w:rPr/>
          </w:rPrChange>
        </w:rPr>
        <w:t>toString()</w:t>
      </w:r>
      <w:r>
        <w:t xml:space="preserve"> function. We saw this in the ViewController used as </w:t>
      </w:r>
      <w:r w:rsidRPr="00836BB7">
        <w:rPr>
          <w:rStyle w:val="CodeInline"/>
          <w:rPrChange w:id="691" w:author="Lori" w:date="2015-11-15T13:08:00Z">
            <w:rPr/>
          </w:rPrChange>
        </w:rPr>
        <w:t>APIService.GOOD_JSON</w:t>
      </w:r>
      <w:r>
        <w:t>. We will extend this later to add other services and also provide a function to return the suffix we might want to use for some calls, but for now this is the basic format</w:t>
      </w:r>
      <w:r w:rsidR="5BEDCC4E">
        <w:t xml:space="preserve">. </w:t>
      </w:r>
      <w:del w:id="692" w:author="Lori" w:date="2015-11-15T13:09:00Z">
        <w:r w:rsidR="5BEDCC4E" w:rsidDel="00836BB7">
          <w:delText>Same as</w:delText>
        </w:r>
      </w:del>
      <w:ins w:id="693" w:author="Lori" w:date="2015-11-15T13:09:00Z">
        <w:r w:rsidR="00836BB7">
          <w:t>As in</w:t>
        </w:r>
      </w:ins>
      <w:r w:rsidR="5BEDCC4E">
        <w:t xml:space="preserve"> </w:t>
      </w:r>
      <w:del w:id="694" w:author="Lori" w:date="2015-11-15T13:09:00Z">
        <w:r w:rsidR="5BEDCC4E" w:rsidDel="00836BB7">
          <w:delText xml:space="preserve">the code </w:delText>
        </w:r>
        <w:r w:rsidR="5BEDCC4E" w:rsidRPr="00836BB7" w:rsidDel="00836BB7">
          <w:rPr>
            <w:highlight w:val="yellow"/>
            <w:rPrChange w:id="695" w:author="Lori" w:date="2015-11-15T13:10:00Z">
              <w:rPr/>
            </w:rPrChange>
          </w:rPr>
          <w:delText>above</w:delText>
        </w:r>
      </w:del>
      <w:ins w:id="696" w:author="Lori" w:date="2015-11-15T13:09:00Z">
        <w:r w:rsidR="00836BB7" w:rsidRPr="00836BB7">
          <w:rPr>
            <w:highlight w:val="yellow"/>
            <w:rPrChange w:id="697" w:author="Lori" w:date="2015-11-15T13:10:00Z">
              <w:rPr/>
            </w:rPrChange>
          </w:rPr>
          <w:t>Listing 5-15</w:t>
        </w:r>
      </w:ins>
      <w:r w:rsidR="5BEDCC4E">
        <w:t xml:space="preserve">, </w:t>
      </w:r>
      <w:del w:id="698" w:author="Lori" w:date="2015-11-16T22:39:00Z">
        <w:r w:rsidR="5BEDCC4E" w:rsidDel="00BF654E">
          <w:delText xml:space="preserve">this </w:delText>
        </w:r>
      </w:del>
      <w:ins w:id="699" w:author="Lori" w:date="2015-11-16T22:39:00Z">
        <w:r w:rsidR="00BF654E">
          <w:t>the code in Listing 5-16</w:t>
        </w:r>
      </w:ins>
      <w:ins w:id="700" w:author="Lori" w:date="2015-11-15T13:09:00Z">
        <w:r w:rsidR="00836BB7">
          <w:t xml:space="preserve"> </w:t>
        </w:r>
      </w:ins>
      <w:r w:rsidR="5BEDCC4E">
        <w:t xml:space="preserve">goes </w:t>
      </w:r>
      <w:r w:rsidR="000C7E7C">
        <w:t>at</w:t>
      </w:r>
      <w:r w:rsidR="5BEDCC4E">
        <w:t xml:space="preserve"> the end of </w:t>
      </w:r>
      <w:r w:rsidR="5BEDCC4E" w:rsidRPr="00836BB7">
        <w:rPr>
          <w:rStyle w:val="CodeInline"/>
          <w:rPrChange w:id="701" w:author="Lori" w:date="2015-11-15T13:09:00Z">
            <w:rPr/>
          </w:rPrChange>
        </w:rPr>
        <w:t>APIClient.swift</w:t>
      </w:r>
      <w:ins w:id="702" w:author="Lori" w:date="2015-11-15T13:09:00Z">
        <w:r w:rsidR="00836BB7">
          <w:t>.</w:t>
        </w:r>
      </w:ins>
      <w:del w:id="703" w:author="Lori" w:date="2015-11-15T13:09:00Z">
        <w:r w:rsidDel="00836BB7">
          <w:delText>:</w:delText>
        </w:r>
      </w:del>
    </w:p>
    <w:p w14:paraId="4DBF2E78" w14:textId="77777777" w:rsidR="00836BB7" w:rsidRPr="00836BB7" w:rsidRDefault="00836BB7">
      <w:pPr>
        <w:pStyle w:val="FigureCaption"/>
        <w:rPr>
          <w:ins w:id="704" w:author="Lori" w:date="2015-11-15T13:09:00Z"/>
        </w:rPr>
        <w:pPrChange w:id="705" w:author="Lori" w:date="2015-11-15T13:10:00Z">
          <w:pPr>
            <w:pStyle w:val="Code"/>
          </w:pPr>
        </w:pPrChange>
      </w:pPr>
      <w:commentRangeStart w:id="706"/>
      <w:ins w:id="707" w:author="Lori" w:date="2015-11-15T13:09:00Z">
        <w:r w:rsidRPr="00836BB7">
          <w:lastRenderedPageBreak/>
          <w:t>Listing 5-16.</w:t>
        </w:r>
      </w:ins>
      <w:commentRangeEnd w:id="706"/>
      <w:ins w:id="708" w:author="Lori" w:date="2015-11-16T17:55:00Z">
        <w:r w:rsidR="0093257E" w:rsidRPr="006F3F08">
          <w:rPr>
            <w:rStyle w:val="CommentReference"/>
            <w:rFonts w:ascii="Calibri" w:hAnsi="Calibri"/>
            <w:i w:val="0"/>
          </w:rPr>
          <w:commentReference w:id="706"/>
        </w:r>
      </w:ins>
    </w:p>
    <w:p w14:paraId="5BCF7363" w14:textId="3A668524" w:rsidR="006B51A2" w:rsidRDefault="006B51A2" w:rsidP="5EE6F9AC">
      <w:pPr>
        <w:pStyle w:val="Code"/>
      </w:pPr>
      <w:r w:rsidRPr="5EE6F9AC">
        <w:t>enum APIService {</w:t>
      </w:r>
    </w:p>
    <w:p w14:paraId="5658BC6B" w14:textId="77777777" w:rsidR="006B51A2" w:rsidRDefault="006B51A2" w:rsidP="5EE6F9AC">
      <w:pPr>
        <w:pStyle w:val="Code"/>
      </w:pPr>
      <w:r w:rsidRPr="5EE6F9AC">
        <w:t xml:space="preserve">    case USER, ACTIVITIES, FOODS, GOOD_JSON, BAD_JSON</w:t>
      </w:r>
    </w:p>
    <w:p w14:paraId="0B8122FE" w14:textId="77777777" w:rsidR="006B51A2" w:rsidRDefault="006B51A2" w:rsidP="5EE6F9AC">
      <w:pPr>
        <w:pStyle w:val="Code"/>
      </w:pPr>
      <w:r w:rsidRPr="5EE6F9AC">
        <w:t xml:space="preserve">    func toString() -&gt; String {</w:t>
      </w:r>
    </w:p>
    <w:p w14:paraId="03B3EA98" w14:textId="77777777" w:rsidR="006B51A2" w:rsidRDefault="006B51A2" w:rsidP="5EE6F9AC">
      <w:pPr>
        <w:pStyle w:val="Code"/>
      </w:pPr>
      <w:r w:rsidRPr="5EE6F9AC">
        <w:t xml:space="preserve">        var service: String!</w:t>
      </w:r>
    </w:p>
    <w:p w14:paraId="49C7ED80" w14:textId="77777777" w:rsidR="006B51A2" w:rsidRDefault="006B51A2" w:rsidP="5EE6F9AC">
      <w:pPr>
        <w:pStyle w:val="Code"/>
      </w:pPr>
      <w:r w:rsidRPr="5EE6F9AC">
        <w:t xml:space="preserve">        switch self {</w:t>
      </w:r>
    </w:p>
    <w:p w14:paraId="6528ACDC" w14:textId="77777777" w:rsidR="006B51A2" w:rsidRDefault="006B51A2" w:rsidP="5EE6F9AC">
      <w:pPr>
        <w:pStyle w:val="Code"/>
      </w:pPr>
      <w:r w:rsidRPr="5EE6F9AC">
        <w:t xml:space="preserve">        case .USER:</w:t>
      </w:r>
    </w:p>
    <w:p w14:paraId="0400916E" w14:textId="77777777" w:rsidR="006B51A2" w:rsidRDefault="006B51A2" w:rsidP="5EE6F9AC">
      <w:pPr>
        <w:pStyle w:val="Code"/>
      </w:pPr>
      <w:r w:rsidRPr="5EE6F9AC">
        <w:t xml:space="preserve">            service = "user"</w:t>
      </w:r>
    </w:p>
    <w:p w14:paraId="0C6F8EED" w14:textId="77777777" w:rsidR="006B51A2" w:rsidRDefault="006B51A2" w:rsidP="5EE6F9AC">
      <w:pPr>
        <w:pStyle w:val="Code"/>
      </w:pPr>
      <w:r w:rsidRPr="5EE6F9AC">
        <w:t xml:space="preserve">        case .ACTIVITIES:</w:t>
      </w:r>
    </w:p>
    <w:p w14:paraId="0DFF4EA0" w14:textId="77777777" w:rsidR="006B51A2" w:rsidRDefault="006B51A2" w:rsidP="5EE6F9AC">
      <w:pPr>
        <w:pStyle w:val="Code"/>
      </w:pPr>
      <w:r w:rsidRPr="5EE6F9AC">
        <w:t xml:space="preserve">            service = "activities"</w:t>
      </w:r>
    </w:p>
    <w:p w14:paraId="19602B87" w14:textId="77777777" w:rsidR="006B51A2" w:rsidRDefault="006B51A2" w:rsidP="5EE6F9AC">
      <w:pPr>
        <w:pStyle w:val="Code"/>
      </w:pPr>
      <w:r w:rsidRPr="5EE6F9AC">
        <w:t xml:space="preserve">        case .FOODS:</w:t>
      </w:r>
    </w:p>
    <w:p w14:paraId="47EFE916" w14:textId="77777777" w:rsidR="006B51A2" w:rsidRDefault="006B51A2" w:rsidP="5EE6F9AC">
      <w:pPr>
        <w:pStyle w:val="Code"/>
      </w:pPr>
      <w:r w:rsidRPr="5EE6F9AC">
        <w:t xml:space="preserve">            service = "foods"</w:t>
      </w:r>
    </w:p>
    <w:p w14:paraId="2A96D0BE" w14:textId="77777777" w:rsidR="006B51A2" w:rsidRDefault="006B51A2" w:rsidP="5EE6F9AC">
      <w:pPr>
        <w:pStyle w:val="Code"/>
      </w:pPr>
      <w:r w:rsidRPr="5EE6F9AC">
        <w:t xml:space="preserve">        case .GOOD_JSON:</w:t>
      </w:r>
    </w:p>
    <w:p w14:paraId="44E7E6CA" w14:textId="77777777" w:rsidR="006B51A2" w:rsidRDefault="006B51A2" w:rsidP="5EE6F9AC">
      <w:pPr>
        <w:pStyle w:val="Code"/>
      </w:pPr>
      <w:r w:rsidRPr="5EE6F9AC">
        <w:t xml:space="preserve">            service = "data"</w:t>
      </w:r>
    </w:p>
    <w:p w14:paraId="184E1646" w14:textId="77777777" w:rsidR="006B51A2" w:rsidRDefault="006B51A2" w:rsidP="5EE6F9AC">
      <w:pPr>
        <w:pStyle w:val="Code"/>
      </w:pPr>
      <w:r w:rsidRPr="5EE6F9AC">
        <w:t xml:space="preserve">        case .BAD_JSON:</w:t>
      </w:r>
    </w:p>
    <w:p w14:paraId="7869E1F5" w14:textId="77777777" w:rsidR="006B51A2" w:rsidRDefault="006B51A2" w:rsidP="5EE6F9AC">
      <w:pPr>
        <w:pStyle w:val="Code"/>
      </w:pPr>
      <w:r w:rsidRPr="5EE6F9AC">
        <w:t xml:space="preserve">            service = "badData"</w:t>
      </w:r>
    </w:p>
    <w:p w14:paraId="738833DD" w14:textId="77777777" w:rsidR="006B51A2" w:rsidRDefault="006B51A2" w:rsidP="5EE6F9AC">
      <w:pPr>
        <w:pStyle w:val="Code"/>
      </w:pPr>
      <w:r w:rsidRPr="5EE6F9AC">
        <w:t xml:space="preserve">        }</w:t>
      </w:r>
    </w:p>
    <w:p w14:paraId="2647380F" w14:textId="77777777" w:rsidR="006B51A2" w:rsidRDefault="006B51A2" w:rsidP="5EE6F9AC">
      <w:pPr>
        <w:pStyle w:val="Code"/>
      </w:pPr>
      <w:r w:rsidRPr="5EE6F9AC">
        <w:t xml:space="preserve">        return service</w:t>
      </w:r>
    </w:p>
    <w:p w14:paraId="0C2E1CEC" w14:textId="77777777" w:rsidR="006B51A2" w:rsidRDefault="006B51A2" w:rsidP="5EE6F9AC">
      <w:pPr>
        <w:pStyle w:val="Code"/>
      </w:pPr>
      <w:r w:rsidRPr="5EE6F9AC">
        <w:t xml:space="preserve">    }</w:t>
      </w:r>
    </w:p>
    <w:p w14:paraId="2F59DBD5" w14:textId="77777777" w:rsidR="006B51A2" w:rsidRPr="00EF31A8" w:rsidRDefault="006B51A2" w:rsidP="5EE6F9AC">
      <w:pPr>
        <w:pStyle w:val="Code"/>
      </w:pPr>
      <w:r w:rsidRPr="5EE6F9AC">
        <w:t>}</w:t>
      </w:r>
    </w:p>
    <w:p w14:paraId="37EB1BD2" w14:textId="0A0E7DDD" w:rsidR="002D028B" w:rsidRDefault="002D028B" w:rsidP="000258EE">
      <w:pPr>
        <w:pStyle w:val="BodyText"/>
      </w:pPr>
      <w:r>
        <w:t xml:space="preserve">We added the extra bits like </w:t>
      </w:r>
      <w:r w:rsidRPr="00836BB7">
        <w:rPr>
          <w:rStyle w:val="CodeInline"/>
          <w:rPrChange w:id="709" w:author="Lori" w:date="2015-11-15T13:10:00Z">
            <w:rPr/>
          </w:rPrChange>
        </w:rPr>
        <w:t>GOOD_JSON</w:t>
      </w:r>
      <w:r>
        <w:t xml:space="preserve"> and </w:t>
      </w:r>
      <w:r w:rsidRPr="00836BB7">
        <w:rPr>
          <w:rStyle w:val="CodeInline"/>
          <w:rPrChange w:id="710" w:author="Lori" w:date="2015-11-15T13:10:00Z">
            <w:rPr/>
          </w:rPrChange>
        </w:rPr>
        <w:t>BAD_JSON</w:t>
      </w:r>
      <w:r>
        <w:t xml:space="preserve"> to allow us to do internal testing. These </w:t>
      </w:r>
      <w:ins w:id="711" w:author="Lori" w:date="2015-11-15T13:10:00Z">
        <w:r w:rsidR="00836BB7">
          <w:t xml:space="preserve">bits </w:t>
        </w:r>
      </w:ins>
      <w:r>
        <w:t xml:space="preserve">point to the test pages we created when we set up the local Apache playground. Since our </w:t>
      </w:r>
      <w:commentRangeStart w:id="712"/>
      <w:r w:rsidRPr="00836BB7">
        <w:rPr>
          <w:rStyle w:val="CodeInline"/>
          <w:rPrChange w:id="713" w:author="Lori" w:date="2015-11-15T13:11:00Z">
            <w:rPr/>
          </w:rPrChange>
        </w:rPr>
        <w:t>apiRequest</w:t>
      </w:r>
      <w:commentRangeEnd w:id="712"/>
      <w:r w:rsidR="00836BB7" w:rsidRPr="00236730">
        <w:rPr>
          <w:rStyle w:val="CommentReference"/>
          <w:rFonts w:ascii="Calibri" w:hAnsi="Calibri"/>
        </w:rPr>
        <w:commentReference w:id="712"/>
      </w:r>
      <w:r>
        <w:t xml:space="preserve"> function will handle adding the </w:t>
      </w:r>
      <w:r w:rsidRPr="00836BB7">
        <w:rPr>
          <w:rStyle w:val="CodeInline"/>
          <w:rPrChange w:id="714" w:author="Lori" w:date="2015-11-15T13:11:00Z">
            <w:rPr/>
          </w:rPrChange>
        </w:rPr>
        <w:t>.</w:t>
      </w:r>
      <w:r w:rsidR="000C7E7C" w:rsidRPr="00836BB7">
        <w:rPr>
          <w:rStyle w:val="CodeInline"/>
          <w:rPrChange w:id="715" w:author="Lori" w:date="2015-11-15T13:11:00Z">
            <w:rPr/>
          </w:rPrChange>
        </w:rPr>
        <w:t>son</w:t>
      </w:r>
      <w:r>
        <w:t xml:space="preserve"> suffix to each URL, we only use the file base name.</w:t>
      </w:r>
    </w:p>
    <w:p w14:paraId="2E23DFF6" w14:textId="77777777" w:rsidR="002D028B" w:rsidRDefault="002D028B" w:rsidP="000258EE">
      <w:pPr>
        <w:pStyle w:val="BodyText"/>
      </w:pPr>
      <w:r>
        <w:t xml:space="preserve">Next to be defined is the </w:t>
      </w:r>
      <w:r w:rsidRPr="00836BB7">
        <w:rPr>
          <w:rStyle w:val="CodeInline"/>
          <w:rPrChange w:id="716" w:author="Lori" w:date="2015-11-15T13:11:00Z">
            <w:rPr/>
          </w:rPrChange>
        </w:rPr>
        <w:t>apiRequest()</w:t>
      </w:r>
      <w:r>
        <w:t xml:space="preserve"> function. This function will make the actual API request, and that includes handling the OAuth signing and eventual verification of the response data. The method signature is showing that the only required params are the service, the method, and the callback function.</w:t>
      </w:r>
    </w:p>
    <w:p w14:paraId="41E8BF57" w14:textId="77777777" w:rsidR="0093257E" w:rsidRDefault="0093257E">
      <w:pPr>
        <w:pStyle w:val="FigureCaption"/>
        <w:rPr>
          <w:ins w:id="717" w:author="Lori" w:date="2015-11-16T17:55:00Z"/>
        </w:rPr>
        <w:pPrChange w:id="718" w:author="Lori" w:date="2015-11-16T18:21:00Z">
          <w:pPr>
            <w:pStyle w:val="Code"/>
          </w:pPr>
        </w:pPrChange>
      </w:pPr>
      <w:commentRangeStart w:id="719"/>
      <w:ins w:id="720" w:author="Lori" w:date="2015-11-16T17:55:00Z">
        <w:r>
          <w:t>Listing 5-17.</w:t>
        </w:r>
        <w:commentRangeEnd w:id="719"/>
        <w:r w:rsidRPr="006F3F08">
          <w:rPr>
            <w:rStyle w:val="CommentReference"/>
            <w:rFonts w:ascii="Calibri" w:hAnsi="Calibri"/>
          </w:rPr>
          <w:commentReference w:id="719"/>
        </w:r>
      </w:ins>
    </w:p>
    <w:p w14:paraId="4ED1F71E" w14:textId="19014A91" w:rsidR="002D028B" w:rsidRDefault="002D028B" w:rsidP="5EE6F9AC">
      <w:pPr>
        <w:pStyle w:val="Code"/>
      </w:pPr>
      <w:r w:rsidRPr="5EE6F9AC">
        <w:t>func apiRequest (</w:t>
      </w:r>
    </w:p>
    <w:p w14:paraId="1E314264" w14:textId="77777777" w:rsidR="002D028B" w:rsidRDefault="002D028B" w:rsidP="5EE6F9AC">
      <w:pPr>
        <w:pStyle w:val="Code"/>
      </w:pPr>
      <w:r w:rsidRPr="5EE6F9AC">
        <w:t xml:space="preserve">        service: APIService,</w:t>
      </w:r>
    </w:p>
    <w:p w14:paraId="5E985CF2" w14:textId="77777777" w:rsidR="002D028B" w:rsidRDefault="002D028B" w:rsidP="5EE6F9AC">
      <w:pPr>
        <w:pStyle w:val="Code"/>
      </w:pPr>
      <w:r w:rsidRPr="5EE6F9AC">
        <w:t xml:space="preserve">        method: APIMethod,</w:t>
      </w:r>
    </w:p>
    <w:p w14:paraId="1ADA9FD6" w14:textId="77777777" w:rsidR="002D028B" w:rsidRDefault="002D028B" w:rsidP="5EE6F9AC">
      <w:pPr>
        <w:pStyle w:val="Code"/>
      </w:pPr>
      <w:r w:rsidRPr="5EE6F9AC">
        <w:t xml:space="preserve">        id: String!,</w:t>
      </w:r>
    </w:p>
    <w:p w14:paraId="29D0310C" w14:textId="77777777" w:rsidR="002D028B" w:rsidRDefault="002D028B" w:rsidP="5EE6F9AC">
      <w:pPr>
        <w:pStyle w:val="Code"/>
      </w:pPr>
      <w:r w:rsidRPr="5EE6F9AC">
        <w:t xml:space="preserve">        urlSuffix: NSArray!,</w:t>
      </w:r>
    </w:p>
    <w:p w14:paraId="3988413B" w14:textId="77777777" w:rsidR="002D028B" w:rsidRDefault="002D028B" w:rsidP="5EE6F9AC">
      <w:pPr>
        <w:pStyle w:val="Code"/>
      </w:pPr>
      <w:r w:rsidRPr="5EE6F9AC">
        <w:t xml:space="preserve">        inputData: [String:String]!,</w:t>
      </w:r>
    </w:p>
    <w:p w14:paraId="050333B6" w14:textId="77777777" w:rsidR="002D028B" w:rsidRDefault="002D028B" w:rsidP="5EE6F9AC">
      <w:pPr>
        <w:pStyle w:val="Code"/>
      </w:pPr>
      <w:r w:rsidRPr="5EE6F9AC">
        <w:t xml:space="preserve">        callback: (responseJson: NSDictionary!, responseError: NSError!) -&gt; Void ) {</w:t>
      </w:r>
    </w:p>
    <w:p w14:paraId="258D3E05" w14:textId="77777777" w:rsidR="002D028B" w:rsidRDefault="002D028B" w:rsidP="5EE6F9AC">
      <w:pPr>
        <w:pStyle w:val="Code"/>
      </w:pPr>
      <w:r w:rsidRPr="5EE6F9AC">
        <w:t xml:space="preserve">    // Code goes here</w:t>
      </w:r>
    </w:p>
    <w:p w14:paraId="2A657CC5" w14:textId="77777777" w:rsidR="002D028B" w:rsidRDefault="002D028B" w:rsidP="5EE6F9AC">
      <w:pPr>
        <w:pStyle w:val="Code"/>
      </w:pPr>
      <w:r w:rsidRPr="5EE6F9AC">
        <w:t>}</w:t>
      </w:r>
    </w:p>
    <w:p w14:paraId="15891B3C" w14:textId="48D65C92" w:rsidR="002D028B" w:rsidRDefault="002D028B" w:rsidP="000258EE">
      <w:pPr>
        <w:pStyle w:val="BodyText"/>
      </w:pPr>
      <w:r>
        <w:t>The services currently available are USER, ACTIVITIES, FOODS</w:t>
      </w:r>
      <w:ins w:id="721" w:author="Lori" w:date="2015-11-16T22:48:00Z">
        <w:r w:rsidR="00140D51">
          <w:t>—</w:t>
        </w:r>
      </w:ins>
      <w:del w:id="722" w:author="Lori" w:date="2015-11-16T22:48:00Z">
        <w:r w:rsidDel="00140D51">
          <w:delText xml:space="preserve"> - </w:delText>
        </w:r>
      </w:del>
      <w:r>
        <w:t xml:space="preserve">the API overloads them with a variable list of params, so in essence your calls will need to provide the larger </w:t>
      </w:r>
      <w:proofErr w:type="spellStart"/>
      <w:r w:rsidRPr="00140D51">
        <w:rPr>
          <w:rStyle w:val="CodeInline"/>
          <w:rPrChange w:id="723" w:author="Lori" w:date="2015-11-16T22:48:00Z">
            <w:rPr/>
          </w:rPrChange>
        </w:rPr>
        <w:t>APIService</w:t>
      </w:r>
      <w:proofErr w:type="spellEnd"/>
      <w:r>
        <w:t xml:space="preserve">, </w:t>
      </w:r>
      <w:ins w:id="724" w:author="Lori" w:date="2015-11-16T22:48:00Z">
        <w:r w:rsidR="00140D51">
          <w:t xml:space="preserve">and </w:t>
        </w:r>
      </w:ins>
      <w:r>
        <w:t xml:space="preserve">then provide via the </w:t>
      </w:r>
      <w:proofErr w:type="spellStart"/>
      <w:r w:rsidRPr="00140D51">
        <w:rPr>
          <w:rStyle w:val="CodeInline"/>
          <w:rPrChange w:id="725" w:author="Lori" w:date="2015-11-16T22:48:00Z">
            <w:rPr/>
          </w:rPrChange>
        </w:rPr>
        <w:t>urlSuffix</w:t>
      </w:r>
      <w:proofErr w:type="spellEnd"/>
      <w:r>
        <w:t xml:space="preserve"> the URL path extension to point to the right resource. </w:t>
      </w:r>
      <w:commentRangeStart w:id="726"/>
      <w:r>
        <w:t>This will be explained in more detail later on.</w:t>
      </w:r>
      <w:commentRangeEnd w:id="726"/>
      <w:r w:rsidR="007F125D" w:rsidRPr="00236730">
        <w:rPr>
          <w:rStyle w:val="CommentReference"/>
          <w:rFonts w:ascii="Calibri" w:hAnsi="Calibri"/>
        </w:rPr>
        <w:commentReference w:id="726"/>
      </w:r>
    </w:p>
    <w:p w14:paraId="07E57354" w14:textId="710F1C4D" w:rsidR="006B51A2" w:rsidRDefault="006B51A2" w:rsidP="006B51A2">
      <w:pPr>
        <w:pStyle w:val="BodyText"/>
      </w:pPr>
      <w:r>
        <w:lastRenderedPageBreak/>
        <w:t xml:space="preserve">As </w:t>
      </w:r>
      <w:r w:rsidR="6B55A35F">
        <w:t>f</w:t>
      </w:r>
      <w:r>
        <w:t>o</w:t>
      </w:r>
      <w:r w:rsidR="6B55A35F">
        <w:t>r</w:t>
      </w:r>
      <w:r>
        <w:t xml:space="preserve"> the content of the method, </w:t>
      </w:r>
      <w:del w:id="727" w:author="Lori" w:date="2015-11-15T13:13:00Z">
        <w:r w:rsidDel="007F125D">
          <w:delText xml:space="preserve">this </w:delText>
        </w:r>
      </w:del>
      <w:ins w:id="728" w:author="Lori" w:date="2015-11-15T13:13:00Z">
        <w:r w:rsidR="007F125D">
          <w:t xml:space="preserve">following </w:t>
        </w:r>
      </w:ins>
      <w:r>
        <w:t>is what we need to do for an API request:</w:t>
      </w:r>
    </w:p>
    <w:p w14:paraId="3D4DD75C" w14:textId="77777777" w:rsidR="006B51A2" w:rsidRPr="00B769EE" w:rsidRDefault="006B51A2">
      <w:pPr>
        <w:pStyle w:val="Bullet"/>
        <w:pPrChange w:id="729" w:author="Lori" w:date="2015-11-15T14:44:00Z">
          <w:pPr>
            <w:pStyle w:val="Bullet"/>
            <w:numPr>
              <w:numId w:val="27"/>
            </w:numPr>
          </w:pPr>
        </w:pPrChange>
      </w:pPr>
      <w:r w:rsidRPr="00B769EE">
        <w:t>Compose the base URL of the service</w:t>
      </w:r>
    </w:p>
    <w:p w14:paraId="1512E08F" w14:textId="77777777" w:rsidR="006B51A2" w:rsidRPr="00B769EE" w:rsidRDefault="006B51A2">
      <w:pPr>
        <w:pStyle w:val="Bullet"/>
        <w:pPrChange w:id="730" w:author="Lori" w:date="2015-11-15T14:44:00Z">
          <w:pPr>
            <w:pStyle w:val="Bullet"/>
            <w:numPr>
              <w:numId w:val="27"/>
            </w:numPr>
          </w:pPr>
        </w:pPrChange>
      </w:pPr>
      <w:r w:rsidRPr="00B769EE">
        <w:t>Add the URL suffix if it was specified</w:t>
      </w:r>
    </w:p>
    <w:p w14:paraId="0CDF69BA" w14:textId="77777777" w:rsidR="006B51A2" w:rsidRPr="00B769EE" w:rsidRDefault="006B51A2">
      <w:pPr>
        <w:pStyle w:val="Bullet"/>
        <w:pPrChange w:id="731" w:author="Lori" w:date="2015-11-15T14:44:00Z">
          <w:pPr>
            <w:pStyle w:val="Bullet"/>
            <w:numPr>
              <w:numId w:val="27"/>
            </w:numPr>
          </w:pPr>
        </w:pPrChange>
      </w:pPr>
      <w:r w:rsidRPr="00B769EE">
        <w:t>Add the extension for the return data type</w:t>
      </w:r>
    </w:p>
    <w:p w14:paraId="66DF0CDF" w14:textId="77777777" w:rsidR="006B51A2" w:rsidRPr="00B769EE" w:rsidRDefault="006B51A2">
      <w:pPr>
        <w:pStyle w:val="Bullet"/>
        <w:pPrChange w:id="732" w:author="Lori" w:date="2015-11-15T14:44:00Z">
          <w:pPr>
            <w:pStyle w:val="Bullet"/>
            <w:numPr>
              <w:numId w:val="27"/>
            </w:numPr>
          </w:pPr>
        </w:pPrChange>
      </w:pPr>
      <w:r w:rsidRPr="00B769EE">
        <w:t>Create the OAuth signature and populate the request headers</w:t>
      </w:r>
    </w:p>
    <w:p w14:paraId="08220DC3" w14:textId="77777777" w:rsidR="006B51A2" w:rsidRPr="00B769EE" w:rsidRDefault="006B51A2">
      <w:pPr>
        <w:pStyle w:val="Bullet"/>
        <w:pPrChange w:id="733" w:author="Lori" w:date="2015-11-15T14:44:00Z">
          <w:pPr>
            <w:pStyle w:val="Bullet"/>
            <w:numPr>
              <w:numId w:val="27"/>
            </w:numPr>
          </w:pPr>
        </w:pPrChange>
      </w:pPr>
      <w:r w:rsidRPr="00B769EE">
        <w:t>Serialize and append to the URL the input params</w:t>
      </w:r>
    </w:p>
    <w:p w14:paraId="12D5BA8F" w14:textId="77777777" w:rsidR="006B51A2" w:rsidRPr="00B769EE" w:rsidRDefault="006B51A2">
      <w:pPr>
        <w:pStyle w:val="Bullet"/>
        <w:pPrChange w:id="734" w:author="Lori" w:date="2015-11-15T14:44:00Z">
          <w:pPr>
            <w:pStyle w:val="Bullet"/>
            <w:numPr>
              <w:numId w:val="27"/>
            </w:numPr>
          </w:pPr>
        </w:pPrChange>
      </w:pPr>
      <w:r w:rsidRPr="00B769EE">
        <w:t>Make the API request as an async call</w:t>
      </w:r>
    </w:p>
    <w:p w14:paraId="180A4FB8" w14:textId="77777777" w:rsidR="002D028B" w:rsidRDefault="002D028B" w:rsidP="006B51A2">
      <w:pPr>
        <w:pStyle w:val="BodyText"/>
      </w:pPr>
      <w:r>
        <w:t>In the code block passed to the async call, we also need to do the following:</w:t>
      </w:r>
    </w:p>
    <w:p w14:paraId="507BDA09" w14:textId="77777777" w:rsidR="002D028B" w:rsidRPr="00B769EE" w:rsidRDefault="002D028B">
      <w:pPr>
        <w:pStyle w:val="Bullet"/>
        <w:pPrChange w:id="735" w:author="Lori" w:date="2015-11-15T14:45:00Z">
          <w:pPr>
            <w:pStyle w:val="Bullet"/>
            <w:numPr>
              <w:numId w:val="19"/>
            </w:numPr>
          </w:pPr>
        </w:pPrChange>
      </w:pPr>
      <w:r w:rsidRPr="00B769EE">
        <w:t>Verify the OAuth signature of the response (if provided)</w:t>
      </w:r>
    </w:p>
    <w:p w14:paraId="720D6CF2" w14:textId="77777777" w:rsidR="002D028B" w:rsidRPr="00B769EE" w:rsidRDefault="002D028B">
      <w:pPr>
        <w:pStyle w:val="Bullet"/>
        <w:pPrChange w:id="736" w:author="Lori" w:date="2015-11-15T14:45:00Z">
          <w:pPr>
            <w:pStyle w:val="Bullet"/>
            <w:numPr>
              <w:numId w:val="19"/>
            </w:numPr>
          </w:pPr>
        </w:pPrChange>
      </w:pPr>
      <w:r w:rsidRPr="00B769EE">
        <w:t>De-serialize the JSON response</w:t>
      </w:r>
    </w:p>
    <w:p w14:paraId="04F7E61F" w14:textId="77777777" w:rsidR="002D028B" w:rsidRPr="00B769EE" w:rsidRDefault="002D028B">
      <w:pPr>
        <w:pStyle w:val="Bullet"/>
        <w:pPrChange w:id="737" w:author="Lori" w:date="2015-11-15T14:45:00Z">
          <w:pPr>
            <w:pStyle w:val="Bullet"/>
            <w:numPr>
              <w:numId w:val="19"/>
            </w:numPr>
          </w:pPr>
        </w:pPrChange>
      </w:pPr>
      <w:r w:rsidRPr="00B769EE">
        <w:t>Call the callback function</w:t>
      </w:r>
    </w:p>
    <w:p w14:paraId="3130437B" w14:textId="41E77FF8" w:rsidR="002D028B" w:rsidRDefault="002D028B" w:rsidP="000258EE">
      <w:pPr>
        <w:pStyle w:val="BodyText"/>
      </w:pPr>
      <w:r>
        <w:t>To compose the base URL of the service, we use the following code</w:t>
      </w:r>
      <w:ins w:id="738" w:author="Lori" w:date="2015-11-16T22:49:00Z">
        <w:r w:rsidR="00E13720">
          <w:t xml:space="preserve"> in Listing 5-18</w:t>
        </w:r>
      </w:ins>
      <w:r>
        <w:t>:</w:t>
      </w:r>
    </w:p>
    <w:p w14:paraId="08E4919E" w14:textId="77777777" w:rsidR="0093257E" w:rsidRDefault="0093257E">
      <w:pPr>
        <w:pStyle w:val="FigureCaption"/>
        <w:rPr>
          <w:ins w:id="739" w:author="Lori" w:date="2015-11-16T17:56:00Z"/>
        </w:rPr>
        <w:pPrChange w:id="740" w:author="Lori" w:date="2015-11-16T18:21:00Z">
          <w:pPr>
            <w:pStyle w:val="Code"/>
          </w:pPr>
        </w:pPrChange>
      </w:pPr>
      <w:commentRangeStart w:id="741"/>
      <w:ins w:id="742" w:author="Lori" w:date="2015-11-16T17:56:00Z">
        <w:r>
          <w:t>Listing 5-18.</w:t>
        </w:r>
        <w:commentRangeEnd w:id="741"/>
        <w:r w:rsidRPr="006F3F08">
          <w:rPr>
            <w:rStyle w:val="CommentReference"/>
            <w:rFonts w:ascii="Calibri" w:hAnsi="Calibri"/>
          </w:rPr>
          <w:commentReference w:id="741"/>
        </w:r>
      </w:ins>
    </w:p>
    <w:p w14:paraId="26E51E75" w14:textId="43B31D4F" w:rsidR="002D028B" w:rsidRDefault="002D028B" w:rsidP="5EE6F9AC">
      <w:pPr>
        <w:pStyle w:val="Code"/>
      </w:pPr>
      <w:r w:rsidRPr="5EE6F9AC">
        <w:t>var serviceURL = baseURL + "/"</w:t>
      </w:r>
    </w:p>
    <w:p w14:paraId="3535AF84" w14:textId="77777777" w:rsidR="002D028B" w:rsidRDefault="002D028B" w:rsidP="5EE6F9AC">
      <w:pPr>
        <w:pStyle w:val="Code"/>
      </w:pPr>
      <w:r w:rsidRPr="5EE6F9AC">
        <w:t>if apiVersion != nil {</w:t>
      </w:r>
    </w:p>
    <w:p w14:paraId="44334EB2" w14:textId="77777777" w:rsidR="002D028B" w:rsidRDefault="002D028B" w:rsidP="5EE6F9AC">
      <w:pPr>
        <w:pStyle w:val="Code"/>
      </w:pPr>
      <w:r w:rsidRPr="5EE6F9AC">
        <w:t xml:space="preserve">     serviceURL += apiVersion + "/"</w:t>
      </w:r>
    </w:p>
    <w:p w14:paraId="2C1EC49D" w14:textId="77777777" w:rsidR="002D028B" w:rsidRDefault="002D028B" w:rsidP="5EE6F9AC">
      <w:pPr>
        <w:pStyle w:val="Code"/>
      </w:pPr>
      <w:r w:rsidRPr="5EE6F9AC">
        <w:t>}</w:t>
      </w:r>
    </w:p>
    <w:p w14:paraId="15FC1E56" w14:textId="77777777" w:rsidR="002D028B" w:rsidRDefault="002D028B" w:rsidP="5EE6F9AC">
      <w:pPr>
        <w:pStyle w:val="Code"/>
      </w:pPr>
      <w:r w:rsidRPr="5EE6F9AC">
        <w:t>serviceURL += service.toString()</w:t>
      </w:r>
    </w:p>
    <w:p w14:paraId="27269186" w14:textId="77777777" w:rsidR="002D028B" w:rsidRDefault="002D028B" w:rsidP="5EE6F9AC">
      <w:pPr>
        <w:pStyle w:val="Code"/>
      </w:pPr>
      <w:r w:rsidRPr="5EE6F9AC">
        <w:t>if id != nil &amp;&amp; !id.isEmpty {</w:t>
      </w:r>
    </w:p>
    <w:p w14:paraId="285D4E21" w14:textId="77777777" w:rsidR="002D028B" w:rsidRPr="00380E34" w:rsidRDefault="002D028B">
      <w:pPr>
        <w:pStyle w:val="Code"/>
      </w:pPr>
      <w:r w:rsidRPr="5EE6F9AC">
        <w:t xml:space="preserve">     </w:t>
      </w:r>
      <w:r w:rsidRPr="00982E91">
        <w:rPr>
          <w:lang w:val="fr-FR"/>
        </w:rPr>
        <w:t>serviceURL += "/" + id</w:t>
      </w:r>
    </w:p>
    <w:p w14:paraId="574F0844" w14:textId="77777777" w:rsidR="002D028B" w:rsidRPr="00380E34" w:rsidRDefault="002D028B">
      <w:pPr>
        <w:pStyle w:val="Code"/>
      </w:pPr>
      <w:r w:rsidRPr="00982E91">
        <w:rPr>
          <w:lang w:val="fr-FR"/>
        </w:rPr>
        <w:t>}</w:t>
      </w:r>
    </w:p>
    <w:p w14:paraId="5A673D31" w14:textId="77777777" w:rsidR="002D028B" w:rsidRPr="00380E34" w:rsidRDefault="002D028B">
      <w:pPr>
        <w:pStyle w:val="Code"/>
      </w:pPr>
      <w:r w:rsidRPr="00982E91">
        <w:rPr>
          <w:lang w:val="fr-FR"/>
        </w:rPr>
        <w:t>var request = NSMutableURLRequest()</w:t>
      </w:r>
    </w:p>
    <w:p w14:paraId="6D8533EB" w14:textId="612E19C5" w:rsidR="002D028B" w:rsidRDefault="002D028B" w:rsidP="00982E91">
      <w:pPr>
        <w:pStyle w:val="Code"/>
      </w:pPr>
      <w:r w:rsidRPr="5EE6F9AC">
        <w:t>request.HTTPMethod = method.toString()</w:t>
      </w:r>
    </w:p>
    <w:p w14:paraId="3ACBB7A2" w14:textId="21228583" w:rsidR="002D028B" w:rsidRDefault="002D028B" w:rsidP="000258EE">
      <w:pPr>
        <w:pStyle w:val="BodyText"/>
      </w:pPr>
      <w:r>
        <w:t xml:space="preserve">If you recall, we saw in the </w:t>
      </w:r>
      <w:del w:id="743" w:author="Lori" w:date="2015-11-15T14:29:00Z">
        <w:r w:rsidDel="00E60522">
          <w:delText>FitBit</w:delText>
        </w:r>
      </w:del>
      <w:ins w:id="744" w:author="Lori" w:date="2015-11-15T14:29:00Z">
        <w:r w:rsidR="00E60522">
          <w:t>Fitbit</w:t>
        </w:r>
      </w:ins>
      <w:r>
        <w:t xml:space="preserve"> API implementation details that when an id is not provided, it is replaced by a dash in some requests. This kind of magic is not something we want to handle here: instead we rely on the caller to provide an id if one is needed, or the dash otherwise.</w:t>
      </w:r>
    </w:p>
    <w:p w14:paraId="1F11C181" w14:textId="77777777" w:rsidR="002D028B" w:rsidRDefault="002D028B" w:rsidP="000258EE">
      <w:pPr>
        <w:pStyle w:val="BodyText"/>
      </w:pPr>
      <w:r>
        <w:t xml:space="preserve">In the same segment, we create the request object and assign it the request method. The </w:t>
      </w:r>
      <w:proofErr w:type="spellStart"/>
      <w:r w:rsidRPr="001B2F93">
        <w:rPr>
          <w:rStyle w:val="CodeInline"/>
          <w:rPrChange w:id="745" w:author="Lori" w:date="2015-11-16T22:50:00Z">
            <w:rPr/>
          </w:rPrChange>
        </w:rPr>
        <w:t>serviceURL</w:t>
      </w:r>
      <w:proofErr w:type="spellEnd"/>
      <w:r>
        <w:t xml:space="preserve"> is still being composed, so it would be premature to assign it to the request at this point.</w:t>
      </w:r>
    </w:p>
    <w:p w14:paraId="0CFD7C45" w14:textId="4C9A8BAB" w:rsidR="002D028B" w:rsidRDefault="002D028B" w:rsidP="000258EE">
      <w:pPr>
        <w:pStyle w:val="BodyText"/>
      </w:pPr>
      <w:r>
        <w:lastRenderedPageBreak/>
        <w:t xml:space="preserve">If this API would support a JSON request body for </w:t>
      </w:r>
      <w:r w:rsidRPr="007F125D">
        <w:rPr>
          <w:rStyle w:val="CodeInline"/>
          <w:rPrChange w:id="746" w:author="Lori" w:date="2015-11-15T13:14:00Z">
            <w:rPr/>
          </w:rPrChange>
        </w:rPr>
        <w:t>POST</w:t>
      </w:r>
      <w:r>
        <w:t xml:space="preserve"> requests, we could use something like </w:t>
      </w:r>
      <w:del w:id="747" w:author="Lori" w:date="2015-11-15T13:14:00Z">
        <w:r w:rsidDel="007F125D">
          <w:delText xml:space="preserve">this </w:delText>
        </w:r>
      </w:del>
      <w:ins w:id="748" w:author="Lori" w:date="2015-11-15T13:14:00Z">
        <w:r w:rsidR="007F125D">
          <w:t xml:space="preserve">the code in Listing 5-19 </w:t>
        </w:r>
      </w:ins>
      <w:r>
        <w:t>to serialize the input data</w:t>
      </w:r>
      <w:ins w:id="749" w:author="Lori" w:date="2015-11-15T13:14:00Z">
        <w:r w:rsidR="007F125D">
          <w:t>.</w:t>
        </w:r>
      </w:ins>
      <w:del w:id="750" w:author="Lori" w:date="2015-11-15T13:14:00Z">
        <w:r w:rsidDel="007F125D">
          <w:delText>:</w:delText>
        </w:r>
      </w:del>
    </w:p>
    <w:p w14:paraId="5FECFA28" w14:textId="31A6CE45" w:rsidR="007F125D" w:rsidRDefault="007F125D">
      <w:pPr>
        <w:pStyle w:val="FigureCaption"/>
        <w:rPr>
          <w:ins w:id="751" w:author="Lori" w:date="2015-11-15T13:14:00Z"/>
        </w:rPr>
        <w:pPrChange w:id="752" w:author="Lori" w:date="2015-11-15T13:15:00Z">
          <w:pPr>
            <w:pStyle w:val="Code"/>
          </w:pPr>
        </w:pPrChange>
      </w:pPr>
      <w:commentRangeStart w:id="753"/>
      <w:ins w:id="754" w:author="Lori" w:date="2015-11-15T13:14:00Z">
        <w:r>
          <w:t>Listing 5-19</w:t>
        </w:r>
      </w:ins>
      <w:commentRangeEnd w:id="753"/>
      <w:ins w:id="755" w:author="Lori" w:date="2015-11-16T17:56:00Z">
        <w:r w:rsidR="008244F3" w:rsidRPr="006F3F08">
          <w:rPr>
            <w:rStyle w:val="CommentReference"/>
            <w:rFonts w:ascii="Calibri" w:hAnsi="Calibri"/>
            <w:i w:val="0"/>
          </w:rPr>
          <w:commentReference w:id="753"/>
        </w:r>
        <w:r w:rsidR="008244F3">
          <w:t>.</w:t>
        </w:r>
      </w:ins>
    </w:p>
    <w:p w14:paraId="38277A07" w14:textId="2145C4F9" w:rsidR="002D028B" w:rsidRDefault="002D028B" w:rsidP="5EE6F9AC">
      <w:pPr>
        <w:pStyle w:val="Code"/>
      </w:pPr>
      <w:r w:rsidRPr="5EE6F9AC">
        <w:t>var error: NSError?</w:t>
      </w:r>
    </w:p>
    <w:p w14:paraId="2CE8C60B" w14:textId="77777777" w:rsidR="002D028B" w:rsidRDefault="002D028B" w:rsidP="5EE6F9AC">
      <w:pPr>
        <w:pStyle w:val="Code"/>
      </w:pPr>
      <w:r w:rsidRPr="5EE6F9AC">
        <w:t>request.HTTPBody = NSJSONSerialization.dataWithJSONObject(inputData, options: nil, error: &amp;error)</w:t>
      </w:r>
    </w:p>
    <w:p w14:paraId="68D94AC1" w14:textId="77777777" w:rsidR="002D028B" w:rsidRDefault="002D028B" w:rsidP="5EE6F9AC">
      <w:pPr>
        <w:pStyle w:val="Code"/>
      </w:pPr>
      <w:r w:rsidRPr="5EE6F9AC">
        <w:t>if error != nil {</w:t>
      </w:r>
    </w:p>
    <w:p w14:paraId="1FF7BC74" w14:textId="77777777" w:rsidR="002D028B" w:rsidRDefault="002D028B" w:rsidP="5EE6F9AC">
      <w:pPr>
        <w:pStyle w:val="Code"/>
      </w:pPr>
      <w:r w:rsidRPr="5EE6F9AC">
        <w:t xml:space="preserve">    callback(responseJson: nil, responseError: error)</w:t>
      </w:r>
    </w:p>
    <w:p w14:paraId="2BA06BA1" w14:textId="77777777" w:rsidR="002D028B" w:rsidRDefault="002D028B" w:rsidP="5EE6F9AC">
      <w:pPr>
        <w:pStyle w:val="Code"/>
      </w:pPr>
      <w:r w:rsidRPr="5EE6F9AC">
        <w:t xml:space="preserve">    return</w:t>
      </w:r>
    </w:p>
    <w:p w14:paraId="7EFD5DB7" w14:textId="77777777" w:rsidR="002D028B" w:rsidRDefault="002D028B" w:rsidP="5EE6F9AC">
      <w:pPr>
        <w:pStyle w:val="Code"/>
      </w:pPr>
      <w:r w:rsidRPr="5EE6F9AC">
        <w:t>}</w:t>
      </w:r>
    </w:p>
    <w:p w14:paraId="1EA55FE5" w14:textId="77777777" w:rsidR="002D028B" w:rsidRDefault="002D028B">
      <w:pPr>
        <w:pStyle w:val="Code"/>
      </w:pPr>
      <w:r w:rsidRPr="5EE6F9AC">
        <w:t>request.addValue("application/json", forHTTPHeaderField: "Content-Type")</w:t>
      </w:r>
    </w:p>
    <w:p w14:paraId="535CCEEE" w14:textId="43FEC063" w:rsidR="002D028B" w:rsidRDefault="002D028B" w:rsidP="000258EE">
      <w:pPr>
        <w:pStyle w:val="Code"/>
      </w:pPr>
    </w:p>
    <w:p w14:paraId="0C1F392C" w14:textId="7E10C7D6" w:rsidR="15776C28" w:rsidRDefault="15776C28">
      <w:pPr>
        <w:pStyle w:val="BodyText"/>
        <w:pPrChange w:id="756" w:author="Lori" w:date="2015-11-15T13:15:00Z">
          <w:pPr/>
        </w:pPrChange>
      </w:pPr>
      <w:r>
        <w:t xml:space="preserve">Unfortunately the </w:t>
      </w:r>
      <w:del w:id="757" w:author="Lori" w:date="2015-11-15T14:29:00Z">
        <w:r w:rsidDel="00E60522">
          <w:delText>FitBit</w:delText>
        </w:r>
      </w:del>
      <w:ins w:id="758" w:author="Lori" w:date="2015-11-15T14:29:00Z">
        <w:r w:rsidR="00E60522">
          <w:t>Fitbit</w:t>
        </w:r>
      </w:ins>
      <w:r>
        <w:t xml:space="preserve"> API is not that fancy, and it takes instead a simple URL-encoded set of params appended to the </w:t>
      </w:r>
      <w:r w:rsidRPr="007F125D">
        <w:rPr>
          <w:rStyle w:val="CodeInline"/>
          <w:rPrChange w:id="759" w:author="Lori" w:date="2015-11-15T13:15:00Z">
            <w:rPr>
              <w:rFonts w:ascii="Calibri" w:hAnsi="Calibri"/>
            </w:rPr>
          </w:rPrChange>
        </w:rPr>
        <w:t>POST</w:t>
      </w:r>
      <w:r>
        <w:t xml:space="preserve"> URL.</w:t>
      </w:r>
    </w:p>
    <w:p w14:paraId="6A1556B2" w14:textId="32458181" w:rsidR="15776C28" w:rsidRDefault="15776C28">
      <w:pPr>
        <w:pStyle w:val="BodyText"/>
        <w:pPrChange w:id="760" w:author="Lori" w:date="2015-11-15T13:15:00Z">
          <w:pPr>
            <w:pStyle w:val="Code"/>
          </w:pPr>
        </w:pPrChange>
      </w:pPr>
      <w:r w:rsidRPr="00982E91">
        <w:t>To handle the composition of the URL</w:t>
      </w:r>
      <w:r w:rsidRPr="190CB164">
        <w:t xml:space="preserve">, we create the </w:t>
      </w:r>
      <w:r w:rsidR="05DF51BF" w:rsidRPr="007F125D">
        <w:rPr>
          <w:rStyle w:val="CodeInline"/>
          <w:sz w:val="22"/>
          <w:rPrChange w:id="761" w:author="Lori" w:date="2015-11-15T13:16:00Z">
            <w:rPr/>
          </w:rPrChange>
        </w:rPr>
        <w:t>asURLString</w:t>
      </w:r>
      <w:r w:rsidRPr="007F125D">
        <w:rPr>
          <w:rStyle w:val="CodeInline"/>
          <w:sz w:val="22"/>
          <w:rPrChange w:id="762" w:author="Lori" w:date="2015-11-15T13:16:00Z">
            <w:rPr/>
          </w:rPrChange>
        </w:rPr>
        <w:t>()</w:t>
      </w:r>
      <w:r w:rsidRPr="190CB164">
        <w:t xml:space="preserve"> function. This takes a dictionary of input params and creates a URL-encoded string, with the parameters sorted alphabetically. Sorting the parameters is not a requirement in the URL request, but we will use the same code in the OAuth library.</w:t>
      </w:r>
    </w:p>
    <w:p w14:paraId="6AAC098F" w14:textId="77777777" w:rsidR="00731615" w:rsidRDefault="00731615" w:rsidP="00982E91">
      <w:pPr>
        <w:pStyle w:val="Code"/>
      </w:pPr>
    </w:p>
    <w:p w14:paraId="2774BC7A" w14:textId="72809928" w:rsidR="002E1177" w:rsidRDefault="002E1177">
      <w:pPr>
        <w:pStyle w:val="FigureCaption"/>
        <w:rPr>
          <w:ins w:id="763" w:author="Lori" w:date="2015-11-15T13:16:00Z"/>
        </w:rPr>
        <w:pPrChange w:id="764" w:author="Lori" w:date="2015-11-15T13:17:00Z">
          <w:pPr>
            <w:pStyle w:val="Code"/>
          </w:pPr>
        </w:pPrChange>
      </w:pPr>
      <w:commentRangeStart w:id="765"/>
      <w:ins w:id="766" w:author="Lori" w:date="2015-11-15T13:16:00Z">
        <w:r>
          <w:t>Listing 5-20</w:t>
        </w:r>
      </w:ins>
      <w:ins w:id="767" w:author="Lori" w:date="2015-11-16T16:33:00Z">
        <w:r w:rsidR="000537EC">
          <w:t>.</w:t>
        </w:r>
        <w:commentRangeEnd w:id="765"/>
        <w:r w:rsidR="000537EC" w:rsidRPr="006F3F08">
          <w:rPr>
            <w:rStyle w:val="CommentReference"/>
            <w:rFonts w:ascii="Calibri" w:hAnsi="Calibri"/>
            <w:i w:val="0"/>
          </w:rPr>
          <w:commentReference w:id="765"/>
        </w:r>
      </w:ins>
    </w:p>
    <w:p w14:paraId="6399D1DA" w14:textId="446F59B4" w:rsidR="002D028B" w:rsidRDefault="7C9F86C2">
      <w:pPr>
        <w:pStyle w:val="Code"/>
      </w:pPr>
      <w:r w:rsidRPr="190CB164">
        <w:t>f</w:t>
      </w:r>
      <w:r w:rsidR="002D028B" w:rsidRPr="190CB164">
        <w:t>unc asURLString (inputData: [String:String]!=[:]) -&gt; String {</w:t>
      </w:r>
    </w:p>
    <w:p w14:paraId="2FD5063B" w14:textId="77777777" w:rsidR="002D028B" w:rsidRDefault="002D028B" w:rsidP="190CB164">
      <w:pPr>
        <w:pStyle w:val="Code"/>
      </w:pPr>
      <w:r w:rsidRPr="190CB164">
        <w:t xml:space="preserve">    var params: [String] = []</w:t>
      </w:r>
    </w:p>
    <w:p w14:paraId="0B6EAC8C" w14:textId="77777777" w:rsidR="002D028B" w:rsidRDefault="002D028B" w:rsidP="190CB164">
      <w:pPr>
        <w:pStyle w:val="Code"/>
      </w:pPr>
      <w:r w:rsidRPr="190CB164">
        <w:t xml:space="preserve">    for (key, value) in inputData {</w:t>
      </w:r>
    </w:p>
    <w:p w14:paraId="118AD516" w14:textId="77777777" w:rsidR="002D028B" w:rsidRDefault="002D028B" w:rsidP="190CB164">
      <w:pPr>
        <w:pStyle w:val="Code"/>
      </w:pPr>
      <w:r w:rsidRPr="190CB164">
        <w:t xml:space="preserve">        params.append( "=".join([ key.escapeUrl(), value.escapeUrl()] ))</w:t>
      </w:r>
    </w:p>
    <w:p w14:paraId="6B66261A" w14:textId="77777777" w:rsidR="002D028B" w:rsidRDefault="002D028B" w:rsidP="190CB164">
      <w:pPr>
        <w:pStyle w:val="Code"/>
      </w:pPr>
      <w:r w:rsidRPr="190CB164">
        <w:t xml:space="preserve">    }</w:t>
      </w:r>
    </w:p>
    <w:p w14:paraId="13717D80" w14:textId="77777777" w:rsidR="002D028B" w:rsidRDefault="002D028B" w:rsidP="190CB164">
      <w:pPr>
        <w:pStyle w:val="Code"/>
      </w:pPr>
      <w:r w:rsidRPr="190CB164">
        <w:t xml:space="preserve">    params = params.sorted{ $0 &lt; $1 }</w:t>
      </w:r>
    </w:p>
    <w:p w14:paraId="7423CD33" w14:textId="77777777" w:rsidR="002D028B" w:rsidRDefault="002D028B" w:rsidP="190CB164">
      <w:pPr>
        <w:pStyle w:val="Code"/>
      </w:pPr>
      <w:r w:rsidRPr="190CB164">
        <w:t xml:space="preserve">    return "&amp;".join(params)</w:t>
      </w:r>
    </w:p>
    <w:p w14:paraId="5EDE01CB" w14:textId="77777777" w:rsidR="002D028B" w:rsidRDefault="002D028B" w:rsidP="190CB164">
      <w:pPr>
        <w:pStyle w:val="Code"/>
      </w:pPr>
      <w:r w:rsidRPr="190CB164">
        <w:t>}</w:t>
      </w:r>
    </w:p>
    <w:p w14:paraId="45DDAEDF" w14:textId="40183F86" w:rsidR="002D028B" w:rsidRPr="00BC0840" w:rsidRDefault="002D028B" w:rsidP="00BC0840">
      <w:pPr>
        <w:pStyle w:val="BodyText"/>
      </w:pPr>
      <w:r w:rsidRPr="00BC0840">
        <w:rPr>
          <w:rPrChange w:id="768" w:author="Lori" w:date="2015-11-15T13:17:00Z">
            <w:rPr>
              <w:b/>
              <w:bCs/>
            </w:rPr>
          </w:rPrChange>
        </w:rPr>
        <w:t>The URL suffix</w:t>
      </w:r>
      <w:r w:rsidRPr="00BC0840">
        <w:t xml:space="preserve"> needs to be made part of the URL</w:t>
      </w:r>
      <w:ins w:id="769" w:author="Lori" w:date="2015-11-15T13:17:00Z">
        <w:r w:rsidR="00BC0840">
          <w:t>—</w:t>
        </w:r>
      </w:ins>
      <w:del w:id="770" w:author="Lori" w:date="2015-11-15T13:17:00Z">
        <w:r w:rsidRPr="00BC0840" w:rsidDel="00BC0840">
          <w:delText xml:space="preserve"> - </w:delText>
        </w:r>
      </w:del>
      <w:r w:rsidRPr="00BC0840">
        <w:t>we got in the input a</w:t>
      </w:r>
      <w:r w:rsidR="4CDED5D6" w:rsidRPr="00224A3F">
        <w:t>n</w:t>
      </w:r>
      <w:r w:rsidRPr="00224A3F">
        <w:t xml:space="preserve"> NSArray of strings or numbers that will be used to compose the suffix</w:t>
      </w:r>
      <w:ins w:id="771" w:author="Lori" w:date="2015-11-15T13:17:00Z">
        <w:r w:rsidR="00BC0840">
          <w:t>—</w:t>
        </w:r>
      </w:ins>
      <w:del w:id="772" w:author="Lori" w:date="2015-11-15T13:17:00Z">
        <w:r w:rsidRPr="00BC0840" w:rsidDel="00BC0840">
          <w:delText xml:space="preserve"> - </w:delText>
        </w:r>
      </w:del>
      <w:r w:rsidRPr="00BC0840">
        <w:t>they will be all reduced to a simple string, appended to the base URL</w:t>
      </w:r>
      <w:ins w:id="773" w:author="Lori" w:date="2015-11-15T13:17:00Z">
        <w:r w:rsidR="00BC0840">
          <w:t>.</w:t>
        </w:r>
      </w:ins>
      <w:del w:id="774" w:author="Lori" w:date="2015-11-15T13:17:00Z">
        <w:r w:rsidRPr="00BC0840" w:rsidDel="00BC0840">
          <w:delText>:</w:delText>
        </w:r>
      </w:del>
    </w:p>
    <w:p w14:paraId="292BF9D7" w14:textId="77777777" w:rsidR="002D028B" w:rsidRDefault="002D028B" w:rsidP="190CB164">
      <w:pPr>
        <w:pStyle w:val="Code"/>
      </w:pPr>
      <w:r w:rsidRPr="190CB164">
        <w:t>// The urlSuffix contains an array of strings that we use to compose the final URL</w:t>
      </w:r>
    </w:p>
    <w:p w14:paraId="1DA1B3A3" w14:textId="77777777" w:rsidR="002D028B" w:rsidRDefault="002D028B" w:rsidP="190CB164">
      <w:pPr>
        <w:pStyle w:val="Code"/>
      </w:pPr>
      <w:r w:rsidRPr="190CB164">
        <w:t>if urlSuffix?.count &gt; 0 {</w:t>
      </w:r>
    </w:p>
    <w:p w14:paraId="774C23EE" w14:textId="77777777" w:rsidR="002D028B" w:rsidRDefault="002D028B" w:rsidP="190CB164">
      <w:pPr>
        <w:pStyle w:val="Code"/>
      </w:pPr>
      <w:r w:rsidRPr="190CB164">
        <w:t xml:space="preserve">    serviceURL += "/" + urlSuffix.componentsJoinedByString("/")</w:t>
      </w:r>
    </w:p>
    <w:p w14:paraId="2962AD6E" w14:textId="77777777" w:rsidR="002D028B" w:rsidRDefault="002D028B" w:rsidP="190CB164">
      <w:pPr>
        <w:pStyle w:val="Code"/>
      </w:pPr>
      <w:r w:rsidRPr="190CB164">
        <w:t>}</w:t>
      </w:r>
    </w:p>
    <w:p w14:paraId="56A75123" w14:textId="00367839" w:rsidR="002D028B" w:rsidRPr="00BC0840" w:rsidRDefault="002D028B" w:rsidP="00BC0840">
      <w:pPr>
        <w:pStyle w:val="BodyText"/>
      </w:pPr>
      <w:r w:rsidRPr="00BC0840">
        <w:rPr>
          <w:rPrChange w:id="775" w:author="Lori" w:date="2015-11-15T13:18:00Z">
            <w:rPr>
              <w:b/>
            </w:rPr>
          </w:rPrChange>
        </w:rPr>
        <w:t>Adding the extension for the return data type</w:t>
      </w:r>
      <w:r w:rsidRPr="00BC0840">
        <w:t xml:space="preserve"> is a rather simple matter. We also set the HTTP header for Accept, even if the </w:t>
      </w:r>
      <w:del w:id="776" w:author="Lori" w:date="2015-11-15T14:29:00Z">
        <w:r w:rsidRPr="00BC0840" w:rsidDel="00E60522">
          <w:delText>FitBit</w:delText>
        </w:r>
      </w:del>
      <w:ins w:id="777" w:author="Lori" w:date="2015-11-15T14:29:00Z">
        <w:r w:rsidR="00E60522">
          <w:t>Fitbit</w:t>
        </w:r>
      </w:ins>
      <w:r w:rsidRPr="00BC0840">
        <w:t xml:space="preserve"> API does not require it. This is good practice, and it is possible </w:t>
      </w:r>
      <w:commentRangeStart w:id="778"/>
      <w:r w:rsidRPr="00BC0840">
        <w:t xml:space="preserve">that they </w:t>
      </w:r>
      <w:commentRangeEnd w:id="778"/>
      <w:r w:rsidR="00D05FAF" w:rsidRPr="006F3F08">
        <w:rPr>
          <w:rStyle w:val="CommentReference"/>
          <w:rFonts w:ascii="Calibri" w:hAnsi="Calibri"/>
        </w:rPr>
        <w:commentReference w:id="778"/>
      </w:r>
      <w:r w:rsidRPr="00BC0840">
        <w:t>will end up using it at some point</w:t>
      </w:r>
      <w:ins w:id="779" w:author="Lori" w:date="2015-11-15T13:18:00Z">
        <w:r w:rsidR="00BC0840">
          <w:t>.</w:t>
        </w:r>
      </w:ins>
      <w:del w:id="780" w:author="Lori" w:date="2015-11-15T13:18:00Z">
        <w:r w:rsidRPr="00BC0840" w:rsidDel="00BC0840">
          <w:delText>:</w:delText>
        </w:r>
      </w:del>
    </w:p>
    <w:p w14:paraId="7DB16C6E" w14:textId="77777777" w:rsidR="002D028B" w:rsidRDefault="002D028B" w:rsidP="4252618B">
      <w:pPr>
        <w:pStyle w:val="Code"/>
      </w:pPr>
      <w:r w:rsidRPr="4252618B">
        <w:lastRenderedPageBreak/>
        <w:t>// All URLs need to have have at least the .json suffix, if not already defined</w:t>
      </w:r>
    </w:p>
    <w:p w14:paraId="238C22E5" w14:textId="77777777" w:rsidR="002D028B" w:rsidRPr="00380E34" w:rsidRDefault="002D028B">
      <w:pPr>
        <w:pStyle w:val="Code"/>
      </w:pPr>
      <w:r w:rsidRPr="00982E91">
        <w:rPr>
          <w:lang w:val="fr-FR"/>
        </w:rPr>
        <w:t>if !serviceURL.hasSuffix(".json") &amp;&amp; !serviceURL.hasSuffix(".xml") {</w:t>
      </w:r>
    </w:p>
    <w:p w14:paraId="5DDCA22F" w14:textId="77777777" w:rsidR="002D028B" w:rsidRDefault="002D028B" w:rsidP="4252618B">
      <w:pPr>
        <w:pStyle w:val="Code"/>
      </w:pPr>
      <w:r w:rsidRPr="00982E91">
        <w:rPr>
          <w:lang w:val="fr-FR"/>
        </w:rPr>
        <w:t xml:space="preserve">    </w:t>
      </w:r>
      <w:r w:rsidRPr="4252618B">
        <w:t>serviceURL += ".json"</w:t>
      </w:r>
    </w:p>
    <w:p w14:paraId="7D2FEFE3" w14:textId="77777777" w:rsidR="002D028B" w:rsidRDefault="002D028B" w:rsidP="4252618B">
      <w:pPr>
        <w:pStyle w:val="Code"/>
      </w:pPr>
      <w:r w:rsidRPr="4252618B">
        <w:t>}</w:t>
      </w:r>
    </w:p>
    <w:p w14:paraId="53167480" w14:textId="77777777" w:rsidR="002D028B" w:rsidRDefault="002D028B" w:rsidP="4252618B">
      <w:pPr>
        <w:pStyle w:val="Code"/>
      </w:pPr>
      <w:r w:rsidRPr="4252618B">
        <w:t>request.addValue("application/json", forHTTPHeaderField: "Accept")</w:t>
      </w:r>
    </w:p>
    <w:p w14:paraId="3ECBBB4C" w14:textId="39D441D1" w:rsidR="3A79046A" w:rsidRDefault="3A79046A" w:rsidP="00982E91">
      <w:pPr>
        <w:pStyle w:val="Code"/>
      </w:pPr>
    </w:p>
    <w:p w14:paraId="3B21DE0A" w14:textId="15FB57FE" w:rsidR="002D028B" w:rsidRPr="00224A3F" w:rsidRDefault="002D028B" w:rsidP="00BC0840">
      <w:pPr>
        <w:pStyle w:val="BodyText"/>
      </w:pPr>
      <w:r w:rsidRPr="00BC0840">
        <w:rPr>
          <w:rPrChange w:id="781" w:author="Lori" w:date="2015-11-15T13:18:00Z">
            <w:rPr>
              <w:b/>
            </w:rPr>
          </w:rPrChange>
        </w:rPr>
        <w:t>To create the OAuth signature and populate the request headers</w:t>
      </w:r>
      <w:r w:rsidRPr="00BC0840">
        <w:t xml:space="preserve">, we will make use of the crypto library for the hmac encoding. The OAuth1a library instance prepared as the oauthHandler is used to sign the request, given an optional list of parameters in </w:t>
      </w:r>
      <w:proofErr w:type="spellStart"/>
      <w:r w:rsidRPr="003C1D2D">
        <w:rPr>
          <w:rStyle w:val="CodeInline"/>
          <w:rPrChange w:id="782" w:author="Lori" w:date="2015-11-16T22:52:00Z">
            <w:rPr/>
          </w:rPrChange>
        </w:rPr>
        <w:t>urlParameters</w:t>
      </w:r>
      <w:proofErr w:type="spellEnd"/>
      <w:r w:rsidRPr="00BC0840">
        <w:t xml:space="preserve">. The extra argument </w:t>
      </w:r>
      <w:proofErr w:type="spellStart"/>
      <w:r w:rsidRPr="003C1D2D">
        <w:rPr>
          <w:rStyle w:val="CodeInline"/>
          <w:rPrChange w:id="783" w:author="Lori" w:date="2015-11-16T22:53:00Z">
            <w:rPr/>
          </w:rPrChange>
        </w:rPr>
        <w:t>signUrl</w:t>
      </w:r>
      <w:proofErr w:type="spellEnd"/>
      <w:r w:rsidRPr="00224A3F">
        <w:t xml:space="preserve"> is not used here and is not shown because the method signature defines a default value</w:t>
      </w:r>
      <w:ins w:id="784" w:author="Lori" w:date="2015-11-16T22:52:00Z">
        <w:r w:rsidR="003C1D2D">
          <w:t xml:space="preserve"> </w:t>
        </w:r>
      </w:ins>
      <w:r w:rsidRPr="00224A3F">
        <w:t xml:space="preserve">(nil) for it, but </w:t>
      </w:r>
      <w:ins w:id="785" w:author="Lori" w:date="2015-11-15T13:18:00Z">
        <w:r w:rsidR="00224A3F">
          <w:t xml:space="preserve">it </w:t>
        </w:r>
      </w:ins>
      <w:r w:rsidRPr="00224A3F">
        <w:t>could be used when signing with a partial URL like in the case of getting the temporary token</w:t>
      </w:r>
      <w:ins w:id="786" w:author="Lori" w:date="2015-11-16T22:53:00Z">
        <w:r w:rsidR="003C1D2D">
          <w:t xml:space="preserve"> </w:t>
        </w:r>
      </w:ins>
      <w:r w:rsidRPr="00224A3F">
        <w:t xml:space="preserve">(not shown in this chapter). </w:t>
      </w:r>
    </w:p>
    <w:p w14:paraId="69C3570C" w14:textId="13DABA7F" w:rsidR="002D028B" w:rsidRDefault="002D028B" w:rsidP="000258EE">
      <w:pPr>
        <w:pStyle w:val="BodyText"/>
      </w:pPr>
      <w:r>
        <w:t xml:space="preserve">Before we create the OAuth signature, we need to assign the </w:t>
      </w:r>
      <w:ins w:id="787" w:author="Lori" w:date="2015-11-15T13:18:00Z">
        <w:r w:rsidR="00224A3F">
          <w:t xml:space="preserve">following </w:t>
        </w:r>
      </w:ins>
      <w:proofErr w:type="spellStart"/>
      <w:r w:rsidRPr="00DB3DD1">
        <w:rPr>
          <w:rStyle w:val="CodeInline"/>
          <w:rPrChange w:id="788" w:author="Lori" w:date="2015-11-16T22:53:00Z">
            <w:rPr/>
          </w:rPrChange>
        </w:rPr>
        <w:t>serviceURL</w:t>
      </w:r>
      <w:proofErr w:type="spellEnd"/>
      <w:r>
        <w:t xml:space="preserve"> to the request:</w:t>
      </w:r>
    </w:p>
    <w:p w14:paraId="02821FBA" w14:textId="77777777" w:rsidR="002D028B" w:rsidRDefault="002D028B" w:rsidP="5C641739">
      <w:pPr>
        <w:pStyle w:val="Code"/>
      </w:pPr>
      <w:r w:rsidRPr="5C641739">
        <w:t>request.URL = NSURL(string: serviceURL)</w:t>
      </w:r>
    </w:p>
    <w:p w14:paraId="0EE8355B" w14:textId="77777777" w:rsidR="002D028B" w:rsidRDefault="002D028B">
      <w:pPr>
        <w:pStyle w:val="Code"/>
      </w:pPr>
      <w:r w:rsidRPr="5C641739">
        <w:t>oauthHandler.signRequest(request, urlParameters: urlParameters)</w:t>
      </w:r>
    </w:p>
    <w:p w14:paraId="75A240D1" w14:textId="77777777" w:rsidR="0EE8355B" w:rsidRDefault="0EE8355B" w:rsidP="00982E91">
      <w:pPr>
        <w:pStyle w:val="Code"/>
      </w:pPr>
    </w:p>
    <w:p w14:paraId="7FE1ED74" w14:textId="35B467FC" w:rsidR="002D028B" w:rsidRPr="00B24A63" w:rsidRDefault="002D028B" w:rsidP="00224A3F">
      <w:pPr>
        <w:pStyle w:val="BodyText"/>
      </w:pPr>
      <w:r w:rsidRPr="00224A3F">
        <w:t xml:space="preserve">Now we are ready to </w:t>
      </w:r>
      <w:r w:rsidRPr="00224A3F">
        <w:rPr>
          <w:rPrChange w:id="789" w:author="Lori" w:date="2015-11-15T13:19:00Z">
            <w:rPr>
              <w:b/>
              <w:bCs/>
            </w:rPr>
          </w:rPrChange>
        </w:rPr>
        <w:t>make the API request as an async call</w:t>
      </w:r>
      <w:r w:rsidRPr="00224A3F">
        <w:t>. Note how we created a local va</w:t>
      </w:r>
      <w:r w:rsidRPr="00B24A63">
        <w:t xml:space="preserve">riable logger that points to the logging handler of the </w:t>
      </w:r>
      <w:r w:rsidRPr="00224A3F">
        <w:t>view controller</w:t>
      </w:r>
      <w:ins w:id="790" w:author="Lori" w:date="2015-11-15T13:19:00Z">
        <w:r w:rsidR="00224A3F">
          <w:t>—</w:t>
        </w:r>
      </w:ins>
      <w:del w:id="791" w:author="Lori" w:date="2015-11-15T13:19:00Z">
        <w:r w:rsidRPr="00224A3F" w:rsidDel="00224A3F">
          <w:delText xml:space="preserve"> - </w:delText>
        </w:r>
      </w:del>
      <w:r w:rsidRPr="00224A3F">
        <w:t xml:space="preserve">this is necessary because inside the closure we don’t have visibility to variables and functions from the current library or from </w:t>
      </w:r>
      <w:del w:id="792" w:author="Lori" w:date="2015-11-15T13:21:00Z">
        <w:r w:rsidRPr="00224A3F" w:rsidDel="00B24A63">
          <w:delText xml:space="preserve">the </w:delText>
        </w:r>
      </w:del>
      <w:r w:rsidRPr="00B24A63">
        <w:rPr>
          <w:rStyle w:val="CodeInline"/>
          <w:rPrChange w:id="793" w:author="Lori" w:date="2015-11-15T13:21:00Z">
            <w:rPr/>
          </w:rPrChange>
        </w:rPr>
        <w:t>ViewController</w:t>
      </w:r>
      <w:r w:rsidRPr="00224A3F">
        <w:t>.</w:t>
      </w:r>
      <w:del w:id="794" w:author="Lori" w:date="2015-11-12T19:18:00Z">
        <w:r w:rsidRPr="00B24A63" w:rsidDel="00FC4F42">
          <w:delText xml:space="preserve">  </w:delText>
        </w:r>
      </w:del>
      <w:ins w:id="795" w:author="Lori" w:date="2015-11-12T19:18:00Z">
        <w:r w:rsidR="00FC4F42" w:rsidRPr="00B24A63">
          <w:t xml:space="preserve"> </w:t>
        </w:r>
      </w:ins>
      <w:r w:rsidRPr="00B24A63">
        <w:t xml:space="preserve">The callback block for the async calls contains the basic code needed to handle the result data and call the callback function that we got when </w:t>
      </w:r>
      <w:r w:rsidRPr="00B24A63">
        <w:rPr>
          <w:rStyle w:val="CodeInline"/>
          <w:rPrChange w:id="796" w:author="Lori" w:date="2015-11-15T13:21:00Z">
            <w:rPr/>
          </w:rPrChange>
        </w:rPr>
        <w:t>apiRequest()</w:t>
      </w:r>
      <w:r w:rsidRPr="00B24A63">
        <w:t xml:space="preserve"> was invoked. Once again, when interpreting the response, an error can occur parsing the JSON data, which will be handled by the callback function.</w:t>
      </w:r>
    </w:p>
    <w:p w14:paraId="1E159537" w14:textId="77777777" w:rsidR="002D028B" w:rsidRDefault="002D028B" w:rsidP="000258EE">
      <w:pPr>
        <w:pStyle w:val="BodyText"/>
      </w:pPr>
      <w:r>
        <w:t xml:space="preserve">To parse an API response into a JSON object, we use an NSDictionary object that will hold any combination of key-values. This is necessary since the API responses can contain any combination of numbers, strings, arrays, dictionaries, and NSDictionary supports by default AnyObject types. The </w:t>
      </w:r>
      <w:r w:rsidRPr="00B24A63">
        <w:rPr>
          <w:rStyle w:val="CodeInline"/>
          <w:rPrChange w:id="797" w:author="Lori" w:date="2015-11-15T13:21:00Z">
            <w:rPr/>
          </w:rPrChange>
        </w:rPr>
        <w:t>NSJSONReadingOptions.MutableContainers</w:t>
      </w:r>
      <w:r>
        <w:t xml:space="preserve"> specifies that arrays and dictionaries be created as mutable objects.</w:t>
      </w:r>
    </w:p>
    <w:p w14:paraId="4D9671A0" w14:textId="77777777" w:rsidR="002D028B" w:rsidRDefault="002D028B" w:rsidP="3A79046A">
      <w:pPr>
        <w:pStyle w:val="Code"/>
      </w:pPr>
      <w:r w:rsidRPr="3A79046A">
        <w:t>var jsonResult: NSDictionary?</w:t>
      </w:r>
    </w:p>
    <w:p w14:paraId="230E0E2A" w14:textId="77777777" w:rsidR="002D028B" w:rsidRDefault="002D028B" w:rsidP="3A79046A">
      <w:pPr>
        <w:pStyle w:val="Code"/>
      </w:pPr>
      <w:r w:rsidRPr="3A79046A">
        <w:t>var rData: String = NSString(data: data, encoding: NSUTF8StringEncoding)! as String</w:t>
      </w:r>
    </w:p>
    <w:p w14:paraId="752B39C1" w14:textId="77777777" w:rsidR="002D028B" w:rsidRDefault="002D028B" w:rsidP="3A79046A">
      <w:pPr>
        <w:pStyle w:val="Code"/>
      </w:pPr>
      <w:r w:rsidRPr="3A79046A">
        <w:t>if data != nil {</w:t>
      </w:r>
    </w:p>
    <w:p w14:paraId="56EA5550" w14:textId="77777777" w:rsidR="002D028B" w:rsidRDefault="002D028B" w:rsidP="3A79046A">
      <w:pPr>
        <w:pStyle w:val="Code"/>
      </w:pPr>
      <w:r w:rsidRPr="3A79046A">
        <w:t xml:space="preserve">    jsonResult = NSJSONSerialization.JSONObjectWithData(data, options: NSJSONReadingOptions.MutableContainers, error: &amp;error) as? NSDictionary</w:t>
      </w:r>
    </w:p>
    <w:p w14:paraId="7C49BE61" w14:textId="77777777" w:rsidR="002D028B" w:rsidRDefault="002D028B" w:rsidP="3A79046A">
      <w:pPr>
        <w:pStyle w:val="Code"/>
      </w:pPr>
      <w:r w:rsidRPr="3A79046A">
        <w:t xml:space="preserve"> }</w:t>
      </w:r>
    </w:p>
    <w:p w14:paraId="0A8D71CA" w14:textId="77777777" w:rsidR="002D028B" w:rsidRDefault="002D028B" w:rsidP="000258EE">
      <w:pPr>
        <w:pStyle w:val="BodyText"/>
      </w:pPr>
      <w:r>
        <w:lastRenderedPageBreak/>
        <w:t>When encountering an error case that we need to report, we can create our own error object. To do this in Swift, we use the following approach:</w:t>
      </w:r>
    </w:p>
    <w:p w14:paraId="159BBC70" w14:textId="77777777" w:rsidR="002D028B" w:rsidRDefault="002D028B" w:rsidP="3A79046A">
      <w:pPr>
        <w:pStyle w:val="Code"/>
      </w:pPr>
      <w:r w:rsidRPr="3A79046A">
        <w:t>error = NSError(domain: "response", code: -1, userInfo: ["reason":"blank response"])</w:t>
      </w:r>
    </w:p>
    <w:p w14:paraId="434F326E" w14:textId="6E444DDC" w:rsidR="00731615" w:rsidRDefault="002D028B" w:rsidP="000258EE">
      <w:pPr>
        <w:pStyle w:val="BodyText"/>
      </w:pPr>
      <w:r>
        <w:t xml:space="preserve">We added some logging for the response data, with an example on how to pretty-print JSON to the </w:t>
      </w:r>
      <w:r w:rsidR="000C7E7C">
        <w:t>text area</w:t>
      </w:r>
      <w:r>
        <w:t xml:space="preserve"> used for logging. We do want to format the response in such a way that is easy to read, and pretty-printed JSON appears as one key-value per line</w:t>
      </w:r>
      <w:r w:rsidRPr="4E7382FA">
        <w:t xml:space="preserve">, </w:t>
      </w:r>
      <w:r>
        <w:t>nicely indented.</w:t>
      </w:r>
    </w:p>
    <w:p w14:paraId="686F32FB" w14:textId="77777777" w:rsidR="008244F3" w:rsidRDefault="008244F3">
      <w:pPr>
        <w:pStyle w:val="FigureCaption"/>
        <w:rPr>
          <w:ins w:id="798" w:author="Lori" w:date="2015-11-16T17:57:00Z"/>
        </w:rPr>
        <w:pPrChange w:id="799" w:author="Lori" w:date="2015-11-16T18:21:00Z">
          <w:pPr>
            <w:pStyle w:val="Code"/>
          </w:pPr>
        </w:pPrChange>
      </w:pPr>
      <w:commentRangeStart w:id="800"/>
      <w:ins w:id="801" w:author="Lori" w:date="2015-11-16T17:57:00Z">
        <w:r>
          <w:t>Listing 5-21.</w:t>
        </w:r>
      </w:ins>
      <w:commentRangeEnd w:id="800"/>
      <w:ins w:id="802" w:author="Lori" w:date="2015-11-16T17:58:00Z">
        <w:r w:rsidRPr="006F3F08">
          <w:rPr>
            <w:rStyle w:val="CommentReference"/>
            <w:rFonts w:ascii="Calibri" w:hAnsi="Calibri"/>
          </w:rPr>
          <w:commentReference w:id="800"/>
        </w:r>
      </w:ins>
    </w:p>
    <w:p w14:paraId="63C85018" w14:textId="0D03B841" w:rsidR="002D028B" w:rsidDel="5732F02D" w:rsidRDefault="72D43393" w:rsidP="00982E91">
      <w:pPr>
        <w:pStyle w:val="Code"/>
      </w:pPr>
      <w:r w:rsidRPr="3A79046A">
        <w:t>var blockSelf = self</w:t>
      </w:r>
      <w:r w:rsidR="002D028B">
        <w:br/>
      </w:r>
      <w:r w:rsidRPr="3A79046A">
        <w:t>var logger: UILogger = viewController.logger</w:t>
      </w:r>
      <w:r w:rsidR="002D028B">
        <w:br/>
      </w:r>
      <w:r w:rsidRPr="3A79046A">
        <w:t>NSURLConnection.sendAsynchronousRequest(request, queue: NSOperationQueue.mainQueue()) {</w:t>
      </w:r>
      <w:r w:rsidR="002D028B">
        <w:br/>
      </w:r>
      <w:r w:rsidR="1420D6F6" w:rsidRPr="3A79046A">
        <w:t xml:space="preserve">    (urlResponse : NSURLResponse!, data : NSData!, error: NSError!) -&gt; Void in</w:t>
      </w:r>
      <w:r w:rsidR="002D028B">
        <w:br/>
      </w:r>
      <w:r w:rsidR="1420D6F6" w:rsidRPr="3A79046A">
        <w:t xml:space="preserve">    //the request returned with a response or possibly an error</w:t>
      </w:r>
      <w:r w:rsidR="002D028B">
        <w:br/>
      </w:r>
      <w:r w:rsidR="1420D6F6" w:rsidRPr="3A79046A">
        <w:t xml:space="preserve">    logger.logEvent("URL: " + serviceURL)</w:t>
      </w:r>
      <w:r w:rsidR="002D028B">
        <w:br/>
      </w:r>
      <w:r w:rsidR="1420D6F6" w:rsidRPr="3A79046A">
        <w:t xml:space="preserve">    var error: NSError?</w:t>
      </w:r>
      <w:r w:rsidR="002D028B">
        <w:br/>
      </w:r>
      <w:r w:rsidR="2170DF1A" w:rsidRPr="3A79046A">
        <w:t xml:space="preserve">    var jsonResult: NSDictionary?</w:t>
      </w:r>
      <w:r w:rsidR="002D028B">
        <w:br/>
      </w:r>
      <w:r w:rsidR="2170DF1A" w:rsidRPr="3A79046A">
        <w:t xml:space="preserve">    if urlResponse != nil {</w:t>
      </w:r>
      <w:r w:rsidR="002D028B">
        <w:br/>
      </w:r>
      <w:r w:rsidR="2170DF1A" w:rsidRPr="3A79046A">
        <w:t xml:space="preserve">        blockSelf.extractRateLimits(urlResponse)</w:t>
      </w:r>
      <w:r w:rsidR="002D028B">
        <w:br/>
      </w:r>
      <w:r w:rsidR="2170DF1A" w:rsidRPr="3A79046A">
        <w:t xml:space="preserve">        var rData: String = NSString(data: data, encoding: NSUTF8StringEncoding)! as String</w:t>
      </w:r>
      <w:r w:rsidR="002D028B">
        <w:br/>
      </w:r>
      <w:r w:rsidR="1420D6F6" w:rsidRPr="3A79046A">
        <w:t xml:space="preserve">        if data != nil {</w:t>
      </w:r>
      <w:r w:rsidR="002D028B">
        <w:br/>
      </w:r>
      <w:r w:rsidR="1420D6F6" w:rsidRPr="3A79046A">
        <w:t xml:space="preserve">            jsonResult = NSJSONSerialization.JSONObjectWithData(data, options: NSJSONReadingOptions.MutableContainers, error: &amp;error) as? NSDictionary</w:t>
      </w:r>
      <w:r w:rsidR="002D028B">
        <w:br/>
      </w:r>
      <w:r w:rsidR="1420D6F6" w:rsidRPr="3A79046A">
        <w:t xml:space="preserve">        }</w:t>
      </w:r>
      <w:r w:rsidR="002D028B">
        <w:br/>
      </w:r>
      <w:r w:rsidR="1420D6F6" w:rsidRPr="3A79046A">
        <w:t xml:space="preserve">        var logResponse: String! = blockSelf.prettyJSON(jsonResult)</w:t>
      </w:r>
      <w:r w:rsidR="002D028B">
        <w:br/>
      </w:r>
      <w:r w:rsidR="1420D6F6" w:rsidRPr="3A79046A">
        <w:t xml:space="preserve">        logResponse == nil</w:t>
      </w:r>
      <w:r w:rsidR="002D028B">
        <w:br/>
      </w:r>
      <w:r w:rsidR="1420D6F6" w:rsidRPr="3A79046A">
        <w:t xml:space="preserve">            ? logger.logEvent("RESPONSE RAW: " + (rData.isEmpty ? "No Data" : rData) )</w:t>
      </w:r>
      <w:r w:rsidR="002D028B">
        <w:br/>
      </w:r>
      <w:r w:rsidR="1420D6F6" w:rsidRPr="3A79046A">
        <w:t xml:space="preserve">            : logger.logEvent("RESPONSE JSON: \(logResponse)" )</w:t>
      </w:r>
      <w:r w:rsidR="002D028B">
        <w:br/>
      </w:r>
      <w:r w:rsidR="1420D6F6" w:rsidRPr="3A79046A">
        <w:t xml:space="preserve">        print("RESPONSE RAW: \(rData)\nRESPONSE SHA1: \(rData.sha1())")</w:t>
      </w:r>
      <w:r w:rsidR="002D028B">
        <w:br/>
      </w:r>
      <w:r w:rsidR="1420D6F6" w:rsidRPr="3A79046A">
        <w:t xml:space="preserve">    }</w:t>
      </w:r>
      <w:r w:rsidR="002D028B">
        <w:br/>
      </w:r>
      <w:r w:rsidR="1420D6F6" w:rsidRPr="3A79046A">
        <w:t xml:space="preserve">    else {</w:t>
      </w:r>
      <w:r w:rsidR="002D028B">
        <w:br/>
      </w:r>
      <w:r w:rsidR="1420D6F6" w:rsidRPr="3A79046A">
        <w:t xml:space="preserve">        error = NSError(domain: "response", code: -1, userInfo: ["reason":"blank response"])</w:t>
      </w:r>
      <w:r w:rsidR="002D028B">
        <w:br/>
      </w:r>
      <w:r w:rsidR="15981BCA" w:rsidRPr="3A79046A">
        <w:t xml:space="preserve">    }</w:t>
      </w:r>
      <w:r w:rsidR="002D028B">
        <w:br/>
      </w:r>
      <w:r w:rsidR="15981BCA" w:rsidRPr="3A79046A">
        <w:t xml:space="preserve">    callback(responseJson: jsonResult, responseError: error)</w:t>
      </w:r>
      <w:r w:rsidR="002D028B">
        <w:br/>
      </w:r>
      <w:r w:rsidR="1420D6F6" w:rsidRPr="00982E91">
        <w:t>}</w:t>
      </w:r>
    </w:p>
    <w:p w14:paraId="2CD51BCE" w14:textId="4D5507BD" w:rsidR="002D028B" w:rsidRDefault="002D028B" w:rsidP="000258EE">
      <w:pPr>
        <w:pStyle w:val="BodyText"/>
      </w:pPr>
      <w:r>
        <w:t xml:space="preserve">Displaying pretty-formatted JSON can be useful in other places too, so we extracted </w:t>
      </w:r>
      <w:del w:id="803" w:author="Lori" w:date="2015-11-15T13:24:00Z">
        <w:r w:rsidDel="007E6A52">
          <w:delText xml:space="preserve">this </w:delText>
        </w:r>
      </w:del>
      <w:ins w:id="804" w:author="Lori" w:date="2015-11-15T13:24:00Z">
        <w:r w:rsidR="007E6A52">
          <w:t xml:space="preserve">the following code </w:t>
        </w:r>
      </w:ins>
      <w:r>
        <w:t xml:space="preserve">in the </w:t>
      </w:r>
      <w:proofErr w:type="gramStart"/>
      <w:r w:rsidR="439AB776" w:rsidRPr="007E6A52">
        <w:rPr>
          <w:rStyle w:val="CodeInline"/>
          <w:rFonts w:eastAsia="Calibri" w:cs="Times New Roman"/>
          <w:sz w:val="22"/>
          <w:szCs w:val="22"/>
          <w:rPrChange w:id="805" w:author="Lori" w:date="2015-11-15T13:24:00Z">
            <w:rPr>
              <w:rFonts w:ascii="Courier New" w:eastAsia="Courier New" w:hAnsi="Courier New" w:cs="Courier New"/>
              <w:sz w:val="18"/>
              <w:szCs w:val="18"/>
            </w:rPr>
          </w:rPrChange>
        </w:rPr>
        <w:t>prettyJSON</w:t>
      </w:r>
      <w:r w:rsidRPr="007E6A52">
        <w:rPr>
          <w:rStyle w:val="CodeInline"/>
          <w:rPrChange w:id="806" w:author="Lori" w:date="2015-11-15T13:24:00Z">
            <w:rPr/>
          </w:rPrChange>
        </w:rPr>
        <w:t>(</w:t>
      </w:r>
      <w:proofErr w:type="gramEnd"/>
      <w:r w:rsidRPr="007E6A52">
        <w:rPr>
          <w:rStyle w:val="CodeInline"/>
          <w:rPrChange w:id="807" w:author="Lori" w:date="2015-11-15T13:24:00Z">
            <w:rPr/>
          </w:rPrChange>
        </w:rPr>
        <w:t>)</w:t>
      </w:r>
      <w:r>
        <w:t xml:space="preserve"> function:</w:t>
      </w:r>
      <w:del w:id="808" w:author="Lori" w:date="2015-11-12T19:19:00Z">
        <w:r w:rsidR="4E7382FA" w:rsidRPr="439AB776" w:rsidDel="00FC4F42">
          <w:delText xml:space="preserve">  </w:delText>
        </w:r>
      </w:del>
      <w:ins w:id="809" w:author="Lori" w:date="2015-11-12T19:19:00Z">
        <w:r w:rsidR="00FC4F42">
          <w:t xml:space="preserve"> </w:t>
        </w:r>
      </w:ins>
      <w:del w:id="810" w:author="Lori" w:date="2015-11-12T19:19:00Z">
        <w:r w:rsidR="4E7382FA" w:rsidRPr="439AB776" w:rsidDel="00FC4F42">
          <w:delText xml:space="preserve">  </w:delText>
        </w:r>
      </w:del>
      <w:ins w:id="811" w:author="Lori" w:date="2015-11-12T19:19:00Z">
        <w:r w:rsidR="00FC4F42">
          <w:t xml:space="preserve"> </w:t>
        </w:r>
      </w:ins>
    </w:p>
    <w:p w14:paraId="43DD8AC4" w14:textId="5873AFA1" w:rsidR="002D028B" w:rsidRDefault="4E7382FA" w:rsidP="00982E91">
      <w:pPr>
        <w:pStyle w:val="Code"/>
      </w:pPr>
      <w:r w:rsidRPr="64095AB3">
        <w:t>func prettyJSON (json: NSDictionary!) -&gt; String! {</w:t>
      </w:r>
      <w:r w:rsidR="00FA7CDB">
        <w:br/>
      </w:r>
      <w:r w:rsidRPr="64095AB3">
        <w:t xml:space="preserve">        var pretty: String!</w:t>
      </w:r>
      <w:r w:rsidR="00FA7CDB">
        <w:br/>
      </w:r>
      <w:r w:rsidRPr="64095AB3">
        <w:t xml:space="preserve">        if json != nil &amp;&amp; NSJSONSerialization.isValidJSONObject(json!) {</w:t>
      </w:r>
      <w:r w:rsidR="00FA7CDB">
        <w:br/>
      </w:r>
      <w:r w:rsidRPr="64095AB3">
        <w:t xml:space="preserve">            if let data = NSJSONSerialization.dataWithJSONObject(json!, options: NSJSONWritingOptions.PrettyPrinted, error: nil) {</w:t>
      </w:r>
      <w:r w:rsidR="00FA7CDB">
        <w:br/>
      </w:r>
      <w:r w:rsidRPr="64095AB3">
        <w:t xml:space="preserve">                pretty = NSString(data: data, encoding: NSUTF8StringEncoding) as? String</w:t>
      </w:r>
      <w:r w:rsidR="00FA7CDB">
        <w:br/>
      </w:r>
      <w:r w:rsidRPr="64095AB3">
        <w:t xml:space="preserve">            }</w:t>
      </w:r>
      <w:r w:rsidR="16B81295" w:rsidRPr="64095AB3">
        <w:t xml:space="preserve">        }        return pretty</w:t>
      </w:r>
    </w:p>
    <w:p w14:paraId="0F38E9BC" w14:textId="644377CD" w:rsidR="002D028B" w:rsidRDefault="16B81295" w:rsidP="00982E91">
      <w:pPr>
        <w:pStyle w:val="Code"/>
      </w:pPr>
      <w:r w:rsidRPr="00982E91">
        <w:t xml:space="preserve">    }</w:t>
      </w:r>
    </w:p>
    <w:p w14:paraId="54DE6E0C" w14:textId="77777777" w:rsidR="002D028B" w:rsidRDefault="002D028B" w:rsidP="000258EE">
      <w:pPr>
        <w:pStyle w:val="BodyText"/>
      </w:pPr>
      <w:r>
        <w:lastRenderedPageBreak/>
        <w:t>To parse the response and extract the API rate limits, we need to extract from the response header the following key-value pairs:</w:t>
      </w:r>
    </w:p>
    <w:p w14:paraId="2A7F3C91" w14:textId="77777777" w:rsidR="002D028B" w:rsidRDefault="002D028B" w:rsidP="64095AB3">
      <w:pPr>
        <w:pStyle w:val="Code"/>
      </w:pPr>
      <w:r w:rsidRPr="64095AB3">
        <w:t>Fitbit-Rate-Limit-Limit: 150</w:t>
      </w:r>
    </w:p>
    <w:p w14:paraId="0D9416F7" w14:textId="77777777" w:rsidR="002D028B" w:rsidRDefault="002D028B" w:rsidP="64095AB3">
      <w:pPr>
        <w:pStyle w:val="Code"/>
      </w:pPr>
      <w:r w:rsidRPr="64095AB3">
        <w:t>Fitbit-Rate-Limit-Remaining: 149</w:t>
      </w:r>
    </w:p>
    <w:p w14:paraId="001B5764" w14:textId="77777777" w:rsidR="002D028B" w:rsidRDefault="002D028B">
      <w:pPr>
        <w:pStyle w:val="Code"/>
      </w:pPr>
      <w:r w:rsidRPr="64095AB3">
        <w:t>Fitbit-Rate-Limit-Reset: 1478</w:t>
      </w:r>
    </w:p>
    <w:p w14:paraId="59ACFBA4" w14:textId="605C10D2" w:rsidR="002D028B" w:rsidRDefault="75615F0E" w:rsidP="007E6A52">
      <w:pPr>
        <w:pStyle w:val="BodyText"/>
      </w:pPr>
      <w:r>
        <w:t xml:space="preserve">The function </w:t>
      </w:r>
      <w:r w:rsidRPr="00283D7A">
        <w:rPr>
          <w:rStyle w:val="CodeInline"/>
        </w:rPr>
        <w:t>extractRateLimits()</w:t>
      </w:r>
      <w:r>
        <w:t xml:space="preserve"> will take care of that, and it will also throw some statements in the console log that will help with the debugging. We already defined the variables in the APIClient header, and we update these with every API call we make. Since we have the </w:t>
      </w:r>
      <w:r w:rsidRPr="00E5714C">
        <w:rPr>
          <w:rStyle w:val="CodeInline"/>
        </w:rPr>
        <w:t>rateLimitTimeStamp</w:t>
      </w:r>
      <w:r>
        <w:t xml:space="preserve"> value, we can use this to compare with the current time</w:t>
      </w:r>
      <w:del w:id="812" w:author="Lori" w:date="2015-11-16T22:58:00Z">
        <w:r w:rsidDel="005A5E29">
          <w:delText xml:space="preserve"> </w:delText>
        </w:r>
      </w:del>
      <w:r>
        <w:t>stamp</w:t>
      </w:r>
      <w:del w:id="813" w:author="Lori" w:date="2015-11-16T22:55:00Z">
        <w:r w:rsidDel="008A705B">
          <w:delText>,</w:delText>
        </w:r>
      </w:del>
      <w:r>
        <w:t xml:space="preserve"> and see whether the </w:t>
      </w:r>
      <w:r w:rsidRPr="00E5714C">
        <w:rPr>
          <w:rStyle w:val="CodeInline"/>
        </w:rPr>
        <w:t>rateLimitTimeStamp + rateLimitReset</w:t>
      </w:r>
      <w:r>
        <w:t xml:space="preserve"> is smaller than the current timestamp</w:t>
      </w:r>
      <w:ins w:id="814" w:author="Lori" w:date="2015-11-16T22:55:00Z">
        <w:r w:rsidR="008A705B">
          <w:t>;</w:t>
        </w:r>
      </w:ins>
      <w:del w:id="815" w:author="Lori" w:date="2015-11-16T22:55:00Z">
        <w:r w:rsidDel="008A705B">
          <w:delText>,</w:delText>
        </w:r>
      </w:del>
      <w:r>
        <w:t xml:space="preserve"> then we can make the next API call with confidence</w:t>
      </w:r>
      <w:del w:id="816" w:author="Lori" w:date="2015-11-16T22:55:00Z">
        <w:r w:rsidDel="008A705B">
          <w:delText xml:space="preserve">, </w:delText>
        </w:r>
      </w:del>
      <w:ins w:id="817" w:author="Lori" w:date="2015-11-16T22:55:00Z">
        <w:r w:rsidR="008A705B">
          <w:t xml:space="preserve"> and </w:t>
        </w:r>
      </w:ins>
      <w:r>
        <w:t xml:space="preserve">otherwise handle the issue inside the application, returning an error early, instead of making a call that we know is going to fail. This can be easily implemented in the </w:t>
      </w:r>
      <w:r w:rsidRPr="00B96084">
        <w:rPr>
          <w:rStyle w:val="CodeInline"/>
        </w:rPr>
        <w:t>apiRequest()</w:t>
      </w:r>
      <w:r>
        <w:t xml:space="preserve"> so we leave this as an exercise for the reader.</w:t>
      </w:r>
    </w:p>
    <w:p w14:paraId="7DD926A1" w14:textId="77777777" w:rsidR="008244F3" w:rsidRDefault="008244F3">
      <w:pPr>
        <w:pStyle w:val="FigureCaption"/>
        <w:rPr>
          <w:ins w:id="818" w:author="Lori" w:date="2015-11-16T17:58:00Z"/>
        </w:rPr>
        <w:pPrChange w:id="819" w:author="Lori" w:date="2015-11-16T18:22:00Z">
          <w:pPr>
            <w:pStyle w:val="Code"/>
          </w:pPr>
        </w:pPrChange>
      </w:pPr>
      <w:commentRangeStart w:id="820"/>
      <w:ins w:id="821" w:author="Lori" w:date="2015-11-16T17:58:00Z">
        <w:r>
          <w:t>Listing 5-22.</w:t>
        </w:r>
      </w:ins>
      <w:commentRangeEnd w:id="820"/>
      <w:ins w:id="822" w:author="Lori" w:date="2015-11-16T17:59:00Z">
        <w:r w:rsidRPr="006F3F08">
          <w:rPr>
            <w:rStyle w:val="CommentReference"/>
            <w:rFonts w:ascii="Calibri" w:hAnsi="Calibri"/>
          </w:rPr>
          <w:commentReference w:id="820"/>
        </w:r>
      </w:ins>
    </w:p>
    <w:p w14:paraId="6DDC3CBF" w14:textId="0EABE64D" w:rsidR="002D028B" w:rsidRDefault="002D028B" w:rsidP="64095AB3">
      <w:pPr>
        <w:pStyle w:val="Code"/>
      </w:pPr>
      <w:r w:rsidRPr="64095AB3">
        <w:t>func extractRateLimits (response: NSURLResponse) {</w:t>
      </w:r>
    </w:p>
    <w:p w14:paraId="55CC433E" w14:textId="77777777" w:rsidR="002D028B" w:rsidRDefault="002D028B" w:rsidP="64095AB3">
      <w:pPr>
        <w:pStyle w:val="Code"/>
      </w:pPr>
      <w:r w:rsidRPr="64095AB3">
        <w:t xml:space="preserve">    if let urlResponse = response as? NSHTTPURLResponse {</w:t>
      </w:r>
    </w:p>
    <w:p w14:paraId="1CC725AC" w14:textId="77777777" w:rsidR="002D028B" w:rsidRDefault="002D028B" w:rsidP="64095AB3">
      <w:pPr>
        <w:pStyle w:val="Code"/>
      </w:pPr>
      <w:r w:rsidRPr="64095AB3">
        <w:t xml:space="preserve">        if let rl = urlResponse.allHeaderFields["Fitbit-Rate-Limit-Limit"] as? NSString as? String {</w:t>
      </w:r>
    </w:p>
    <w:p w14:paraId="51EF53B2" w14:textId="77777777" w:rsidR="002D028B" w:rsidRDefault="002D028B" w:rsidP="64095AB3">
      <w:pPr>
        <w:pStyle w:val="Code"/>
      </w:pPr>
      <w:r w:rsidRPr="64095AB3">
        <w:t xml:space="preserve">            rateLimit = rl.toInt()</w:t>
      </w:r>
    </w:p>
    <w:p w14:paraId="34633433" w14:textId="45F2DF20" w:rsidR="002D028B" w:rsidRDefault="002D028B" w:rsidP="64095AB3">
      <w:pPr>
        <w:pStyle w:val="Code"/>
      </w:pPr>
      <w:r w:rsidRPr="64095AB3">
        <w:t xml:space="preserve">            print("RESPONSE HEADER rateLimit: \(rl)")</w:t>
      </w:r>
    </w:p>
    <w:p w14:paraId="3D131446" w14:textId="77777777" w:rsidR="002D028B" w:rsidRDefault="002D028B" w:rsidP="64095AB3">
      <w:pPr>
        <w:pStyle w:val="Code"/>
      </w:pPr>
      <w:r w:rsidRPr="64095AB3">
        <w:t xml:space="preserve">        }</w:t>
      </w:r>
    </w:p>
    <w:p w14:paraId="5A58DBE9" w14:textId="77777777" w:rsidR="002D028B" w:rsidRDefault="002D028B" w:rsidP="64095AB3">
      <w:pPr>
        <w:pStyle w:val="Code"/>
      </w:pPr>
      <w:r w:rsidRPr="64095AB3">
        <w:t xml:space="preserve">        if let rlr = urlResponse.allHeaderFields["Fitbit-Rate-Limit-Remaining"] as? NSString as? String {</w:t>
      </w:r>
    </w:p>
    <w:p w14:paraId="1EE41B0C" w14:textId="77777777" w:rsidR="002D028B" w:rsidRDefault="002D028B" w:rsidP="64095AB3">
      <w:pPr>
        <w:pStyle w:val="Code"/>
      </w:pPr>
      <w:r w:rsidRPr="64095AB3">
        <w:t xml:space="preserve">            rateLimitRemaining = rlr.toInt()</w:t>
      </w:r>
    </w:p>
    <w:p w14:paraId="6C237BA8" w14:textId="1166B25C" w:rsidR="002D028B" w:rsidRDefault="002D028B" w:rsidP="64095AB3">
      <w:pPr>
        <w:pStyle w:val="Code"/>
      </w:pPr>
      <w:r w:rsidRPr="64095AB3">
        <w:t xml:space="preserve">            print("RESPONSE HEADER rateLimitRemaining: \(rlr)")</w:t>
      </w:r>
    </w:p>
    <w:p w14:paraId="4275D734" w14:textId="77777777" w:rsidR="002D028B" w:rsidRDefault="002D028B" w:rsidP="64095AB3">
      <w:pPr>
        <w:pStyle w:val="Code"/>
      </w:pPr>
      <w:r w:rsidRPr="64095AB3">
        <w:t xml:space="preserve">        }</w:t>
      </w:r>
    </w:p>
    <w:p w14:paraId="7F00B2B2" w14:textId="77777777" w:rsidR="002D028B" w:rsidRDefault="002D028B" w:rsidP="64095AB3">
      <w:pPr>
        <w:pStyle w:val="Code"/>
      </w:pPr>
      <w:r w:rsidRPr="64095AB3">
        <w:t xml:space="preserve">        if let rlx = urlResponse.allHeaderFields["Fitbit-Rate-Limit-Reset"] as? NSString as? String {</w:t>
      </w:r>
    </w:p>
    <w:p w14:paraId="32C87A32" w14:textId="77777777" w:rsidR="002D028B" w:rsidRDefault="002D028B" w:rsidP="64095AB3">
      <w:pPr>
        <w:pStyle w:val="Code"/>
      </w:pPr>
      <w:r w:rsidRPr="64095AB3">
        <w:t xml:space="preserve">            rateLimitReset = rlx.toInt()</w:t>
      </w:r>
    </w:p>
    <w:p w14:paraId="2CCA49A3" w14:textId="77777777" w:rsidR="002D028B" w:rsidRDefault="002D028B" w:rsidP="64095AB3">
      <w:pPr>
        <w:pStyle w:val="Code"/>
      </w:pPr>
      <w:r w:rsidRPr="64095AB3">
        <w:t xml:space="preserve">            rateLimitTimeStamp = String(format:"%d", Int(NSDate().timeIntervalSince1970)).toInt()</w:t>
      </w:r>
    </w:p>
    <w:p w14:paraId="5A687D11" w14:textId="2BD51DD5" w:rsidR="002D028B" w:rsidRDefault="002D028B" w:rsidP="64095AB3">
      <w:pPr>
        <w:pStyle w:val="Code"/>
      </w:pPr>
      <w:r w:rsidRPr="64095AB3">
        <w:t xml:space="preserve">            print("RESPONSE HEADER rateLimitReset: \(rlx), checked at: \(rateLimitTimeStamp)")</w:t>
      </w:r>
    </w:p>
    <w:p w14:paraId="6A32360D" w14:textId="77777777" w:rsidR="002D028B" w:rsidRDefault="002D028B" w:rsidP="64095AB3">
      <w:pPr>
        <w:pStyle w:val="Code"/>
      </w:pPr>
      <w:r w:rsidRPr="64095AB3">
        <w:t xml:space="preserve">        }</w:t>
      </w:r>
    </w:p>
    <w:p w14:paraId="05418718" w14:textId="77777777" w:rsidR="002D028B" w:rsidRDefault="002D028B" w:rsidP="64095AB3">
      <w:pPr>
        <w:pStyle w:val="Code"/>
      </w:pPr>
      <w:r w:rsidRPr="64095AB3">
        <w:t xml:space="preserve">    }</w:t>
      </w:r>
    </w:p>
    <w:p w14:paraId="2B0D3465" w14:textId="29E646E0" w:rsidR="002D028B" w:rsidRDefault="002D028B" w:rsidP="00982E91">
      <w:pPr>
        <w:pStyle w:val="Code"/>
      </w:pPr>
      <w:r w:rsidRPr="37D818FF">
        <w:t>}</w:t>
      </w:r>
    </w:p>
    <w:p w14:paraId="0CA0D854" w14:textId="452D200F" w:rsidR="37D818FF" w:rsidRDefault="37D818FF" w:rsidP="00982E91">
      <w:pPr>
        <w:pStyle w:val="Heading3"/>
      </w:pPr>
      <w:r w:rsidRPr="37D818FF">
        <w:t xml:space="preserve">The code for </w:t>
      </w:r>
      <w:r>
        <w:t>APIClient.swift</w:t>
      </w:r>
    </w:p>
    <w:p w14:paraId="6ACF6309" w14:textId="59D58C6B" w:rsidR="002D028B" w:rsidRDefault="00495679" w:rsidP="000258EE">
      <w:pPr>
        <w:pStyle w:val="BodyText"/>
      </w:pPr>
      <w:del w:id="823" w:author="Lori" w:date="2015-11-15T13:28:00Z">
        <w:r w:rsidDel="00495679">
          <w:delText>This</w:delText>
        </w:r>
        <w:r w:rsidR="002D028B" w:rsidDel="00495679">
          <w:delText xml:space="preserve"> </w:delText>
        </w:r>
      </w:del>
      <w:ins w:id="824" w:author="Lori" w:date="2015-11-15T13:31:00Z">
        <w:r>
          <w:t>Listing 5-23</w:t>
        </w:r>
      </w:ins>
      <w:ins w:id="825" w:author="Lori" w:date="2015-11-15T13:28:00Z">
        <w:r>
          <w:t xml:space="preserve"> </w:t>
        </w:r>
      </w:ins>
      <w:del w:id="826" w:author="Lori" w:date="2015-11-15T13:31:00Z">
        <w:r w:rsidR="002D028B" w:rsidDel="00495679">
          <w:delText xml:space="preserve">is </w:delText>
        </w:r>
      </w:del>
      <w:ins w:id="827" w:author="Lori" w:date="2015-11-15T13:31:00Z">
        <w:r>
          <w:t xml:space="preserve">shows </w:t>
        </w:r>
      </w:ins>
      <w:r w:rsidR="002D028B">
        <w:t>the code we have so far for the APIClient library</w:t>
      </w:r>
      <w:r w:rsidR="563A3607" w:rsidRPr="71A6C7B4">
        <w:t xml:space="preserve"> (</w:t>
      </w:r>
      <w:r w:rsidR="563A3607" w:rsidRPr="00495679">
        <w:rPr>
          <w:rStyle w:val="CodeInline"/>
        </w:rPr>
        <w:t>APIClient.swift</w:t>
      </w:r>
      <w:r w:rsidR="563A3607">
        <w:t>)</w:t>
      </w:r>
      <w:r w:rsidR="002D028B" w:rsidRPr="71A6C7B4">
        <w:t>:</w:t>
      </w:r>
    </w:p>
    <w:p w14:paraId="5C3AFC36" w14:textId="77777777" w:rsidR="008244F3" w:rsidRDefault="008244F3">
      <w:pPr>
        <w:pStyle w:val="FigureCaption"/>
        <w:rPr>
          <w:ins w:id="828" w:author="Lori" w:date="2015-11-16T17:59:00Z"/>
        </w:rPr>
        <w:pPrChange w:id="829" w:author="Lori" w:date="2015-11-16T18:22:00Z">
          <w:pPr>
            <w:pStyle w:val="Code"/>
          </w:pPr>
        </w:pPrChange>
      </w:pPr>
      <w:commentRangeStart w:id="830"/>
      <w:ins w:id="831" w:author="Lori" w:date="2015-11-16T17:59:00Z">
        <w:r>
          <w:t>Listing 5-23.</w:t>
        </w:r>
        <w:commentRangeEnd w:id="830"/>
        <w:r w:rsidRPr="006F3F08">
          <w:rPr>
            <w:rStyle w:val="CommentReference"/>
            <w:rFonts w:ascii="Calibri" w:hAnsi="Calibri"/>
          </w:rPr>
          <w:commentReference w:id="830"/>
        </w:r>
      </w:ins>
    </w:p>
    <w:p w14:paraId="1F50869F" w14:textId="5DEA8386" w:rsidR="002D028B" w:rsidRDefault="002D028B" w:rsidP="5A82863F">
      <w:pPr>
        <w:pStyle w:val="Code"/>
      </w:pPr>
      <w:r w:rsidRPr="5A82863F">
        <w:t>import Foundation</w:t>
      </w:r>
    </w:p>
    <w:p w14:paraId="6C9D4053" w14:textId="77777777" w:rsidR="002D028B" w:rsidRDefault="002D028B" w:rsidP="5A82863F">
      <w:pPr>
        <w:pStyle w:val="Code"/>
      </w:pPr>
      <w:r w:rsidRPr="5A82863F">
        <w:lastRenderedPageBreak/>
        <w:t>class APIClient {</w:t>
      </w:r>
    </w:p>
    <w:p w14:paraId="4F4EA4F0" w14:textId="77777777" w:rsidR="002D028B" w:rsidRDefault="002D028B" w:rsidP="5A82863F">
      <w:pPr>
        <w:pStyle w:val="Code"/>
      </w:pPr>
      <w:r w:rsidRPr="5A82863F">
        <w:t xml:space="preserve">    var apiVersion: String!</w:t>
      </w:r>
    </w:p>
    <w:p w14:paraId="1274FDCB" w14:textId="77777777" w:rsidR="002D028B" w:rsidRDefault="002D028B" w:rsidP="5A82863F">
      <w:pPr>
        <w:pStyle w:val="Code"/>
      </w:pPr>
      <w:r w:rsidRPr="5A82863F">
        <w:t xml:space="preserve">    var baseURL: String = "http://127.0.0.1"</w:t>
      </w:r>
    </w:p>
    <w:p w14:paraId="20DEA1F8" w14:textId="77777777" w:rsidR="002D028B" w:rsidRDefault="002D028B" w:rsidP="5A82863F">
      <w:pPr>
        <w:pStyle w:val="Code"/>
      </w:pPr>
      <w:r w:rsidRPr="5A82863F">
        <w:t xml:space="preserve">    var liveBaseURL: String = "https://api.fitbit.com"</w:t>
      </w:r>
    </w:p>
    <w:p w14:paraId="6F1597A0" w14:textId="77777777" w:rsidR="002D028B" w:rsidRDefault="002D028B" w:rsidP="5A82863F">
      <w:pPr>
        <w:pStyle w:val="Code"/>
      </w:pPr>
      <w:r w:rsidRPr="5A82863F">
        <w:t xml:space="preserve">    var liveAPIVersion: String = "1"</w:t>
      </w:r>
    </w:p>
    <w:p w14:paraId="58DFD5C8" w14:textId="77777777" w:rsidR="002D028B" w:rsidRDefault="002D028B" w:rsidP="5A82863F">
      <w:pPr>
        <w:pStyle w:val="Code"/>
      </w:pPr>
      <w:r w:rsidRPr="5A82863F">
        <w:t xml:space="preserve">    var requestTokenURL: String = "https://api.fitbit.com/oauth/request_token"</w:t>
      </w:r>
    </w:p>
    <w:p w14:paraId="29799926" w14:textId="77777777" w:rsidR="002D028B" w:rsidRDefault="002D028B" w:rsidP="5A82863F">
      <w:pPr>
        <w:pStyle w:val="Code"/>
      </w:pPr>
      <w:r w:rsidRPr="5A82863F">
        <w:t xml:space="preserve">    var accessTokenURL: String = "https://api.fitbit.com/oauth/access_token"</w:t>
      </w:r>
    </w:p>
    <w:p w14:paraId="014A739E" w14:textId="77777777" w:rsidR="002D028B" w:rsidRDefault="002D028B" w:rsidP="5A82863F">
      <w:pPr>
        <w:pStyle w:val="Code"/>
      </w:pPr>
      <w:r w:rsidRPr="5A82863F">
        <w:t xml:space="preserve">    var authorizeURL: String = "https://www.fitbit.com/oauth/authorize"</w:t>
      </w:r>
    </w:p>
    <w:p w14:paraId="73D6C433" w14:textId="77777777" w:rsidR="002D028B" w:rsidRDefault="002D028B" w:rsidP="5A82863F">
      <w:pPr>
        <w:pStyle w:val="Code"/>
      </w:pPr>
      <w:r w:rsidRPr="5A82863F">
        <w:t xml:space="preserve">    var viewController: ViewController!</w:t>
      </w:r>
    </w:p>
    <w:p w14:paraId="2BC7E224" w14:textId="77777777" w:rsidR="002D028B" w:rsidRDefault="002D028B" w:rsidP="5A82863F">
      <w:pPr>
        <w:pStyle w:val="Code"/>
      </w:pPr>
      <w:r w:rsidRPr="5A82863F">
        <w:t xml:space="preserve">    var oauthParams: NSDictionary!</w:t>
      </w:r>
    </w:p>
    <w:p w14:paraId="5D32C2B0" w14:textId="77777777" w:rsidR="002D028B" w:rsidRDefault="002D028B" w:rsidP="5A82863F">
      <w:pPr>
        <w:pStyle w:val="Code"/>
      </w:pPr>
      <w:r w:rsidRPr="5A82863F">
        <w:t xml:space="preserve">    var oauthHandler: OAuth1a!</w:t>
      </w:r>
    </w:p>
    <w:p w14:paraId="39B88FC9" w14:textId="77777777" w:rsidR="002D028B" w:rsidRDefault="002D028B" w:rsidP="5A82863F">
      <w:pPr>
        <w:pStyle w:val="Code"/>
      </w:pPr>
      <w:r w:rsidRPr="5A82863F">
        <w:t xml:space="preserve">    var rateLimit: Int!</w:t>
      </w:r>
    </w:p>
    <w:p w14:paraId="7B069A43" w14:textId="77777777" w:rsidR="002D028B" w:rsidRDefault="002D028B" w:rsidP="5A82863F">
      <w:pPr>
        <w:pStyle w:val="Code"/>
      </w:pPr>
      <w:r w:rsidRPr="5A82863F">
        <w:t xml:space="preserve">    var rateLimitRemaining: Int!</w:t>
      </w:r>
    </w:p>
    <w:p w14:paraId="74F7057D" w14:textId="77777777" w:rsidR="002D028B" w:rsidRDefault="002D028B" w:rsidP="5A82863F">
      <w:pPr>
        <w:pStyle w:val="Code"/>
      </w:pPr>
      <w:r w:rsidRPr="5A82863F">
        <w:t xml:space="preserve">    var rateLimitReset: Int!</w:t>
      </w:r>
    </w:p>
    <w:p w14:paraId="3879AF48" w14:textId="77777777" w:rsidR="002D028B" w:rsidRDefault="002D028B" w:rsidP="5A82863F">
      <w:pPr>
        <w:pStyle w:val="Code"/>
      </w:pPr>
      <w:r w:rsidRPr="5A82863F">
        <w:t xml:space="preserve">    var rateLimitTimeStamp: Int!</w:t>
      </w:r>
    </w:p>
    <w:p w14:paraId="51AA9783" w14:textId="77777777" w:rsidR="002D028B" w:rsidRDefault="002D028B" w:rsidP="5A82863F">
      <w:pPr>
        <w:pStyle w:val="Code"/>
      </w:pPr>
      <w:r w:rsidRPr="5A82863F">
        <w:t xml:space="preserve">    </w:t>
      </w:r>
    </w:p>
    <w:p w14:paraId="2644F6B1" w14:textId="77777777" w:rsidR="00FC132F" w:rsidRDefault="00FC132F" w:rsidP="5A82863F">
      <w:pPr>
        <w:pStyle w:val="Code"/>
      </w:pPr>
      <w:r w:rsidRPr="5A82863F">
        <w:t xml:space="preserve">    required init (parent: ViewController!) {</w:t>
      </w:r>
    </w:p>
    <w:p w14:paraId="1D3B6DB7" w14:textId="77777777" w:rsidR="00FC132F" w:rsidRDefault="00FC132F" w:rsidP="5A82863F">
      <w:pPr>
        <w:pStyle w:val="Code"/>
      </w:pPr>
      <w:r w:rsidRPr="5A82863F">
        <w:t xml:space="preserve">        viewController = parent</w:t>
      </w:r>
    </w:p>
    <w:p w14:paraId="00DE4BF2" w14:textId="77777777" w:rsidR="00FC132F" w:rsidRDefault="00FC132F" w:rsidP="5A82863F">
      <w:pPr>
        <w:pStyle w:val="Code"/>
      </w:pPr>
      <w:r w:rsidRPr="5A82863F">
        <w:t xml:space="preserve">        oauthParams = [</w:t>
      </w:r>
    </w:p>
    <w:p w14:paraId="56B3306C" w14:textId="77777777" w:rsidR="00FC132F" w:rsidRDefault="00FC132F" w:rsidP="5A82863F">
      <w:pPr>
        <w:pStyle w:val="Code"/>
      </w:pPr>
      <w:r w:rsidRPr="5A82863F">
        <w:t xml:space="preserve">            "oauth_consumer_key" : "6cf4162a72ac4a4382c098caec132782",</w:t>
      </w:r>
    </w:p>
    <w:p w14:paraId="12F82DBC" w14:textId="77777777" w:rsidR="00FC132F" w:rsidRDefault="00FC132F" w:rsidP="5A82863F">
      <w:pPr>
        <w:pStyle w:val="Code"/>
      </w:pPr>
      <w:r w:rsidRPr="5A82863F">
        <w:t xml:space="preserve">            "oauth_consumer_secret" : "c652d5fb28f344679f3b6b12121465af",</w:t>
      </w:r>
    </w:p>
    <w:p w14:paraId="79E539DA" w14:textId="77777777" w:rsidR="00FC132F" w:rsidRDefault="00FC132F" w:rsidP="5A82863F">
      <w:pPr>
        <w:pStyle w:val="Code"/>
      </w:pPr>
      <w:r w:rsidRPr="5A82863F">
        <w:t xml:space="preserve">            "oauth_token" : "5a3ca2edf91d7175cad30bc3533e3c8a",</w:t>
      </w:r>
    </w:p>
    <w:p w14:paraId="155358A0" w14:textId="77777777" w:rsidR="00FC132F" w:rsidRDefault="00FC132F" w:rsidP="5A82863F">
      <w:pPr>
        <w:pStyle w:val="Code"/>
      </w:pPr>
      <w:r w:rsidRPr="5A82863F">
        <w:t xml:space="preserve">            "oauth_token_secret" : "da5bc974d697470a93ec59e9cfaee06d",</w:t>
      </w:r>
    </w:p>
    <w:p w14:paraId="1399802A" w14:textId="77777777" w:rsidR="00FC132F" w:rsidRDefault="00FC132F" w:rsidP="5A82863F">
      <w:pPr>
        <w:pStyle w:val="Code"/>
      </w:pPr>
      <w:r w:rsidRPr="5A82863F">
        <w:t xml:space="preserve">        ]</w:t>
      </w:r>
    </w:p>
    <w:p w14:paraId="3EF1D6D8" w14:textId="77777777" w:rsidR="00FC132F" w:rsidRDefault="00FC132F" w:rsidP="5A82863F">
      <w:pPr>
        <w:pStyle w:val="Code"/>
      </w:pPr>
      <w:r w:rsidRPr="5A82863F">
        <w:t xml:space="preserve">        oauthHandler = OAuth1a(oauthParams: oauthParams)</w:t>
      </w:r>
    </w:p>
    <w:p w14:paraId="19FDFE68" w14:textId="77777777" w:rsidR="00FC132F" w:rsidRDefault="00FC132F" w:rsidP="5A82863F">
      <w:pPr>
        <w:pStyle w:val="Code"/>
      </w:pPr>
      <w:r w:rsidRPr="5A82863F">
        <w:t xml:space="preserve">    }</w:t>
      </w:r>
    </w:p>
    <w:p w14:paraId="15786B8D" w14:textId="77777777" w:rsidR="00FC132F" w:rsidRDefault="00FC132F" w:rsidP="5A82863F">
      <w:pPr>
        <w:pStyle w:val="Code"/>
      </w:pPr>
      <w:r w:rsidRPr="5A82863F">
        <w:t xml:space="preserve">    </w:t>
      </w:r>
    </w:p>
    <w:p w14:paraId="136E7E3A" w14:textId="77777777" w:rsidR="00FC132F" w:rsidRDefault="00FC132F" w:rsidP="5A82863F">
      <w:pPr>
        <w:pStyle w:val="Code"/>
      </w:pPr>
      <w:r w:rsidRPr="5A82863F">
        <w:t xml:space="preserve">    func goLive () {</w:t>
      </w:r>
    </w:p>
    <w:p w14:paraId="34D06CAA" w14:textId="77777777" w:rsidR="00FC132F" w:rsidRDefault="00FC132F" w:rsidP="5A82863F">
      <w:pPr>
        <w:pStyle w:val="Code"/>
      </w:pPr>
      <w:r w:rsidRPr="5A82863F">
        <w:t xml:space="preserve">        baseURL = liveBaseURL</w:t>
      </w:r>
    </w:p>
    <w:p w14:paraId="6AAC37FE" w14:textId="77777777" w:rsidR="00FC132F" w:rsidRDefault="00FC132F" w:rsidP="5A82863F">
      <w:pPr>
        <w:pStyle w:val="Code"/>
      </w:pPr>
      <w:r w:rsidRPr="5A82863F">
        <w:t xml:space="preserve">        apiVersion = liveAPIVersion</w:t>
      </w:r>
    </w:p>
    <w:p w14:paraId="253DB579" w14:textId="77777777" w:rsidR="00FC132F" w:rsidRDefault="00FC132F" w:rsidP="5A82863F">
      <w:pPr>
        <w:pStyle w:val="Code"/>
      </w:pPr>
      <w:r w:rsidRPr="5A82863F">
        <w:t xml:space="preserve">    }</w:t>
      </w:r>
    </w:p>
    <w:p w14:paraId="6B73ADD8" w14:textId="77777777" w:rsidR="00FC132F" w:rsidRDefault="00FC132F" w:rsidP="5A82863F">
      <w:pPr>
        <w:pStyle w:val="Code"/>
      </w:pPr>
      <w:r w:rsidRPr="5A82863F">
        <w:t xml:space="preserve">   func postData (service: APIService, id: String!=nil, urlSuffix: NSArray!=nil, params: [String:String]!=[:]) {</w:t>
      </w:r>
    </w:p>
    <w:p w14:paraId="154BF45A" w14:textId="77777777" w:rsidR="00FC132F" w:rsidRDefault="00FC132F" w:rsidP="5A82863F">
      <w:pPr>
        <w:pStyle w:val="Code"/>
      </w:pPr>
      <w:r w:rsidRPr="5A82863F">
        <w:t xml:space="preserve">        var blockSelf = self</w:t>
      </w:r>
    </w:p>
    <w:p w14:paraId="71359E33" w14:textId="77777777" w:rsidR="00FC132F" w:rsidRDefault="00FC132F" w:rsidP="5A82863F">
      <w:pPr>
        <w:pStyle w:val="Code"/>
      </w:pPr>
      <w:r w:rsidRPr="5A82863F">
        <w:t xml:space="preserve">        var logger: UILogger = viewController.logger</w:t>
      </w:r>
    </w:p>
    <w:p w14:paraId="013EFC6C" w14:textId="77777777" w:rsidR="00FC132F" w:rsidRDefault="00FC132F" w:rsidP="5A82863F">
      <w:pPr>
        <w:pStyle w:val="Code"/>
      </w:pPr>
      <w:r w:rsidRPr="5A82863F">
        <w:t xml:space="preserve">        self.apiRequest(</w:t>
      </w:r>
    </w:p>
    <w:p w14:paraId="08648A2A" w14:textId="77777777" w:rsidR="00FC132F" w:rsidRDefault="00FC132F" w:rsidP="5A82863F">
      <w:pPr>
        <w:pStyle w:val="Code"/>
      </w:pPr>
      <w:r w:rsidRPr="5A82863F">
        <w:t xml:space="preserve">            service,</w:t>
      </w:r>
    </w:p>
    <w:p w14:paraId="05557864" w14:textId="77777777" w:rsidR="00FC132F" w:rsidRDefault="00FC132F" w:rsidP="5A82863F">
      <w:pPr>
        <w:pStyle w:val="Code"/>
      </w:pPr>
      <w:r w:rsidRPr="5A82863F">
        <w:t xml:space="preserve">            method: APIMethod.POST,</w:t>
      </w:r>
    </w:p>
    <w:p w14:paraId="34EDA146" w14:textId="77777777" w:rsidR="00FC132F" w:rsidRDefault="00FC132F" w:rsidP="5A82863F">
      <w:pPr>
        <w:pStyle w:val="Code"/>
      </w:pPr>
      <w:r w:rsidRPr="5A82863F">
        <w:t xml:space="preserve">            id: id,</w:t>
      </w:r>
    </w:p>
    <w:p w14:paraId="2DB18E0B" w14:textId="77777777" w:rsidR="00FC132F" w:rsidRDefault="00FC132F" w:rsidP="5A82863F">
      <w:pPr>
        <w:pStyle w:val="Code"/>
      </w:pPr>
      <w:r w:rsidRPr="5A82863F">
        <w:t xml:space="preserve">            urlSuffix: urlSuffix,</w:t>
      </w:r>
    </w:p>
    <w:p w14:paraId="790F7DE9" w14:textId="77777777" w:rsidR="00FC132F" w:rsidRDefault="00FC132F" w:rsidP="5A82863F">
      <w:pPr>
        <w:pStyle w:val="Code"/>
      </w:pPr>
      <w:r w:rsidRPr="5A82863F">
        <w:t xml:space="preserve">            inputData: params,</w:t>
      </w:r>
    </w:p>
    <w:p w14:paraId="0AE99B0D" w14:textId="77777777" w:rsidR="00FC132F" w:rsidRDefault="00FC132F" w:rsidP="5A82863F">
      <w:pPr>
        <w:pStyle w:val="Code"/>
      </w:pPr>
      <w:r w:rsidRPr="5A82863F">
        <w:t xml:space="preserve">            callback: { (responseJson: NSDictionary!, responseError: NSError!) -&gt; Void in</w:t>
      </w:r>
    </w:p>
    <w:p w14:paraId="3BC8A0A8" w14:textId="77777777" w:rsidR="00FC132F" w:rsidRDefault="00FC132F" w:rsidP="5A82863F">
      <w:pPr>
        <w:pStyle w:val="Code"/>
      </w:pPr>
      <w:r w:rsidRPr="5A82863F">
        <w:t xml:space="preserve">                if (responseError != nil) {</w:t>
      </w:r>
    </w:p>
    <w:p w14:paraId="668217B5" w14:textId="77777777" w:rsidR="00FC132F" w:rsidRDefault="00FC132F" w:rsidP="5A82863F">
      <w:pPr>
        <w:pStyle w:val="Code"/>
      </w:pPr>
      <w:r w:rsidRPr="5A82863F">
        <w:t xml:space="preserve">                    logger.logEvent(responseError!.description)</w:t>
      </w:r>
    </w:p>
    <w:p w14:paraId="731C38E7" w14:textId="77777777" w:rsidR="00FC132F" w:rsidRDefault="00FC132F" w:rsidP="5A82863F">
      <w:pPr>
        <w:pStyle w:val="Code"/>
      </w:pPr>
      <w:r w:rsidRPr="5A82863F">
        <w:t xml:space="preserve">                    // Handle here the error response in some way</w:t>
      </w:r>
    </w:p>
    <w:p w14:paraId="0EF0B8F8" w14:textId="77777777" w:rsidR="00FC132F" w:rsidRDefault="00FC132F" w:rsidP="5A82863F">
      <w:pPr>
        <w:pStyle w:val="Code"/>
      </w:pPr>
      <w:r w:rsidRPr="5A82863F">
        <w:t xml:space="preserve">                }</w:t>
      </w:r>
    </w:p>
    <w:p w14:paraId="08BD476B" w14:textId="77777777" w:rsidR="00FC132F" w:rsidRDefault="00FC132F" w:rsidP="5A82863F">
      <w:pPr>
        <w:pStyle w:val="Code"/>
      </w:pPr>
      <w:r w:rsidRPr="5A82863F">
        <w:t xml:space="preserve">                else {</w:t>
      </w:r>
    </w:p>
    <w:p w14:paraId="03FA186F" w14:textId="77777777" w:rsidR="00FC132F" w:rsidRDefault="00FC132F" w:rsidP="5A82863F">
      <w:pPr>
        <w:pStyle w:val="Code"/>
      </w:pPr>
      <w:r w:rsidRPr="5A82863F">
        <w:t xml:space="preserve">                    blockSelf.processPOSTData(service, id: id, urlSuffix: urlSuffix, params: params, responseJson: responseJson)</w:t>
      </w:r>
    </w:p>
    <w:p w14:paraId="3DD174B4" w14:textId="77777777" w:rsidR="00FC132F" w:rsidRDefault="00FC132F" w:rsidP="5A82863F">
      <w:pPr>
        <w:pStyle w:val="Code"/>
      </w:pPr>
      <w:r w:rsidRPr="5A82863F">
        <w:t xml:space="preserve">                }</w:t>
      </w:r>
    </w:p>
    <w:p w14:paraId="74509A5A" w14:textId="77777777" w:rsidR="00FC132F" w:rsidRDefault="00FC132F" w:rsidP="5A82863F">
      <w:pPr>
        <w:pStyle w:val="Code"/>
      </w:pPr>
      <w:r w:rsidRPr="5A82863F">
        <w:t xml:space="preserve">        })</w:t>
      </w:r>
    </w:p>
    <w:p w14:paraId="08BDE58E" w14:textId="77777777" w:rsidR="00FC132F" w:rsidRDefault="00FC132F" w:rsidP="5A82863F">
      <w:pPr>
        <w:pStyle w:val="Code"/>
      </w:pPr>
      <w:r w:rsidRPr="5A82863F">
        <w:t xml:space="preserve">    }</w:t>
      </w:r>
    </w:p>
    <w:p w14:paraId="43ED3F5C" w14:textId="77777777" w:rsidR="00FC132F" w:rsidRDefault="00FC132F" w:rsidP="5A82863F">
      <w:pPr>
        <w:pStyle w:val="Code"/>
      </w:pPr>
      <w:r w:rsidRPr="5A82863F">
        <w:t xml:space="preserve">    func processPOSTData (service: APIService, id: String!, urlSuffix: NSArray!, params: [String:String]!=[:], responseJson: NSDictionary!) {</w:t>
      </w:r>
    </w:p>
    <w:p w14:paraId="68061960" w14:textId="77777777" w:rsidR="00FC132F" w:rsidRDefault="00FC132F" w:rsidP="5A82863F">
      <w:pPr>
        <w:pStyle w:val="Code"/>
      </w:pPr>
      <w:r w:rsidRPr="5A82863F">
        <w:t xml:space="preserve">        // do something with data here</w:t>
      </w:r>
    </w:p>
    <w:p w14:paraId="21421D2C" w14:textId="77777777" w:rsidR="00FC132F" w:rsidRDefault="00FC132F" w:rsidP="5A82863F">
      <w:pPr>
        <w:pStyle w:val="Code"/>
      </w:pPr>
      <w:r w:rsidRPr="5A82863F">
        <w:lastRenderedPageBreak/>
        <w:t xml:space="preserve">    }</w:t>
      </w:r>
    </w:p>
    <w:p w14:paraId="141C329D" w14:textId="77777777" w:rsidR="00FC132F" w:rsidRDefault="00FC132F" w:rsidP="5A82863F">
      <w:pPr>
        <w:pStyle w:val="Code"/>
      </w:pPr>
      <w:r w:rsidRPr="5A82863F">
        <w:t xml:space="preserve">    func getData (service: APIService, id: String!=nil, urlSuffix: NSArray!=nil, params: [String:String]!=[:]) {</w:t>
      </w:r>
    </w:p>
    <w:p w14:paraId="0C5858E3" w14:textId="77777777" w:rsidR="00FC132F" w:rsidRDefault="00FC132F" w:rsidP="5A82863F">
      <w:pPr>
        <w:pStyle w:val="Code"/>
      </w:pPr>
      <w:r w:rsidRPr="5A82863F">
        <w:t xml:space="preserve">        var blockSelf = self</w:t>
      </w:r>
    </w:p>
    <w:p w14:paraId="72B80678" w14:textId="77777777" w:rsidR="00FC132F" w:rsidRDefault="00FC132F" w:rsidP="5A82863F">
      <w:pPr>
        <w:pStyle w:val="Code"/>
      </w:pPr>
      <w:r w:rsidRPr="5A82863F">
        <w:t xml:space="preserve">        var logger: UILogger = viewController.logger</w:t>
      </w:r>
    </w:p>
    <w:p w14:paraId="39FB4C50" w14:textId="77777777" w:rsidR="00FC132F" w:rsidRDefault="00FC132F" w:rsidP="5A82863F">
      <w:pPr>
        <w:pStyle w:val="Code"/>
      </w:pPr>
      <w:r w:rsidRPr="5A82863F">
        <w:t xml:space="preserve">        self.apiRequest(</w:t>
      </w:r>
    </w:p>
    <w:p w14:paraId="7EDB7DA0" w14:textId="77777777" w:rsidR="00FC132F" w:rsidRDefault="00FC132F" w:rsidP="5A82863F">
      <w:pPr>
        <w:pStyle w:val="Code"/>
      </w:pPr>
      <w:r w:rsidRPr="5A82863F">
        <w:t xml:space="preserve">            service,</w:t>
      </w:r>
    </w:p>
    <w:p w14:paraId="61ECCB1F" w14:textId="77777777" w:rsidR="00FC132F" w:rsidRDefault="00FC132F" w:rsidP="5A82863F">
      <w:pPr>
        <w:pStyle w:val="Code"/>
      </w:pPr>
      <w:r w:rsidRPr="5A82863F">
        <w:t xml:space="preserve">            method: APIMethod.GET,</w:t>
      </w:r>
    </w:p>
    <w:p w14:paraId="55179938" w14:textId="77777777" w:rsidR="00FC132F" w:rsidRDefault="00FC132F" w:rsidP="5A82863F">
      <w:pPr>
        <w:pStyle w:val="Code"/>
      </w:pPr>
      <w:r w:rsidRPr="5A82863F">
        <w:t xml:space="preserve">            id: id,</w:t>
      </w:r>
    </w:p>
    <w:p w14:paraId="43676A3B" w14:textId="77777777" w:rsidR="00FC132F" w:rsidRDefault="00FC132F" w:rsidP="5A82863F">
      <w:pPr>
        <w:pStyle w:val="Code"/>
      </w:pPr>
      <w:r w:rsidRPr="5A82863F">
        <w:t xml:space="preserve">            urlSuffix: urlSuffix,</w:t>
      </w:r>
    </w:p>
    <w:p w14:paraId="160B1AEC" w14:textId="77777777" w:rsidR="00FC132F" w:rsidRDefault="00FC132F" w:rsidP="5A82863F">
      <w:pPr>
        <w:pStyle w:val="Code"/>
      </w:pPr>
      <w:r w:rsidRPr="5A82863F">
        <w:t xml:space="preserve">            inputData: params,</w:t>
      </w:r>
    </w:p>
    <w:p w14:paraId="4C7A06F3" w14:textId="77777777" w:rsidR="00FC132F" w:rsidRPr="00B3276E" w:rsidRDefault="00FC132F" w:rsidP="5A82863F">
      <w:pPr>
        <w:pStyle w:val="Code"/>
      </w:pPr>
      <w:r w:rsidRPr="5A82863F">
        <w:t xml:space="preserve">            callback: { (responseJson: NSDictionary!, responseError: NSError!) -&gt; Void in</w:t>
      </w:r>
    </w:p>
    <w:p w14:paraId="092A8C35" w14:textId="77777777" w:rsidR="00FC132F" w:rsidRDefault="00FC132F" w:rsidP="5A82863F">
      <w:pPr>
        <w:pStyle w:val="Code"/>
      </w:pPr>
      <w:r w:rsidRPr="5A82863F">
        <w:t xml:space="preserve">           if (responseError != nil) {</w:t>
      </w:r>
    </w:p>
    <w:p w14:paraId="068A2CAB" w14:textId="77777777" w:rsidR="00FC132F" w:rsidRDefault="00FC132F" w:rsidP="5A82863F">
      <w:pPr>
        <w:pStyle w:val="Code"/>
      </w:pPr>
      <w:r w:rsidRPr="5A82863F">
        <w:t xml:space="preserve">               logger.logEvent(responseError!.description)</w:t>
      </w:r>
    </w:p>
    <w:p w14:paraId="71BF14D7" w14:textId="77777777" w:rsidR="00FC132F" w:rsidRDefault="00FC132F" w:rsidP="5A82863F">
      <w:pPr>
        <w:pStyle w:val="Code"/>
      </w:pPr>
      <w:r w:rsidRPr="5A82863F">
        <w:t xml:space="preserve">                   // Handle here the error response in some way</w:t>
      </w:r>
    </w:p>
    <w:p w14:paraId="246C9B6F" w14:textId="77777777" w:rsidR="00FC132F" w:rsidRDefault="00FC132F" w:rsidP="5A82863F">
      <w:pPr>
        <w:pStyle w:val="Code"/>
      </w:pPr>
      <w:r w:rsidRPr="5A82863F">
        <w:t xml:space="preserve">               }</w:t>
      </w:r>
    </w:p>
    <w:p w14:paraId="09D0FC10" w14:textId="77777777" w:rsidR="00FC132F" w:rsidRDefault="00FC132F" w:rsidP="5A82863F">
      <w:pPr>
        <w:pStyle w:val="Code"/>
      </w:pPr>
      <w:r w:rsidRPr="5A82863F">
        <w:t xml:space="preserve">               else {</w:t>
      </w:r>
    </w:p>
    <w:p w14:paraId="73B80911" w14:textId="77777777" w:rsidR="00FC132F" w:rsidRDefault="00FC132F" w:rsidP="5A82863F">
      <w:pPr>
        <w:pStyle w:val="Code"/>
      </w:pPr>
      <w:r w:rsidRPr="5A82863F">
        <w:t xml:space="preserve">                   blockSelf.processGETData(service, id: id, urlSuffix: urlSuffix, params: params, responseJson: responseJson)</w:t>
      </w:r>
    </w:p>
    <w:p w14:paraId="3015251E" w14:textId="77777777" w:rsidR="00FC132F" w:rsidRDefault="00FC132F" w:rsidP="5A82863F">
      <w:pPr>
        <w:pStyle w:val="Code"/>
      </w:pPr>
      <w:r w:rsidRPr="5A82863F">
        <w:t xml:space="preserve">               }</w:t>
      </w:r>
    </w:p>
    <w:p w14:paraId="4C551F1F" w14:textId="77777777" w:rsidR="00FC132F" w:rsidRDefault="00FC132F" w:rsidP="5A82863F">
      <w:pPr>
        <w:pStyle w:val="Code"/>
      </w:pPr>
      <w:r w:rsidRPr="5A82863F">
        <w:t xml:space="preserve">        })</w:t>
      </w:r>
    </w:p>
    <w:p w14:paraId="7157556A" w14:textId="77777777" w:rsidR="00FC132F" w:rsidRDefault="00FC132F" w:rsidP="5A82863F">
      <w:pPr>
        <w:pStyle w:val="Code"/>
      </w:pPr>
      <w:r w:rsidRPr="5A82863F">
        <w:t xml:space="preserve">    }</w:t>
      </w:r>
    </w:p>
    <w:p w14:paraId="6F89DFAB" w14:textId="77777777" w:rsidR="00FC132F" w:rsidRDefault="00FC132F" w:rsidP="5A82863F">
      <w:pPr>
        <w:pStyle w:val="Code"/>
      </w:pPr>
      <w:r w:rsidRPr="5A82863F">
        <w:t xml:space="preserve">    </w:t>
      </w:r>
    </w:p>
    <w:p w14:paraId="07CECE08" w14:textId="77777777" w:rsidR="00FC132F" w:rsidRDefault="00FC132F" w:rsidP="5A82863F">
      <w:pPr>
        <w:pStyle w:val="Code"/>
      </w:pPr>
      <w:r w:rsidRPr="5A82863F">
        <w:t xml:space="preserve">    func processGETData (service: APIService, id: String!, urlSuffix: NSArray!, params: [String:String]!=[:], responseJson: NSDictionary!) {</w:t>
      </w:r>
    </w:p>
    <w:p w14:paraId="4BC9955F" w14:textId="77777777" w:rsidR="00FC132F" w:rsidRDefault="00FC132F" w:rsidP="5A82863F">
      <w:pPr>
        <w:pStyle w:val="Code"/>
      </w:pPr>
      <w:r w:rsidRPr="5A82863F">
        <w:t xml:space="preserve">        // do something with data here</w:t>
      </w:r>
    </w:p>
    <w:p w14:paraId="572F8D13" w14:textId="77777777" w:rsidR="00FC132F" w:rsidRDefault="00FC132F" w:rsidP="5A82863F">
      <w:pPr>
        <w:pStyle w:val="Code"/>
      </w:pPr>
      <w:r w:rsidRPr="5A82863F">
        <w:t xml:space="preserve">    }</w:t>
      </w:r>
    </w:p>
    <w:p w14:paraId="13632225" w14:textId="77777777" w:rsidR="00FC132F" w:rsidRDefault="00FC132F" w:rsidP="5A82863F">
      <w:pPr>
        <w:pStyle w:val="Code"/>
      </w:pPr>
      <w:r w:rsidRPr="5A82863F">
        <w:t xml:space="preserve">    </w:t>
      </w:r>
    </w:p>
    <w:p w14:paraId="22371FB8" w14:textId="77777777" w:rsidR="00FC132F" w:rsidRDefault="00FC132F" w:rsidP="5A82863F">
      <w:pPr>
        <w:pStyle w:val="Code"/>
      </w:pPr>
      <w:r w:rsidRPr="5A82863F">
        <w:t xml:space="preserve">    func apiRequest (</w:t>
      </w:r>
    </w:p>
    <w:p w14:paraId="04A8C732" w14:textId="77777777" w:rsidR="00FC132F" w:rsidRDefault="00FC132F" w:rsidP="5A82863F">
      <w:pPr>
        <w:pStyle w:val="Code"/>
      </w:pPr>
      <w:r w:rsidRPr="5A82863F">
        <w:t xml:space="preserve">        service: APIService,</w:t>
      </w:r>
    </w:p>
    <w:p w14:paraId="36348F6D" w14:textId="77777777" w:rsidR="00FC132F" w:rsidRDefault="00FC132F" w:rsidP="5A82863F">
      <w:pPr>
        <w:pStyle w:val="Code"/>
      </w:pPr>
      <w:r w:rsidRPr="5A82863F">
        <w:t xml:space="preserve">        method: APIMethod,</w:t>
      </w:r>
    </w:p>
    <w:p w14:paraId="1603E5F9" w14:textId="77777777" w:rsidR="00FC132F" w:rsidRDefault="00FC132F" w:rsidP="5A82863F">
      <w:pPr>
        <w:pStyle w:val="Code"/>
      </w:pPr>
      <w:r w:rsidRPr="5A82863F">
        <w:t xml:space="preserve">        id: String!,</w:t>
      </w:r>
    </w:p>
    <w:p w14:paraId="57A6F6D8" w14:textId="77777777" w:rsidR="00FC132F" w:rsidRDefault="00FC132F" w:rsidP="5A82863F">
      <w:pPr>
        <w:pStyle w:val="Code"/>
      </w:pPr>
      <w:r w:rsidRPr="5A82863F">
        <w:t xml:space="preserve">        urlSuffix: NSArray!,</w:t>
      </w:r>
    </w:p>
    <w:p w14:paraId="1F1DE3DF" w14:textId="77777777" w:rsidR="00FC132F" w:rsidRDefault="00FC132F" w:rsidP="5A82863F">
      <w:pPr>
        <w:pStyle w:val="Code"/>
      </w:pPr>
      <w:r w:rsidRPr="5A82863F">
        <w:t xml:space="preserve">        inputData: [String:String]!,</w:t>
      </w:r>
    </w:p>
    <w:p w14:paraId="2C12871C" w14:textId="77777777" w:rsidR="00FC132F" w:rsidRDefault="00FC132F" w:rsidP="5A82863F">
      <w:pPr>
        <w:pStyle w:val="Code"/>
      </w:pPr>
      <w:r w:rsidRPr="5A82863F">
        <w:t xml:space="preserve">        callback: (responseJson: NSDictionary!, responseError: NSError!) -&gt; Void ) {</w:t>
      </w:r>
    </w:p>
    <w:p w14:paraId="26BEF8A2" w14:textId="77777777" w:rsidR="00FC132F" w:rsidRDefault="00FC132F" w:rsidP="5A82863F">
      <w:pPr>
        <w:pStyle w:val="Code"/>
      </w:pPr>
      <w:r w:rsidRPr="5A82863F">
        <w:t xml:space="preserve">        // Compose the base URL</w:t>
      </w:r>
    </w:p>
    <w:p w14:paraId="3D379C18" w14:textId="77777777" w:rsidR="00FC132F" w:rsidRDefault="00FC132F" w:rsidP="5A82863F">
      <w:pPr>
        <w:pStyle w:val="Code"/>
      </w:pPr>
      <w:r w:rsidRPr="5A82863F">
        <w:t xml:space="preserve">        var serviceURL = baseURL + "/"</w:t>
      </w:r>
    </w:p>
    <w:p w14:paraId="4A3190AC" w14:textId="77777777" w:rsidR="00FC132F" w:rsidRDefault="00FC132F" w:rsidP="5A82863F">
      <w:pPr>
        <w:pStyle w:val="Code"/>
      </w:pPr>
      <w:r w:rsidRPr="5A82863F">
        <w:t xml:space="preserve">        if apiVersion != nil {</w:t>
      </w:r>
    </w:p>
    <w:p w14:paraId="012FC1BD" w14:textId="77777777" w:rsidR="00FC132F" w:rsidRDefault="00FC132F" w:rsidP="5A82863F">
      <w:pPr>
        <w:pStyle w:val="Code"/>
      </w:pPr>
      <w:r w:rsidRPr="5A82863F">
        <w:t xml:space="preserve">            serviceURL += apiVersion + "/"</w:t>
      </w:r>
    </w:p>
    <w:p w14:paraId="64DD4550" w14:textId="77777777" w:rsidR="00FC132F" w:rsidRDefault="00FC132F" w:rsidP="5A82863F">
      <w:pPr>
        <w:pStyle w:val="Code"/>
      </w:pPr>
      <w:r w:rsidRPr="5A82863F">
        <w:t xml:space="preserve">        }</w:t>
      </w:r>
    </w:p>
    <w:p w14:paraId="0E86F5F3" w14:textId="77777777" w:rsidR="00FC132F" w:rsidRDefault="00FC132F" w:rsidP="5A82863F">
      <w:pPr>
        <w:pStyle w:val="Code"/>
      </w:pPr>
      <w:r w:rsidRPr="5A82863F">
        <w:t xml:space="preserve">        serviceURL += service.toString()</w:t>
      </w:r>
    </w:p>
    <w:p w14:paraId="4E693DD9" w14:textId="77777777" w:rsidR="00FC132F" w:rsidRDefault="00FC132F" w:rsidP="5A82863F">
      <w:pPr>
        <w:pStyle w:val="Code"/>
      </w:pPr>
      <w:r w:rsidRPr="5A82863F">
        <w:t xml:space="preserve">        </w:t>
      </w:r>
    </w:p>
    <w:p w14:paraId="0679FAC3" w14:textId="77777777" w:rsidR="00FC132F" w:rsidRDefault="00FC132F" w:rsidP="5A82863F">
      <w:pPr>
        <w:pStyle w:val="Code"/>
      </w:pPr>
      <w:r w:rsidRPr="5A82863F">
        <w:t xml:space="preserve">        if id != nil &amp;&amp; !id.isEmpty {</w:t>
      </w:r>
    </w:p>
    <w:p w14:paraId="5300D626" w14:textId="77777777" w:rsidR="00FC132F" w:rsidRPr="00380E34" w:rsidRDefault="00FC132F">
      <w:pPr>
        <w:pStyle w:val="Code"/>
      </w:pPr>
      <w:r w:rsidRPr="5A82863F">
        <w:t xml:space="preserve">            </w:t>
      </w:r>
      <w:r w:rsidRPr="00982E91">
        <w:rPr>
          <w:lang w:val="fr-FR"/>
        </w:rPr>
        <w:t>serviceURL += "/" + id</w:t>
      </w:r>
    </w:p>
    <w:p w14:paraId="5899F4D2" w14:textId="77777777" w:rsidR="00FC132F" w:rsidRPr="00380E34" w:rsidRDefault="00FC132F">
      <w:pPr>
        <w:pStyle w:val="Code"/>
      </w:pPr>
      <w:r w:rsidRPr="00982E91">
        <w:rPr>
          <w:lang w:val="fr-FR"/>
        </w:rPr>
        <w:t xml:space="preserve">        }</w:t>
      </w:r>
    </w:p>
    <w:p w14:paraId="35A813AE" w14:textId="77777777" w:rsidR="00FC132F" w:rsidRPr="00380E34" w:rsidRDefault="00FC132F">
      <w:pPr>
        <w:pStyle w:val="Code"/>
      </w:pPr>
      <w:r w:rsidRPr="00982E91">
        <w:rPr>
          <w:lang w:val="fr-FR"/>
        </w:rPr>
        <w:t xml:space="preserve">        var request = NSMutableURLRequest()</w:t>
      </w:r>
    </w:p>
    <w:p w14:paraId="74DE8020" w14:textId="77777777" w:rsidR="00FC132F" w:rsidRDefault="00FC132F" w:rsidP="5A82863F">
      <w:pPr>
        <w:pStyle w:val="Code"/>
      </w:pPr>
      <w:r w:rsidRPr="00982E91">
        <w:rPr>
          <w:lang w:val="fr-FR"/>
        </w:rPr>
        <w:t xml:space="preserve">        </w:t>
      </w:r>
      <w:r w:rsidRPr="5A82863F">
        <w:t>request.HTTPMethod = method.toString()</w:t>
      </w:r>
    </w:p>
    <w:p w14:paraId="6F4E99B4" w14:textId="77777777" w:rsidR="00FC132F" w:rsidRDefault="00FC132F" w:rsidP="5A82863F">
      <w:pPr>
        <w:pStyle w:val="Code"/>
      </w:pPr>
      <w:r w:rsidRPr="5A82863F">
        <w:t xml:space="preserve">        // The urlSuffix contains an array of strings that we use to compose the final URL</w:t>
      </w:r>
    </w:p>
    <w:p w14:paraId="5D578B80" w14:textId="77777777" w:rsidR="00FC132F" w:rsidRDefault="00FC132F" w:rsidP="5A82863F">
      <w:pPr>
        <w:pStyle w:val="Code"/>
      </w:pPr>
      <w:r w:rsidRPr="5A82863F">
        <w:t xml:space="preserve">        if urlSuffix?.count &gt; 0 {</w:t>
      </w:r>
    </w:p>
    <w:p w14:paraId="6C920C3C" w14:textId="77777777" w:rsidR="00FC132F" w:rsidRDefault="00FC132F" w:rsidP="5A82863F">
      <w:pPr>
        <w:pStyle w:val="Code"/>
      </w:pPr>
      <w:r w:rsidRPr="5A82863F">
        <w:t xml:space="preserve">            serviceURL += "/" + urlSuffix.componentsJoinedByString("/")</w:t>
      </w:r>
    </w:p>
    <w:p w14:paraId="1D31A420" w14:textId="77777777" w:rsidR="00FC132F" w:rsidRDefault="00FC132F" w:rsidP="5A82863F">
      <w:pPr>
        <w:pStyle w:val="Code"/>
      </w:pPr>
      <w:r w:rsidRPr="5A82863F">
        <w:t xml:space="preserve">        }</w:t>
      </w:r>
    </w:p>
    <w:p w14:paraId="6450ABFB" w14:textId="77777777" w:rsidR="00FC132F" w:rsidRDefault="00FC132F" w:rsidP="5A82863F">
      <w:pPr>
        <w:pStyle w:val="Code"/>
      </w:pPr>
      <w:r w:rsidRPr="5A82863F">
        <w:t xml:space="preserve">        // All URLs need to have have at least the .json suffix, if not already defined</w:t>
      </w:r>
    </w:p>
    <w:p w14:paraId="7A291C5E" w14:textId="77777777" w:rsidR="00FC132F" w:rsidRPr="00380E34" w:rsidRDefault="00FC132F">
      <w:pPr>
        <w:pStyle w:val="Code"/>
      </w:pPr>
      <w:r w:rsidRPr="5A82863F">
        <w:t xml:space="preserve">        </w:t>
      </w:r>
      <w:r w:rsidRPr="00982E91">
        <w:rPr>
          <w:lang w:val="fr-FR"/>
        </w:rPr>
        <w:t>if !serviceURL.hasSuffix(".json") &amp;&amp; !serviceURL.hasSuffix(".xml") {</w:t>
      </w:r>
    </w:p>
    <w:p w14:paraId="4A196BA2" w14:textId="77777777" w:rsidR="00FC132F" w:rsidRDefault="00FC132F" w:rsidP="5A82863F">
      <w:pPr>
        <w:pStyle w:val="Code"/>
      </w:pPr>
      <w:r w:rsidRPr="00982E91">
        <w:rPr>
          <w:lang w:val="fr-FR"/>
        </w:rPr>
        <w:t xml:space="preserve">            </w:t>
      </w:r>
      <w:r w:rsidRPr="5A82863F">
        <w:t>serviceURL += ".json"</w:t>
      </w:r>
    </w:p>
    <w:p w14:paraId="443B753C" w14:textId="77777777" w:rsidR="00FC132F" w:rsidRDefault="00FC132F" w:rsidP="5A82863F">
      <w:pPr>
        <w:pStyle w:val="Code"/>
      </w:pPr>
      <w:r w:rsidRPr="5A82863F">
        <w:t xml:space="preserve">        }</w:t>
      </w:r>
    </w:p>
    <w:p w14:paraId="3C68C66E" w14:textId="77777777" w:rsidR="00FC132F" w:rsidRDefault="00FC132F" w:rsidP="5A82863F">
      <w:pPr>
        <w:pStyle w:val="Code"/>
      </w:pPr>
      <w:r w:rsidRPr="5A82863F">
        <w:lastRenderedPageBreak/>
        <w:t xml:space="preserve">        request.addValue("application/json", forHTTPHeaderField: "Accept")</w:t>
      </w:r>
    </w:p>
    <w:p w14:paraId="5295E9F1" w14:textId="77777777" w:rsidR="00FC132F" w:rsidRDefault="00FC132F" w:rsidP="5A82863F">
      <w:pPr>
        <w:pStyle w:val="Code"/>
      </w:pPr>
      <w:r w:rsidRPr="5A82863F">
        <w:t xml:space="preserve">        </w:t>
      </w:r>
    </w:p>
    <w:p w14:paraId="787C39B4" w14:textId="77777777" w:rsidR="00FC132F" w:rsidRDefault="00FC132F" w:rsidP="5A82863F">
      <w:pPr>
        <w:pStyle w:val="Code"/>
      </w:pPr>
      <w:r w:rsidRPr="5A82863F">
        <w:t xml:space="preserve">        request.URL = NSURL(string: serviceURL)</w:t>
      </w:r>
    </w:p>
    <w:p w14:paraId="19734F24" w14:textId="77777777" w:rsidR="00FC132F" w:rsidRDefault="00FC132F" w:rsidP="5A82863F">
      <w:pPr>
        <w:pStyle w:val="Code"/>
      </w:pPr>
      <w:r w:rsidRPr="5A82863F">
        <w:t xml:space="preserve">        // Sign the OAuth request here</w:t>
      </w:r>
    </w:p>
    <w:p w14:paraId="48529D3D" w14:textId="77777777" w:rsidR="00FC132F" w:rsidRDefault="00FC132F" w:rsidP="5A82863F">
      <w:pPr>
        <w:pStyle w:val="Code"/>
      </w:pPr>
      <w:r w:rsidRPr="5A82863F">
        <w:t xml:space="preserve">        oauthHandler.signRequest(request, urlParameters: inputData)</w:t>
      </w:r>
    </w:p>
    <w:p w14:paraId="3528CBCF" w14:textId="77777777" w:rsidR="00FC132F" w:rsidRDefault="00FC132F" w:rsidP="5A82863F">
      <w:pPr>
        <w:pStyle w:val="Code"/>
      </w:pPr>
      <w:r w:rsidRPr="5A82863F">
        <w:t xml:space="preserve">        if !inputData.isEmpty {</w:t>
      </w:r>
    </w:p>
    <w:p w14:paraId="5F54E453" w14:textId="77777777" w:rsidR="00FC132F" w:rsidRDefault="00FC132F" w:rsidP="5A82863F">
      <w:pPr>
        <w:pStyle w:val="Code"/>
      </w:pPr>
      <w:r w:rsidRPr="5A82863F">
        <w:t xml:space="preserve">            serviceURL += "?" + asURLString(inputData: inputData)</w:t>
      </w:r>
    </w:p>
    <w:p w14:paraId="17C42C98" w14:textId="77777777" w:rsidR="00FC132F" w:rsidRDefault="00FC132F" w:rsidP="5A82863F">
      <w:pPr>
        <w:pStyle w:val="Code"/>
      </w:pPr>
      <w:r w:rsidRPr="5A82863F">
        <w:t xml:space="preserve">            request.URL = NSURL(string: serviceURL)</w:t>
      </w:r>
    </w:p>
    <w:p w14:paraId="7A32B66E" w14:textId="77777777" w:rsidR="00FC132F" w:rsidRDefault="00FC132F" w:rsidP="5A82863F">
      <w:pPr>
        <w:pStyle w:val="Code"/>
      </w:pPr>
      <w:r w:rsidRPr="5A82863F">
        <w:t xml:space="preserve">        }</w:t>
      </w:r>
    </w:p>
    <w:p w14:paraId="2BB83BB2" w14:textId="77777777" w:rsidR="00FC132F" w:rsidRDefault="00FC132F">
      <w:pPr>
        <w:pStyle w:val="Code"/>
      </w:pPr>
      <w:r w:rsidRPr="5A82863F">
        <w:t xml:space="preserve">        //now make the request</w:t>
      </w:r>
    </w:p>
    <w:p w14:paraId="69910BA1" w14:textId="18D824E4" w:rsidR="033B7FE3" w:rsidRDefault="033B7FE3" w:rsidP="00982E91">
      <w:pPr>
        <w:pStyle w:val="Code"/>
      </w:pPr>
    </w:p>
    <w:p w14:paraId="206209C7" w14:textId="21CB0741" w:rsidR="11982960" w:rsidRDefault="11982960" w:rsidP="00982E91">
      <w:pPr>
        <w:pStyle w:val="Code"/>
      </w:pPr>
      <w:r w:rsidRPr="00982E91">
        <w:t>var blockSelf = self</w:t>
      </w:r>
      <w:r>
        <w:br/>
      </w:r>
      <w:r w:rsidRPr="00982E91">
        <w:t>var logger: UILogger = viewController.logger</w:t>
      </w:r>
      <w:r>
        <w:br/>
      </w:r>
      <w:r w:rsidRPr="00982E91">
        <w:t>NSURLConnection.sendAsynchronousRequest(request, queue: NSOperationQueue.mainQueue()) {</w:t>
      </w:r>
      <w:r>
        <w:br/>
      </w:r>
      <w:r w:rsidRPr="00982E91">
        <w:t xml:space="preserve">    (urlResponse : NSURLResponse!, data : NSData!, error: NSError!) -&gt; Void in</w:t>
      </w:r>
      <w:r>
        <w:br/>
      </w:r>
      <w:r w:rsidRPr="00982E91">
        <w:t xml:space="preserve">    //the request returned with a response or possibly an error</w:t>
      </w:r>
      <w:r>
        <w:br/>
      </w:r>
      <w:r w:rsidRPr="00982E91">
        <w:t xml:space="preserve">    logger.logEvent("URL: " + serviceURL)</w:t>
      </w:r>
      <w:r>
        <w:br/>
      </w:r>
      <w:r w:rsidRPr="00982E91">
        <w:t xml:space="preserve">    var error: NSError?</w:t>
      </w:r>
      <w:r>
        <w:br/>
      </w:r>
      <w:r w:rsidRPr="00982E91">
        <w:t xml:space="preserve">    var jsonResult: NSDictionary?</w:t>
      </w:r>
      <w:r>
        <w:br/>
      </w:r>
      <w:r w:rsidRPr="00982E91">
        <w:t xml:space="preserve">    if urlResponse != nil {</w:t>
      </w:r>
      <w:r>
        <w:br/>
      </w:r>
      <w:r w:rsidRPr="00982E91">
        <w:t xml:space="preserve">        blockSelf.extractRateLimits(urlResponse)</w:t>
      </w:r>
      <w:r>
        <w:br/>
      </w:r>
      <w:r w:rsidRPr="00982E91">
        <w:t xml:space="preserve">        var rData: String = NSString(data: data, encoding: NSUTF8StringEncoding)! as String</w:t>
      </w:r>
      <w:r>
        <w:br/>
      </w:r>
      <w:r w:rsidRPr="00982E91">
        <w:t xml:space="preserve">        if data != nil {</w:t>
      </w:r>
      <w:r>
        <w:br/>
      </w:r>
      <w:r w:rsidRPr="00982E91">
        <w:t xml:space="preserve">            jsonResult = NSJSONSerialization.JSONObjectWithData(data, options: NSJSONReadingOptions.MutableContainers, error: &amp;error) as? NSDictionary</w:t>
      </w:r>
      <w:r>
        <w:br/>
      </w:r>
      <w:r w:rsidRPr="00982E91">
        <w:t xml:space="preserve">        }</w:t>
      </w:r>
      <w:r>
        <w:br/>
      </w:r>
      <w:r w:rsidRPr="00982E91">
        <w:t xml:space="preserve">        var logResponse: String! = blockSelf.prettyJSON(jsonResult)</w:t>
      </w:r>
      <w:r>
        <w:br/>
      </w:r>
      <w:r w:rsidRPr="00982E91">
        <w:t xml:space="preserve">        logResponse == nil</w:t>
      </w:r>
      <w:r>
        <w:br/>
      </w:r>
      <w:r w:rsidRPr="00982E91">
        <w:t xml:space="preserve">            ? logger.logEvent("RESPONSE RAW: " + (rData.isEmpty ? "No Data" : rData) )</w:t>
      </w:r>
      <w:r>
        <w:br/>
      </w:r>
      <w:r w:rsidRPr="00982E91">
        <w:t xml:space="preserve">            : logger.logEvent("RESPONSE JSON: \(logResponse)" )</w:t>
      </w:r>
      <w:r>
        <w:br/>
      </w:r>
      <w:r w:rsidRPr="00982E91">
        <w:t xml:space="preserve">        print("RESPONSE RAW: \(rData)\nRESPONSE SHA1: \(rData.sha1())")</w:t>
      </w:r>
      <w:r>
        <w:br/>
      </w:r>
      <w:r w:rsidRPr="00982E91">
        <w:t xml:space="preserve">    }</w:t>
      </w:r>
      <w:r>
        <w:br/>
      </w:r>
      <w:r w:rsidRPr="00982E91">
        <w:t xml:space="preserve">    else {</w:t>
      </w:r>
      <w:r>
        <w:br/>
      </w:r>
      <w:r w:rsidRPr="00982E91">
        <w:t xml:space="preserve">        error = NSError(domain: "response", code: -1, userInfo: ["reason":"blank response"])</w:t>
      </w:r>
      <w:r>
        <w:br/>
      </w:r>
      <w:r w:rsidRPr="00982E91">
        <w:t xml:space="preserve">    }</w:t>
      </w:r>
      <w:r>
        <w:br/>
      </w:r>
      <w:r w:rsidRPr="00982E91">
        <w:t xml:space="preserve">    callback(responseJson: jsonResult, responseError: error)</w:t>
      </w:r>
      <w:r>
        <w:br/>
      </w:r>
      <w:r w:rsidRPr="00982E91">
        <w:t>}</w:t>
      </w:r>
    </w:p>
    <w:p w14:paraId="44BB6263" w14:textId="533BB273" w:rsidR="00FC132F" w:rsidRDefault="11982960" w:rsidP="00982E91">
      <w:pPr>
        <w:pStyle w:val="Code"/>
      </w:pPr>
      <w:r>
        <w:rPr>
          <w:rStyle w:val="CommentReference"/>
        </w:rPr>
        <w:commentReference w:id="832"/>
      </w:r>
      <w:r>
        <w:rPr>
          <w:rStyle w:val="CommentReference"/>
        </w:rPr>
        <w:commentReference w:id="833"/>
      </w:r>
      <w:r w:rsidR="00FC132F">
        <w:tab/>
      </w:r>
      <w:r w:rsidR="00FC132F" w:rsidRPr="00982E91">
        <w:t xml:space="preserve">    func asURLString (inputData: [String:String]!=[:]) -&gt; String {</w:t>
      </w:r>
    </w:p>
    <w:p w14:paraId="30BE4188" w14:textId="77777777" w:rsidR="00FC132F" w:rsidRDefault="00FC132F" w:rsidP="5A82863F">
      <w:pPr>
        <w:pStyle w:val="Code"/>
      </w:pPr>
      <w:r w:rsidRPr="5A82863F">
        <w:t xml:space="preserve">        var params: [String] = []</w:t>
      </w:r>
    </w:p>
    <w:p w14:paraId="38DD247F" w14:textId="77777777" w:rsidR="00FC132F" w:rsidRDefault="00FC132F" w:rsidP="5A82863F">
      <w:pPr>
        <w:pStyle w:val="Code"/>
      </w:pPr>
      <w:r w:rsidRPr="5A82863F">
        <w:t xml:space="preserve">        for (key, value) in inputData {</w:t>
      </w:r>
    </w:p>
    <w:p w14:paraId="2FB47981" w14:textId="77777777" w:rsidR="00FC132F" w:rsidRDefault="00FC132F" w:rsidP="5A82863F">
      <w:pPr>
        <w:pStyle w:val="Code"/>
      </w:pPr>
      <w:r w:rsidRPr="5A82863F">
        <w:t xml:space="preserve">            params.append( "=".join([ key.escapeUrl(), value.escapeUrl()] ))</w:t>
      </w:r>
    </w:p>
    <w:p w14:paraId="2F32119F" w14:textId="77777777" w:rsidR="00FC132F" w:rsidRDefault="00FC132F" w:rsidP="5A82863F">
      <w:pPr>
        <w:pStyle w:val="Code"/>
      </w:pPr>
      <w:r w:rsidRPr="5A82863F">
        <w:t xml:space="preserve">        }</w:t>
      </w:r>
    </w:p>
    <w:p w14:paraId="36A51141" w14:textId="77777777" w:rsidR="00FC132F" w:rsidRDefault="00FC132F" w:rsidP="5A82863F">
      <w:pPr>
        <w:pStyle w:val="Code"/>
      </w:pPr>
      <w:r w:rsidRPr="5A82863F">
        <w:t xml:space="preserve">        params = params.sorted{ $0 &lt; $1 }</w:t>
      </w:r>
    </w:p>
    <w:p w14:paraId="0C474454" w14:textId="77777777" w:rsidR="00FC132F" w:rsidRDefault="00FC132F" w:rsidP="5A82863F">
      <w:pPr>
        <w:pStyle w:val="Code"/>
      </w:pPr>
      <w:r w:rsidRPr="5A82863F">
        <w:t xml:space="preserve">        return "&amp;".join(params)</w:t>
      </w:r>
    </w:p>
    <w:p w14:paraId="27489A74" w14:textId="77777777" w:rsidR="00FC132F" w:rsidRDefault="00FC132F" w:rsidP="5A82863F">
      <w:pPr>
        <w:pStyle w:val="Code"/>
      </w:pPr>
      <w:r w:rsidRPr="5A82863F">
        <w:t xml:space="preserve">    }</w:t>
      </w:r>
    </w:p>
    <w:p w14:paraId="19864193" w14:textId="77777777" w:rsidR="00FC132F" w:rsidRDefault="00FC132F" w:rsidP="5A82863F">
      <w:pPr>
        <w:pStyle w:val="Code"/>
      </w:pPr>
      <w:r w:rsidRPr="5A82863F">
        <w:t>func prettyJSON (json: NSDictionary!) -&gt; String! {</w:t>
      </w:r>
    </w:p>
    <w:p w14:paraId="49E7A04B" w14:textId="77777777" w:rsidR="00FC132F" w:rsidRDefault="00FC132F" w:rsidP="5A82863F">
      <w:pPr>
        <w:pStyle w:val="Code"/>
      </w:pPr>
      <w:r w:rsidRPr="5A82863F">
        <w:t xml:space="preserve">        var pretty: String!</w:t>
      </w:r>
    </w:p>
    <w:p w14:paraId="7DF14913" w14:textId="77777777" w:rsidR="00FC132F" w:rsidRDefault="00FC132F" w:rsidP="5A82863F">
      <w:pPr>
        <w:pStyle w:val="Code"/>
      </w:pPr>
      <w:r w:rsidRPr="5A82863F">
        <w:t xml:space="preserve">        if json != nil &amp;&amp; NSJSONSerialization.isValidJSONObject(json!) {</w:t>
      </w:r>
    </w:p>
    <w:p w14:paraId="4EE719DD" w14:textId="77777777" w:rsidR="00FC132F" w:rsidRDefault="00FC132F" w:rsidP="5A82863F">
      <w:pPr>
        <w:pStyle w:val="Code"/>
      </w:pPr>
      <w:r w:rsidRPr="5A82863F">
        <w:t xml:space="preserve">            if let data = NSJSONSerialization.dataWithJSONObject(json!, options: NSJSONWritingOptions.PrettyPrinted, error: nil) {</w:t>
      </w:r>
    </w:p>
    <w:p w14:paraId="7AEBF7ED" w14:textId="77777777" w:rsidR="00FC132F" w:rsidRDefault="00FC132F" w:rsidP="5A82863F">
      <w:pPr>
        <w:pStyle w:val="Code"/>
      </w:pPr>
      <w:r w:rsidRPr="5A82863F">
        <w:t xml:space="preserve">                pretty = NSString(data: data, encoding: NSUTF8StringEncoding) as? String</w:t>
      </w:r>
    </w:p>
    <w:p w14:paraId="233F7BAA" w14:textId="77777777" w:rsidR="00FC132F" w:rsidRDefault="00FC132F" w:rsidP="5A82863F">
      <w:pPr>
        <w:pStyle w:val="Code"/>
      </w:pPr>
      <w:r w:rsidRPr="5A82863F">
        <w:t xml:space="preserve">            }</w:t>
      </w:r>
    </w:p>
    <w:p w14:paraId="75A41FF4" w14:textId="77777777" w:rsidR="00FC132F" w:rsidRDefault="00FC132F" w:rsidP="5A82863F">
      <w:pPr>
        <w:pStyle w:val="Code"/>
      </w:pPr>
      <w:r w:rsidRPr="5A82863F">
        <w:t xml:space="preserve">        }</w:t>
      </w:r>
    </w:p>
    <w:p w14:paraId="4113D249" w14:textId="77777777" w:rsidR="00FC132F" w:rsidRDefault="00FC132F" w:rsidP="5A82863F">
      <w:pPr>
        <w:pStyle w:val="Code"/>
      </w:pPr>
      <w:r w:rsidRPr="5A82863F">
        <w:t xml:space="preserve">        return pretty</w:t>
      </w:r>
    </w:p>
    <w:p w14:paraId="5535659F" w14:textId="77777777" w:rsidR="00FC132F" w:rsidRDefault="00FC132F" w:rsidP="5A82863F">
      <w:pPr>
        <w:pStyle w:val="Code"/>
      </w:pPr>
      <w:r w:rsidRPr="5A82863F">
        <w:lastRenderedPageBreak/>
        <w:t xml:space="preserve">    }</w:t>
      </w:r>
    </w:p>
    <w:p w14:paraId="64E85883" w14:textId="77777777" w:rsidR="00FC132F" w:rsidRDefault="00FC132F" w:rsidP="5A82863F">
      <w:pPr>
        <w:pStyle w:val="Code"/>
      </w:pPr>
      <w:r w:rsidRPr="5A82863F">
        <w:t xml:space="preserve">    </w:t>
      </w:r>
    </w:p>
    <w:p w14:paraId="628F8DF7" w14:textId="77777777" w:rsidR="00FC132F" w:rsidRDefault="00FC132F" w:rsidP="5A82863F">
      <w:pPr>
        <w:pStyle w:val="Code"/>
      </w:pPr>
      <w:r w:rsidRPr="5A82863F">
        <w:t xml:space="preserve">    func extractRateLimits (response: NSURLResponse) {</w:t>
      </w:r>
    </w:p>
    <w:p w14:paraId="768DA211" w14:textId="77777777" w:rsidR="00FC132F" w:rsidRDefault="00FC132F" w:rsidP="5A82863F">
      <w:pPr>
        <w:pStyle w:val="Code"/>
      </w:pPr>
      <w:r w:rsidRPr="5A82863F">
        <w:t xml:space="preserve">        // Fitbit-Rate-Limit-Limit: 150</w:t>
      </w:r>
    </w:p>
    <w:p w14:paraId="343F6AAD" w14:textId="77777777" w:rsidR="00FC132F" w:rsidRDefault="00FC132F" w:rsidP="5A82863F">
      <w:pPr>
        <w:pStyle w:val="Code"/>
      </w:pPr>
      <w:r w:rsidRPr="5A82863F">
        <w:t xml:space="preserve">        // Fitbit-Rate-Limit-Remaining: 149</w:t>
      </w:r>
    </w:p>
    <w:p w14:paraId="618C4EDB" w14:textId="77777777" w:rsidR="00FC132F" w:rsidRDefault="00FC132F" w:rsidP="5A82863F">
      <w:pPr>
        <w:pStyle w:val="Code"/>
      </w:pPr>
      <w:r w:rsidRPr="5A82863F">
        <w:t xml:space="preserve">        // Fitbit-Rate-Limit-Reset: 1478</w:t>
      </w:r>
    </w:p>
    <w:p w14:paraId="474C94CA" w14:textId="77777777" w:rsidR="00FC132F" w:rsidRDefault="00FC132F" w:rsidP="5A82863F">
      <w:pPr>
        <w:pStyle w:val="Code"/>
      </w:pPr>
      <w:r w:rsidRPr="5A82863F">
        <w:t xml:space="preserve">        if let urlResponse = response as? NSHTTPURLResponse {</w:t>
      </w:r>
    </w:p>
    <w:p w14:paraId="716787FE" w14:textId="77777777" w:rsidR="00FC132F" w:rsidRDefault="00FC132F" w:rsidP="5A82863F">
      <w:pPr>
        <w:pStyle w:val="Code"/>
      </w:pPr>
      <w:r w:rsidRPr="5A82863F">
        <w:t xml:space="preserve">            if let rl = urlResponse.allHeaderFields["Fitbit-Rate-Limit-Limit"] as? NSString as? String {</w:t>
      </w:r>
    </w:p>
    <w:p w14:paraId="4D47D870" w14:textId="77777777" w:rsidR="00FC132F" w:rsidRDefault="00FC132F" w:rsidP="5A82863F">
      <w:pPr>
        <w:pStyle w:val="Code"/>
      </w:pPr>
      <w:r w:rsidRPr="5A82863F">
        <w:t xml:space="preserve">                rateLimit = rl.toInt()</w:t>
      </w:r>
    </w:p>
    <w:p w14:paraId="29494DAF" w14:textId="3439C251" w:rsidR="00FC132F" w:rsidRDefault="00FC132F" w:rsidP="5A82863F">
      <w:pPr>
        <w:pStyle w:val="Code"/>
      </w:pPr>
      <w:r w:rsidRPr="5A82863F">
        <w:t xml:space="preserve">                print("RESPONSE HEADER rateLimit: \(rl)")</w:t>
      </w:r>
    </w:p>
    <w:p w14:paraId="621F191C" w14:textId="77777777" w:rsidR="00FC132F" w:rsidRDefault="00FC132F" w:rsidP="5A82863F">
      <w:pPr>
        <w:pStyle w:val="Code"/>
      </w:pPr>
      <w:r w:rsidRPr="5A82863F">
        <w:t xml:space="preserve">            }</w:t>
      </w:r>
    </w:p>
    <w:p w14:paraId="12BB935D" w14:textId="77777777" w:rsidR="00FC132F" w:rsidRDefault="00FC132F" w:rsidP="5A82863F">
      <w:pPr>
        <w:pStyle w:val="Code"/>
      </w:pPr>
      <w:r w:rsidRPr="5A82863F">
        <w:t xml:space="preserve">            if let rlr = urlResponse.allHeaderFields["Fitbit-Rate-Limit-Remaining"] as? NSString as? String {</w:t>
      </w:r>
    </w:p>
    <w:p w14:paraId="59D45840" w14:textId="77777777" w:rsidR="00FC132F" w:rsidRDefault="00FC132F" w:rsidP="5A82863F">
      <w:pPr>
        <w:pStyle w:val="Code"/>
      </w:pPr>
      <w:r w:rsidRPr="5A82863F">
        <w:t xml:space="preserve">                rateLimitRemaining = rlr.toInt()</w:t>
      </w:r>
    </w:p>
    <w:p w14:paraId="2338E9A5" w14:textId="26E05D6B" w:rsidR="00FC132F" w:rsidRDefault="00FC132F" w:rsidP="5A82863F">
      <w:pPr>
        <w:pStyle w:val="Code"/>
      </w:pPr>
      <w:r w:rsidRPr="5A82863F">
        <w:t xml:space="preserve">                print("RESPONSE HEADER rateLimitRemaining: \(rlr)")</w:t>
      </w:r>
    </w:p>
    <w:p w14:paraId="5E32E82C" w14:textId="77777777" w:rsidR="00FC132F" w:rsidRDefault="00FC132F" w:rsidP="5A82863F">
      <w:pPr>
        <w:pStyle w:val="Code"/>
      </w:pPr>
      <w:r w:rsidRPr="5A82863F">
        <w:t xml:space="preserve">            }</w:t>
      </w:r>
    </w:p>
    <w:p w14:paraId="1C0AC86A" w14:textId="77777777" w:rsidR="00FC132F" w:rsidRDefault="00FC132F" w:rsidP="5A82863F">
      <w:pPr>
        <w:pStyle w:val="Code"/>
      </w:pPr>
      <w:r w:rsidRPr="5A82863F">
        <w:t xml:space="preserve">            if let rlx = urlResponse.allHeaderFields["Fitbit-Rate-Limit-Reset"] as? NSString as? String {</w:t>
      </w:r>
    </w:p>
    <w:p w14:paraId="30BDBF29" w14:textId="77777777" w:rsidR="00FC132F" w:rsidRDefault="00FC132F" w:rsidP="5A82863F">
      <w:pPr>
        <w:pStyle w:val="Code"/>
      </w:pPr>
      <w:r w:rsidRPr="5A82863F">
        <w:t xml:space="preserve">                rateLimitReset = rlx.toInt()</w:t>
      </w:r>
    </w:p>
    <w:p w14:paraId="0E4284E2" w14:textId="77777777" w:rsidR="00FC132F" w:rsidRDefault="00FC132F" w:rsidP="5A82863F">
      <w:pPr>
        <w:pStyle w:val="Code"/>
      </w:pPr>
      <w:r w:rsidRPr="5A82863F">
        <w:t xml:space="preserve">                rateLimitTimeStamp = String(format:"%d", Int(NSDate().timeIntervalSince1970)).toInt()</w:t>
      </w:r>
    </w:p>
    <w:p w14:paraId="04972E2F" w14:textId="086C89FF" w:rsidR="00FC132F" w:rsidRDefault="00FC132F" w:rsidP="5A82863F">
      <w:pPr>
        <w:pStyle w:val="Code"/>
      </w:pPr>
      <w:r w:rsidRPr="5A82863F">
        <w:t xml:space="preserve">                print("RESPONSE HEADER rateLimitReset: \(rlx), checked at: \(rateLimitTimeStamp)")</w:t>
      </w:r>
    </w:p>
    <w:p w14:paraId="76CF42A2" w14:textId="77777777" w:rsidR="00FC132F" w:rsidRDefault="00FC132F" w:rsidP="5A82863F">
      <w:pPr>
        <w:pStyle w:val="Code"/>
      </w:pPr>
      <w:r w:rsidRPr="5A82863F">
        <w:t xml:space="preserve">            }</w:t>
      </w:r>
    </w:p>
    <w:p w14:paraId="6A5FB532" w14:textId="77777777" w:rsidR="00FC132F" w:rsidRDefault="00FC132F" w:rsidP="5A82863F">
      <w:pPr>
        <w:pStyle w:val="Code"/>
      </w:pPr>
      <w:r w:rsidRPr="5A82863F">
        <w:t xml:space="preserve">        }</w:t>
      </w:r>
    </w:p>
    <w:p w14:paraId="753F3D3D" w14:textId="77777777" w:rsidR="00FC132F" w:rsidRDefault="00FC132F" w:rsidP="5A82863F">
      <w:pPr>
        <w:pStyle w:val="Code"/>
      </w:pPr>
      <w:r w:rsidRPr="5A82863F">
        <w:t xml:space="preserve">    }</w:t>
      </w:r>
    </w:p>
    <w:p w14:paraId="35FF017F" w14:textId="77777777" w:rsidR="00FC132F" w:rsidRDefault="00FC132F" w:rsidP="5A82863F">
      <w:pPr>
        <w:pStyle w:val="Code"/>
      </w:pPr>
      <w:r w:rsidRPr="5A82863F">
        <w:t>}</w:t>
      </w:r>
    </w:p>
    <w:p w14:paraId="2B06D603" w14:textId="77777777" w:rsidR="00FC132F" w:rsidRDefault="00FC132F" w:rsidP="5A82863F">
      <w:pPr>
        <w:pStyle w:val="Code"/>
      </w:pPr>
      <w:r w:rsidRPr="5A82863F">
        <w:t>enum APIService {</w:t>
      </w:r>
    </w:p>
    <w:p w14:paraId="3993E008" w14:textId="77777777" w:rsidR="00FC132F" w:rsidRDefault="00FC132F" w:rsidP="5A82863F">
      <w:pPr>
        <w:pStyle w:val="Code"/>
      </w:pPr>
      <w:r w:rsidRPr="5A82863F">
        <w:t xml:space="preserve">    case USER, ACTIVITIES, FOODS, GOOD_JSON, BAD_JSON</w:t>
      </w:r>
    </w:p>
    <w:p w14:paraId="770DE4CF" w14:textId="77777777" w:rsidR="00FC132F" w:rsidRDefault="00FC132F" w:rsidP="5A82863F">
      <w:pPr>
        <w:pStyle w:val="Code"/>
      </w:pPr>
      <w:r w:rsidRPr="5A82863F">
        <w:t xml:space="preserve">    func toString() -&gt; String {</w:t>
      </w:r>
    </w:p>
    <w:p w14:paraId="7D69A945" w14:textId="77777777" w:rsidR="00FC132F" w:rsidRDefault="00FC132F" w:rsidP="5A82863F">
      <w:pPr>
        <w:pStyle w:val="Code"/>
      </w:pPr>
      <w:r w:rsidRPr="5A82863F">
        <w:t xml:space="preserve">        var service: String!</w:t>
      </w:r>
    </w:p>
    <w:p w14:paraId="083F1A0E" w14:textId="77777777" w:rsidR="00FC132F" w:rsidRDefault="00FC132F" w:rsidP="5A82863F">
      <w:pPr>
        <w:pStyle w:val="Code"/>
      </w:pPr>
      <w:r w:rsidRPr="5A82863F">
        <w:t xml:space="preserve">        switch self {</w:t>
      </w:r>
    </w:p>
    <w:p w14:paraId="58F9CC2A" w14:textId="77777777" w:rsidR="00FC132F" w:rsidRDefault="00FC132F" w:rsidP="5A82863F">
      <w:pPr>
        <w:pStyle w:val="Code"/>
      </w:pPr>
      <w:r w:rsidRPr="5A82863F">
        <w:t xml:space="preserve">        case .USER:</w:t>
      </w:r>
    </w:p>
    <w:p w14:paraId="18F9D981" w14:textId="77777777" w:rsidR="00FC132F" w:rsidRDefault="00FC132F" w:rsidP="5A82863F">
      <w:pPr>
        <w:pStyle w:val="Code"/>
      </w:pPr>
      <w:r w:rsidRPr="5A82863F">
        <w:t xml:space="preserve">            service = "user"</w:t>
      </w:r>
    </w:p>
    <w:p w14:paraId="3B1F9EB6" w14:textId="77777777" w:rsidR="00FC132F" w:rsidRDefault="00FC132F" w:rsidP="5A82863F">
      <w:pPr>
        <w:pStyle w:val="Code"/>
      </w:pPr>
      <w:r w:rsidRPr="5A82863F">
        <w:t xml:space="preserve">        case .ACTIVITIES:</w:t>
      </w:r>
    </w:p>
    <w:p w14:paraId="126597D1" w14:textId="77777777" w:rsidR="00FC132F" w:rsidRDefault="00FC132F" w:rsidP="5A82863F">
      <w:pPr>
        <w:pStyle w:val="Code"/>
      </w:pPr>
      <w:r w:rsidRPr="5A82863F">
        <w:t xml:space="preserve">            service = "activities"</w:t>
      </w:r>
    </w:p>
    <w:p w14:paraId="71D3031C" w14:textId="77777777" w:rsidR="00FC132F" w:rsidRDefault="00FC132F" w:rsidP="5A82863F">
      <w:pPr>
        <w:pStyle w:val="Code"/>
      </w:pPr>
      <w:r w:rsidRPr="5A82863F">
        <w:t xml:space="preserve">        case .FOODS:</w:t>
      </w:r>
    </w:p>
    <w:p w14:paraId="10D01128" w14:textId="77777777" w:rsidR="00FC132F" w:rsidRDefault="00FC132F" w:rsidP="5A82863F">
      <w:pPr>
        <w:pStyle w:val="Code"/>
      </w:pPr>
      <w:r w:rsidRPr="5A82863F">
        <w:t xml:space="preserve">            service = "foods"</w:t>
      </w:r>
    </w:p>
    <w:p w14:paraId="46A563FA" w14:textId="77777777" w:rsidR="00FC132F" w:rsidRDefault="00FC132F" w:rsidP="5A82863F">
      <w:pPr>
        <w:pStyle w:val="Code"/>
      </w:pPr>
      <w:r w:rsidRPr="5A82863F">
        <w:t xml:space="preserve">        case .GOOD_JSON:</w:t>
      </w:r>
    </w:p>
    <w:p w14:paraId="28A532B2" w14:textId="77777777" w:rsidR="00FC132F" w:rsidRDefault="00FC132F" w:rsidP="5A82863F">
      <w:pPr>
        <w:pStyle w:val="Code"/>
      </w:pPr>
      <w:r w:rsidRPr="5A82863F">
        <w:t xml:space="preserve">            service = "data"</w:t>
      </w:r>
    </w:p>
    <w:p w14:paraId="7852E0AA" w14:textId="77777777" w:rsidR="00FC132F" w:rsidRDefault="00FC132F" w:rsidP="5A82863F">
      <w:pPr>
        <w:pStyle w:val="Code"/>
      </w:pPr>
      <w:r w:rsidRPr="5A82863F">
        <w:t xml:space="preserve">        case .BAD_JSON:</w:t>
      </w:r>
    </w:p>
    <w:p w14:paraId="791C1E9B" w14:textId="77777777" w:rsidR="00FC132F" w:rsidRDefault="00FC132F" w:rsidP="5A82863F">
      <w:pPr>
        <w:pStyle w:val="Code"/>
      </w:pPr>
      <w:r w:rsidRPr="5A82863F">
        <w:t xml:space="preserve">            service = "badData"</w:t>
      </w:r>
    </w:p>
    <w:p w14:paraId="1FE9A403" w14:textId="77777777" w:rsidR="00FC132F" w:rsidRDefault="00FC132F" w:rsidP="5A82863F">
      <w:pPr>
        <w:pStyle w:val="Code"/>
      </w:pPr>
      <w:r w:rsidRPr="5A82863F">
        <w:t xml:space="preserve">        }</w:t>
      </w:r>
    </w:p>
    <w:p w14:paraId="632F1387" w14:textId="77777777" w:rsidR="00FC132F" w:rsidRDefault="00FC132F" w:rsidP="5A82863F">
      <w:pPr>
        <w:pStyle w:val="Code"/>
      </w:pPr>
      <w:r w:rsidRPr="5A82863F">
        <w:t xml:space="preserve">        return service</w:t>
      </w:r>
    </w:p>
    <w:p w14:paraId="6971ACBD" w14:textId="77777777" w:rsidR="00FC132F" w:rsidRDefault="00FC132F" w:rsidP="5A82863F">
      <w:pPr>
        <w:pStyle w:val="Code"/>
      </w:pPr>
      <w:r w:rsidRPr="5A82863F">
        <w:t xml:space="preserve">    }</w:t>
      </w:r>
    </w:p>
    <w:p w14:paraId="47759C80" w14:textId="77777777" w:rsidR="00FC132F" w:rsidRDefault="00FC132F" w:rsidP="5A82863F">
      <w:pPr>
        <w:pStyle w:val="Code"/>
      </w:pPr>
      <w:r w:rsidRPr="5A82863F">
        <w:t>}</w:t>
      </w:r>
    </w:p>
    <w:p w14:paraId="626CA110" w14:textId="77777777" w:rsidR="00FC132F" w:rsidRDefault="00FC132F" w:rsidP="5A82863F">
      <w:pPr>
        <w:pStyle w:val="Code"/>
      </w:pPr>
      <w:r w:rsidRPr="5A82863F">
        <w:t>enum APIMethod {</w:t>
      </w:r>
    </w:p>
    <w:p w14:paraId="05E8C3F0" w14:textId="77777777" w:rsidR="00FC132F" w:rsidRDefault="00FC132F" w:rsidP="5A82863F">
      <w:pPr>
        <w:pStyle w:val="Code"/>
      </w:pPr>
      <w:r w:rsidRPr="5A82863F">
        <w:t xml:space="preserve">    case GET, PUT, POST, DELETE</w:t>
      </w:r>
    </w:p>
    <w:p w14:paraId="5485F824" w14:textId="77777777" w:rsidR="00FC132F" w:rsidRDefault="00FC132F" w:rsidP="5A82863F">
      <w:pPr>
        <w:pStyle w:val="Code"/>
      </w:pPr>
      <w:r w:rsidRPr="5A82863F">
        <w:t xml:space="preserve">    func toString() -&gt; String {</w:t>
      </w:r>
    </w:p>
    <w:p w14:paraId="798BB0F6" w14:textId="77777777" w:rsidR="00FC132F" w:rsidRDefault="00FC132F" w:rsidP="5A82863F">
      <w:pPr>
        <w:pStyle w:val="Code"/>
      </w:pPr>
      <w:r w:rsidRPr="5A82863F">
        <w:t xml:space="preserve">        var method: String!</w:t>
      </w:r>
    </w:p>
    <w:p w14:paraId="4D744233" w14:textId="77777777" w:rsidR="00FC132F" w:rsidRDefault="00FC132F" w:rsidP="5A82863F">
      <w:pPr>
        <w:pStyle w:val="Code"/>
      </w:pPr>
      <w:r w:rsidRPr="5A82863F">
        <w:t xml:space="preserve">        switch self {</w:t>
      </w:r>
    </w:p>
    <w:p w14:paraId="764D57ED" w14:textId="77777777" w:rsidR="00FC132F" w:rsidRDefault="00FC132F" w:rsidP="5A82863F">
      <w:pPr>
        <w:pStyle w:val="Code"/>
      </w:pPr>
      <w:r w:rsidRPr="5A82863F">
        <w:t xml:space="preserve">        case .GET:</w:t>
      </w:r>
    </w:p>
    <w:p w14:paraId="6BB4B81E" w14:textId="77777777" w:rsidR="00FC132F" w:rsidRDefault="00FC132F" w:rsidP="5A82863F">
      <w:pPr>
        <w:pStyle w:val="Code"/>
      </w:pPr>
      <w:r w:rsidRPr="5A82863F">
        <w:t xml:space="preserve">            method = "GET"</w:t>
      </w:r>
    </w:p>
    <w:p w14:paraId="61E680A9" w14:textId="77777777" w:rsidR="00FC132F" w:rsidRDefault="00FC132F" w:rsidP="5A82863F">
      <w:pPr>
        <w:pStyle w:val="Code"/>
      </w:pPr>
      <w:r w:rsidRPr="5A82863F">
        <w:t xml:space="preserve">        case .PUT:</w:t>
      </w:r>
    </w:p>
    <w:p w14:paraId="1E295AB4" w14:textId="77777777" w:rsidR="00FC132F" w:rsidRDefault="00FC132F" w:rsidP="5A82863F">
      <w:pPr>
        <w:pStyle w:val="Code"/>
      </w:pPr>
      <w:r w:rsidRPr="5A82863F">
        <w:t xml:space="preserve">            method = "PUT"</w:t>
      </w:r>
    </w:p>
    <w:p w14:paraId="6CA9730B" w14:textId="77777777" w:rsidR="00FC132F" w:rsidRDefault="00FC132F" w:rsidP="5A82863F">
      <w:pPr>
        <w:pStyle w:val="Code"/>
      </w:pPr>
      <w:r w:rsidRPr="5A82863F">
        <w:t xml:space="preserve">        case .POST:</w:t>
      </w:r>
    </w:p>
    <w:p w14:paraId="1EA84D7B" w14:textId="77777777" w:rsidR="00FC132F" w:rsidRDefault="00FC132F" w:rsidP="5A82863F">
      <w:pPr>
        <w:pStyle w:val="Code"/>
      </w:pPr>
      <w:r w:rsidRPr="5A82863F">
        <w:t xml:space="preserve">            method = "POST"</w:t>
      </w:r>
    </w:p>
    <w:p w14:paraId="7ED4DD51" w14:textId="77777777" w:rsidR="00FC132F" w:rsidRDefault="00FC132F" w:rsidP="5A82863F">
      <w:pPr>
        <w:pStyle w:val="Code"/>
      </w:pPr>
      <w:r w:rsidRPr="5A82863F">
        <w:t xml:space="preserve">        case .DELETE:</w:t>
      </w:r>
    </w:p>
    <w:p w14:paraId="56B41D16" w14:textId="77777777" w:rsidR="00FC132F" w:rsidRDefault="00FC132F" w:rsidP="5A82863F">
      <w:pPr>
        <w:pStyle w:val="Code"/>
      </w:pPr>
      <w:r w:rsidRPr="5A82863F">
        <w:lastRenderedPageBreak/>
        <w:t xml:space="preserve">            method = "DELETE"</w:t>
      </w:r>
    </w:p>
    <w:p w14:paraId="5FF62861" w14:textId="77777777" w:rsidR="00FC132F" w:rsidRDefault="00FC132F" w:rsidP="5A82863F">
      <w:pPr>
        <w:pStyle w:val="Code"/>
      </w:pPr>
      <w:r w:rsidRPr="5A82863F">
        <w:t xml:space="preserve">        }</w:t>
      </w:r>
    </w:p>
    <w:p w14:paraId="2EE95704" w14:textId="77777777" w:rsidR="00FC132F" w:rsidRDefault="00FC132F" w:rsidP="5A82863F">
      <w:pPr>
        <w:pStyle w:val="Code"/>
      </w:pPr>
      <w:r w:rsidRPr="5A82863F">
        <w:t xml:space="preserve">        return method</w:t>
      </w:r>
    </w:p>
    <w:p w14:paraId="3788B7F4" w14:textId="77777777" w:rsidR="00FC132F" w:rsidRDefault="00FC132F" w:rsidP="5A82863F">
      <w:pPr>
        <w:pStyle w:val="Code"/>
      </w:pPr>
      <w:r w:rsidRPr="5A82863F">
        <w:t xml:space="preserve">    }</w:t>
      </w:r>
    </w:p>
    <w:p w14:paraId="6422A595" w14:textId="4172ECDB" w:rsidR="002D028B" w:rsidDel="00495679" w:rsidRDefault="00FC132F" w:rsidP="5A82863F">
      <w:pPr>
        <w:pStyle w:val="Code"/>
        <w:rPr>
          <w:del w:id="834" w:author="Lori" w:date="2015-11-15T13:29:00Z"/>
        </w:rPr>
      </w:pPr>
      <w:r w:rsidRPr="5A82863F">
        <w:t>}</w:t>
      </w:r>
    </w:p>
    <w:p w14:paraId="186DBBD4" w14:textId="77777777" w:rsidR="002D028B" w:rsidRPr="00FC132F" w:rsidRDefault="002D028B" w:rsidP="000258EE">
      <w:pPr>
        <w:pStyle w:val="Heading2"/>
      </w:pPr>
      <w:bookmarkStart w:id="835" w:name="_Toc430181217"/>
      <w:r w:rsidRPr="00FC132F">
        <w:t xml:space="preserve">The </w:t>
      </w:r>
      <w:proofErr w:type="spellStart"/>
      <w:r w:rsidRPr="00FC132F">
        <w:t>OAuth</w:t>
      </w:r>
      <w:proofErr w:type="spellEnd"/>
      <w:r w:rsidRPr="00FC132F">
        <w:t xml:space="preserve"> library</w:t>
      </w:r>
      <w:bookmarkEnd w:id="835"/>
    </w:p>
    <w:p w14:paraId="344DFEEF" w14:textId="242C1A47" w:rsidR="002D028B" w:rsidRDefault="002D028B" w:rsidP="000258EE">
      <w:pPr>
        <w:pStyle w:val="BodyText"/>
      </w:pPr>
      <w:r>
        <w:t>This library</w:t>
      </w:r>
      <w:ins w:id="836" w:author="Lori" w:date="2015-11-15T13:32:00Z">
        <w:r w:rsidR="00EE6595">
          <w:t xml:space="preserve"> </w:t>
        </w:r>
      </w:ins>
      <w:r w:rsidR="46FAB0C4" w:rsidRPr="6636DE3C">
        <w:t>(</w:t>
      </w:r>
      <w:r w:rsidR="46FAB0C4" w:rsidRPr="00EE6595">
        <w:rPr>
          <w:rStyle w:val="CodeInline"/>
          <w:rPrChange w:id="837" w:author="Lori" w:date="2015-11-15T13:32:00Z">
            <w:rPr/>
          </w:rPrChange>
        </w:rPr>
        <w:t>OAuth1a.swift</w:t>
      </w:r>
      <w:r w:rsidR="46FAB0C4" w:rsidRPr="46FAB0C4">
        <w:t xml:space="preserve">) </w:t>
      </w:r>
      <w:r>
        <w:t>handles the signing of the requests, not making the request themselves. There is more work for you to do to integrate all the steps in the OAuth process, and the best choice here is to build a good foundation, get the signing process right, and extend this later as needed.</w:t>
      </w:r>
    </w:p>
    <w:p w14:paraId="6E29AEF8" w14:textId="77777777" w:rsidR="002D028B" w:rsidRDefault="002D028B" w:rsidP="000258EE">
      <w:pPr>
        <w:pStyle w:val="BodyText"/>
      </w:pPr>
      <w:r>
        <w:t xml:space="preserve">The header of the library contains the essential variables specific to the signing process like the signatureMethod, oauthVersion and all the keys and tokens involved in any request. The </w:t>
      </w:r>
      <w:r w:rsidRPr="00EE6595">
        <w:rPr>
          <w:rStyle w:val="CodeInline"/>
          <w:rPrChange w:id="838" w:author="Lori" w:date="2015-11-15T13:32:00Z">
            <w:rPr/>
          </w:rPrChange>
        </w:rPr>
        <w:t>init</w:t>
      </w:r>
      <w:r>
        <w:t xml:space="preserve"> function assigns values for these, if they were provided. Depending on the request we are signing, we might need just a subset of them.</w:t>
      </w:r>
    </w:p>
    <w:p w14:paraId="57789F92" w14:textId="4AF8CE24" w:rsidR="7A2DCDB7" w:rsidRDefault="00C3496F" w:rsidP="00982E91">
      <w:pPr>
        <w:pStyle w:val="BodyText"/>
      </w:pPr>
      <w:r>
        <w:t xml:space="preserve">This </w:t>
      </w:r>
      <w:r w:rsidR="7A2DCDB7">
        <w:t xml:space="preserve">code </w:t>
      </w:r>
      <w:ins w:id="839" w:author="Lori" w:date="2015-11-15T13:33:00Z">
        <w:r w:rsidR="00EE6595">
          <w:t xml:space="preserve">in Listing 5-24 </w:t>
        </w:r>
      </w:ins>
      <w:r w:rsidR="7A2DCDB7">
        <w:t xml:space="preserve">and all other code in this section is saved in the </w:t>
      </w:r>
      <w:r w:rsidR="7A2DCDB7" w:rsidRPr="00EE6595">
        <w:rPr>
          <w:rStyle w:val="CodeInline"/>
          <w:rPrChange w:id="840" w:author="Lori" w:date="2015-11-15T13:33:00Z">
            <w:rPr/>
          </w:rPrChange>
        </w:rPr>
        <w:t>OAuth1a.swift</w:t>
      </w:r>
      <w:r w:rsidR="7A2DCDB7">
        <w:t xml:space="preserve"> file:</w:t>
      </w:r>
    </w:p>
    <w:p w14:paraId="562D9928" w14:textId="77777777" w:rsidR="00BD7D2A" w:rsidRDefault="00BD7D2A">
      <w:pPr>
        <w:pStyle w:val="FigureCaption"/>
        <w:rPr>
          <w:ins w:id="841" w:author="Lori" w:date="2015-11-16T18:00:00Z"/>
          <w:rStyle w:val="CodeInline"/>
          <w:sz w:val="22"/>
        </w:rPr>
        <w:pPrChange w:id="842" w:author="Lori" w:date="2015-11-16T18:22:00Z">
          <w:pPr>
            <w:pStyle w:val="Code"/>
          </w:pPr>
        </w:pPrChange>
      </w:pPr>
      <w:commentRangeStart w:id="843"/>
      <w:ins w:id="844" w:author="Lori" w:date="2015-11-16T18:00:00Z">
        <w:r>
          <w:rPr>
            <w:rStyle w:val="CodeInline"/>
          </w:rPr>
          <w:t>Listing 5-24.</w:t>
        </w:r>
        <w:commentRangeEnd w:id="843"/>
        <w:r w:rsidRPr="006F3F08">
          <w:rPr>
            <w:rStyle w:val="CommentReference"/>
            <w:rFonts w:ascii="Calibri" w:hAnsi="Calibri"/>
          </w:rPr>
          <w:commentReference w:id="843"/>
        </w:r>
      </w:ins>
    </w:p>
    <w:p w14:paraId="4FB9814B" w14:textId="2E598486" w:rsidR="002D028B" w:rsidRDefault="002D028B" w:rsidP="000258EE">
      <w:pPr>
        <w:pStyle w:val="Code"/>
      </w:pPr>
      <w:r w:rsidRPr="00982E91">
        <w:rPr>
          <w:rStyle w:val="CodeInline"/>
        </w:rPr>
        <w:t>import Foundation</w:t>
      </w:r>
    </w:p>
    <w:p w14:paraId="20E89040" w14:textId="77777777" w:rsidR="002D028B" w:rsidRDefault="002D028B" w:rsidP="000258EE">
      <w:pPr>
        <w:pStyle w:val="Code"/>
      </w:pPr>
      <w:r w:rsidRPr="00982E91">
        <w:rPr>
          <w:rStyle w:val="CodeInline"/>
        </w:rPr>
        <w:t>class OAuth1a {</w:t>
      </w:r>
    </w:p>
    <w:p w14:paraId="49044718" w14:textId="77777777" w:rsidR="002D028B" w:rsidRDefault="002D028B" w:rsidP="000258EE">
      <w:pPr>
        <w:pStyle w:val="Code"/>
      </w:pPr>
      <w:r w:rsidRPr="00982E91">
        <w:rPr>
          <w:rStyle w:val="CodeInline"/>
        </w:rPr>
        <w:t xml:space="preserve">    var signatureMethod: String = "HMAC-SHA1"</w:t>
      </w:r>
    </w:p>
    <w:p w14:paraId="5C9385AA" w14:textId="77777777" w:rsidR="002D028B" w:rsidRDefault="002D028B" w:rsidP="000258EE">
      <w:pPr>
        <w:pStyle w:val="Code"/>
      </w:pPr>
      <w:r w:rsidRPr="00982E91">
        <w:rPr>
          <w:rStyle w:val="CodeInline"/>
        </w:rPr>
        <w:t xml:space="preserve">    var oauthVersion: String = "1.0"</w:t>
      </w:r>
    </w:p>
    <w:p w14:paraId="358DB57A" w14:textId="77777777" w:rsidR="002D028B" w:rsidRDefault="002D028B" w:rsidP="000258EE">
      <w:pPr>
        <w:pStyle w:val="Code"/>
      </w:pPr>
      <w:r w:rsidRPr="00982E91">
        <w:rPr>
          <w:rStyle w:val="CodeInline"/>
        </w:rPr>
        <w:t xml:space="preserve">    var oauthConsumerKey: String!</w:t>
      </w:r>
    </w:p>
    <w:p w14:paraId="23B7E7BF" w14:textId="77777777" w:rsidR="002D028B" w:rsidRDefault="002D028B" w:rsidP="000258EE">
      <w:pPr>
        <w:pStyle w:val="Code"/>
      </w:pPr>
      <w:r w:rsidRPr="00982E91">
        <w:rPr>
          <w:rStyle w:val="CodeInline"/>
        </w:rPr>
        <w:t xml:space="preserve">    var oauthConsumerSecret: String!</w:t>
      </w:r>
    </w:p>
    <w:p w14:paraId="37A1A08D" w14:textId="77777777" w:rsidR="002D028B" w:rsidRDefault="002D028B" w:rsidP="000258EE">
      <w:pPr>
        <w:pStyle w:val="Code"/>
      </w:pPr>
      <w:r w:rsidRPr="00982E91">
        <w:rPr>
          <w:rStyle w:val="CodeInline"/>
        </w:rPr>
        <w:t xml:space="preserve">    var oauthToken: String!</w:t>
      </w:r>
    </w:p>
    <w:p w14:paraId="6E58E0DE" w14:textId="77777777" w:rsidR="002D028B" w:rsidRDefault="002D028B" w:rsidP="000258EE">
      <w:pPr>
        <w:pStyle w:val="Code"/>
      </w:pPr>
      <w:r w:rsidRPr="00982E91">
        <w:rPr>
          <w:rStyle w:val="CodeInline"/>
        </w:rPr>
        <w:t xml:space="preserve">    var oauthTokenSecret: String!</w:t>
      </w:r>
    </w:p>
    <w:p w14:paraId="21681AA7" w14:textId="77777777" w:rsidR="002D028B" w:rsidRDefault="002D028B" w:rsidP="000258EE">
      <w:pPr>
        <w:pStyle w:val="Code"/>
      </w:pPr>
      <w:r w:rsidRPr="00982E91">
        <w:rPr>
          <w:rStyle w:val="CodeInline"/>
        </w:rPr>
        <w:t xml:space="preserve">    </w:t>
      </w:r>
    </w:p>
    <w:p w14:paraId="0D5D95E5" w14:textId="77777777" w:rsidR="002D028B" w:rsidRDefault="002D028B" w:rsidP="000258EE">
      <w:pPr>
        <w:pStyle w:val="Code"/>
      </w:pPr>
      <w:r w:rsidRPr="00982E91">
        <w:rPr>
          <w:rStyle w:val="CodeInline"/>
        </w:rPr>
        <w:t xml:space="preserve">    required init (oauthParams: NSDictionary) {</w:t>
      </w:r>
    </w:p>
    <w:p w14:paraId="22EA18B2" w14:textId="77777777" w:rsidR="002D028B" w:rsidRDefault="002D028B" w:rsidP="000258EE">
      <w:pPr>
        <w:pStyle w:val="Code"/>
      </w:pPr>
      <w:r w:rsidRPr="00982E91">
        <w:rPr>
          <w:rStyle w:val="CodeInline"/>
        </w:rPr>
        <w:t xml:space="preserve">        oauthConsumerKey = oauthParams.objectForKey("oauth_consumer_key") as! String</w:t>
      </w:r>
    </w:p>
    <w:p w14:paraId="12D29C2D" w14:textId="77777777" w:rsidR="002D028B" w:rsidRDefault="002D028B" w:rsidP="000258EE">
      <w:pPr>
        <w:pStyle w:val="Code"/>
      </w:pPr>
      <w:r w:rsidRPr="00982E91">
        <w:rPr>
          <w:rStyle w:val="CodeInline"/>
        </w:rPr>
        <w:t xml:space="preserve">        oauthConsumerSecret = oauthParams.objectForKey("oauth_consumer_secret") as! String</w:t>
      </w:r>
    </w:p>
    <w:p w14:paraId="30163D8F" w14:textId="77777777" w:rsidR="002D028B" w:rsidRDefault="002D028B" w:rsidP="000258EE">
      <w:pPr>
        <w:pStyle w:val="Code"/>
      </w:pPr>
      <w:r w:rsidRPr="00982E91">
        <w:rPr>
          <w:rStyle w:val="CodeInline"/>
        </w:rPr>
        <w:t xml:space="preserve">        oauthToken = oauthParams.objectForKey("oauth_token") as! String</w:t>
      </w:r>
    </w:p>
    <w:p w14:paraId="5680DDDE" w14:textId="77777777" w:rsidR="002D028B" w:rsidRDefault="002D028B" w:rsidP="000258EE">
      <w:pPr>
        <w:pStyle w:val="Code"/>
      </w:pPr>
      <w:r w:rsidRPr="00982E91">
        <w:rPr>
          <w:rStyle w:val="CodeInline"/>
        </w:rPr>
        <w:t xml:space="preserve">        oauthTokenSecret = oauthParams.objectForKey("oauth_token_secret") as! String</w:t>
      </w:r>
    </w:p>
    <w:p w14:paraId="017A58E5" w14:textId="0469FCB1" w:rsidR="002D028B" w:rsidRDefault="002D028B" w:rsidP="000258EE">
      <w:pPr>
        <w:pStyle w:val="Code"/>
      </w:pPr>
      <w:r w:rsidRPr="00982E91">
        <w:rPr>
          <w:rStyle w:val="CodeInline"/>
        </w:rPr>
        <w:t xml:space="preserve">    }</w:t>
      </w:r>
      <w:r>
        <w:br/>
      </w:r>
      <w:r w:rsidR="50466916" w:rsidRPr="00982E91">
        <w:rPr>
          <w:rStyle w:val="CodeInline"/>
        </w:rPr>
        <w:t>...</w:t>
      </w:r>
      <w:r>
        <w:br/>
      </w:r>
      <w:r w:rsidR="50466916" w:rsidRPr="00982E91">
        <w:rPr>
          <w:rStyle w:val="CodeInline"/>
        </w:rPr>
        <w:t>}</w:t>
      </w:r>
      <w:r>
        <w:br/>
      </w:r>
    </w:p>
    <w:p w14:paraId="5A7A4245" w14:textId="033CF106" w:rsidR="002D028B" w:rsidRPr="006C2113" w:rsidRDefault="6636DE3C">
      <w:pPr>
        <w:pStyle w:val="BodyText"/>
        <w:pPrChange w:id="845" w:author="Lori" w:date="2015-11-15T13:34:00Z">
          <w:pPr/>
        </w:pPrChange>
      </w:pPr>
      <w:r w:rsidRPr="006C2113">
        <w:t xml:space="preserve">We saw that the elements that help randomize the signature are the </w:t>
      </w:r>
      <w:r w:rsidRPr="00DA06C6">
        <w:rPr>
          <w:rStyle w:val="CodeInline"/>
          <w:sz w:val="22"/>
          <w:rPrChange w:id="846" w:author="Lori" w:date="2015-11-15T13:35:00Z">
            <w:rPr>
              <w:rFonts w:ascii="Times New Roman" w:hAnsi="Times New Roman"/>
              <w:b/>
              <w:bCs/>
              <w:sz w:val="20"/>
            </w:rPr>
          </w:rPrChange>
        </w:rPr>
        <w:t>timestamp</w:t>
      </w:r>
      <w:r w:rsidRPr="006C2113">
        <w:t xml:space="preserve"> and the </w:t>
      </w:r>
      <w:r w:rsidRPr="00DA06C6">
        <w:rPr>
          <w:rStyle w:val="CodeInline"/>
          <w:sz w:val="22"/>
          <w:rPrChange w:id="847" w:author="Lori" w:date="2015-11-15T13:35:00Z">
            <w:rPr>
              <w:rFonts w:ascii="Times New Roman" w:hAnsi="Times New Roman"/>
              <w:b/>
              <w:bCs/>
              <w:sz w:val="20"/>
            </w:rPr>
          </w:rPrChange>
        </w:rPr>
        <w:t>nonce</w:t>
      </w:r>
      <w:r w:rsidRPr="006C2113">
        <w:t xml:space="preserve">. The </w:t>
      </w:r>
      <w:r w:rsidRPr="006C2113">
        <w:rPr>
          <w:sz w:val="22"/>
          <w:rPrChange w:id="848" w:author="Lori" w:date="2015-11-15T13:34:00Z">
            <w:rPr>
              <w:rFonts w:ascii="Times New Roman" w:hAnsi="Times New Roman"/>
              <w:b/>
              <w:bCs/>
              <w:sz w:val="20"/>
            </w:rPr>
          </w:rPrChange>
        </w:rPr>
        <w:t>timestamp</w:t>
      </w:r>
      <w:r w:rsidRPr="006C2113">
        <w:t xml:space="preserve"> is just the epoch time and can be easily read fro</w:t>
      </w:r>
      <w:r w:rsidRPr="00DA06C6">
        <w:t>m NSDate. We are only interested in the Int value of this, which is the epoch time in seconds</w:t>
      </w:r>
      <w:r w:rsidR="5FA5B38E" w:rsidRPr="00DA06C6">
        <w:t xml:space="preserve">. This is found in the </w:t>
      </w:r>
      <w:r w:rsidR="000C7E7C" w:rsidRPr="006C2113">
        <w:rPr>
          <w:rStyle w:val="CodeInline"/>
          <w:rFonts w:eastAsia="Calibri"/>
          <w:rPrChange w:id="849" w:author="Lori" w:date="2015-11-15T13:34:00Z">
            <w:rPr>
              <w:rFonts w:ascii="Times New Roman" w:eastAsia="Times New Roman" w:hAnsi="Times New Roman"/>
            </w:rPr>
          </w:rPrChange>
        </w:rPr>
        <w:t>signRequest</w:t>
      </w:r>
      <w:r w:rsidR="5FA5B38E" w:rsidRPr="006C2113">
        <w:rPr>
          <w:rStyle w:val="CodeInline"/>
          <w:rFonts w:eastAsia="Calibri"/>
          <w:rPrChange w:id="850" w:author="Lori" w:date="2015-11-15T13:34:00Z">
            <w:rPr>
              <w:rFonts w:ascii="Times New Roman" w:eastAsia="Times New Roman" w:hAnsi="Times New Roman"/>
            </w:rPr>
          </w:rPrChange>
        </w:rPr>
        <w:t>()</w:t>
      </w:r>
      <w:r w:rsidR="5FA5B38E" w:rsidRPr="006C2113">
        <w:rPr>
          <w:rFonts w:eastAsia="Calibri"/>
          <w:rPrChange w:id="851" w:author="Lori" w:date="2015-11-15T13:34:00Z">
            <w:rPr>
              <w:rFonts w:ascii="Times New Roman" w:eastAsia="Times New Roman" w:hAnsi="Times New Roman"/>
            </w:rPr>
          </w:rPrChange>
        </w:rPr>
        <w:t xml:space="preserve"> function</w:t>
      </w:r>
      <w:del w:id="852" w:author="Lori" w:date="2015-11-15T13:34:00Z">
        <w:r w:rsidR="5FA5B38E" w:rsidRPr="006C2113" w:rsidDel="006C2113">
          <w:rPr>
            <w:rFonts w:eastAsia="Calibri"/>
            <w:rPrChange w:id="853" w:author="Lori" w:date="2015-11-15T13:34:00Z">
              <w:rPr>
                <w:rFonts w:ascii="Times New Roman" w:eastAsia="Times New Roman" w:hAnsi="Times New Roman"/>
              </w:rPr>
            </w:rPrChange>
          </w:rPr>
          <w:delText>,</w:delText>
        </w:r>
      </w:del>
      <w:r w:rsidR="5FA5B38E" w:rsidRPr="006C2113">
        <w:rPr>
          <w:rFonts w:eastAsia="Calibri"/>
          <w:rPrChange w:id="854" w:author="Lori" w:date="2015-11-15T13:34:00Z">
            <w:rPr>
              <w:rFonts w:ascii="Times New Roman" w:eastAsia="Times New Roman" w:hAnsi="Times New Roman"/>
            </w:rPr>
          </w:rPrChange>
        </w:rPr>
        <w:t xml:space="preserve"> listed </w:t>
      </w:r>
      <w:del w:id="855" w:author="Lori" w:date="2015-11-15T13:34:00Z">
        <w:r w:rsidR="5FA5B38E" w:rsidRPr="006C2113" w:rsidDel="006C2113">
          <w:rPr>
            <w:rFonts w:eastAsia="Calibri"/>
            <w:rPrChange w:id="856" w:author="Lori" w:date="2015-11-15T13:34:00Z">
              <w:rPr>
                <w:rFonts w:ascii="Times New Roman" w:eastAsia="Times New Roman" w:hAnsi="Times New Roman"/>
              </w:rPr>
            </w:rPrChange>
          </w:rPr>
          <w:delText>below</w:delText>
        </w:r>
      </w:del>
      <w:ins w:id="857" w:author="Lori" w:date="2015-11-15T13:34:00Z">
        <w:r w:rsidR="006C2113">
          <w:t>next</w:t>
        </w:r>
      </w:ins>
      <w:r w:rsidRPr="006C2113">
        <w:t>.</w:t>
      </w:r>
    </w:p>
    <w:p w14:paraId="16E6F286" w14:textId="2003041A" w:rsidR="002D028B" w:rsidRDefault="002D028B" w:rsidP="000258EE">
      <w:pPr>
        <w:pStyle w:val="Code"/>
      </w:pPr>
      <w:r w:rsidRPr="16E6F286">
        <w:lastRenderedPageBreak/>
        <w:t>let timeStamp = String(format:"%d", Int(NSDate().timeIntervalSince1970))</w:t>
      </w:r>
    </w:p>
    <w:p w14:paraId="77134B80" w14:textId="502E1124" w:rsidR="002D028B" w:rsidRDefault="002D028B" w:rsidP="000258EE">
      <w:pPr>
        <w:pStyle w:val="BodyText"/>
      </w:pPr>
      <w:r>
        <w:t xml:space="preserve">We created a separate function for the </w:t>
      </w:r>
      <w:r w:rsidRPr="00401E30">
        <w:rPr>
          <w:rStyle w:val="CodeInline"/>
          <w:rPrChange w:id="858" w:author="Lori" w:date="2015-11-15T13:36:00Z">
            <w:rPr>
              <w:b/>
              <w:bCs/>
            </w:rPr>
          </w:rPrChange>
        </w:rPr>
        <w:t>nonce</w:t>
      </w:r>
      <w:r>
        <w:t>, which makes things very easy for the caller. It takes an alphanumeric string that contains all valid characters</w:t>
      </w:r>
      <w:del w:id="859" w:author="Lori" w:date="2015-11-15T13:37:00Z">
        <w:r w:rsidDel="00401E30">
          <w:delText>,</w:delText>
        </w:r>
      </w:del>
      <w:r>
        <w:t xml:space="preserve"> then runs a random pointer over the string and extracts a character at that index until we get a random string in the desired length</w:t>
      </w:r>
      <w:ins w:id="860" w:author="Lori" w:date="2015-11-15T13:37:00Z">
        <w:r w:rsidR="00401E30">
          <w:t>.</w:t>
        </w:r>
      </w:ins>
      <w:del w:id="861" w:author="Lori" w:date="2015-11-15T13:37:00Z">
        <w:r w:rsidDel="00401E30">
          <w:delText>:</w:delText>
        </w:r>
      </w:del>
    </w:p>
    <w:p w14:paraId="47142DE2" w14:textId="77777777" w:rsidR="0073403D" w:rsidRDefault="0073403D">
      <w:pPr>
        <w:pStyle w:val="FigureCaption"/>
        <w:rPr>
          <w:ins w:id="862" w:author="Lori" w:date="2015-11-16T18:00:00Z"/>
        </w:rPr>
        <w:pPrChange w:id="863" w:author="Lori" w:date="2015-11-16T18:22:00Z">
          <w:pPr>
            <w:pStyle w:val="Code"/>
          </w:pPr>
        </w:pPrChange>
      </w:pPr>
      <w:commentRangeStart w:id="864"/>
      <w:ins w:id="865" w:author="Lori" w:date="2015-11-16T18:00:00Z">
        <w:r>
          <w:t>Listing 5-25.</w:t>
        </w:r>
      </w:ins>
      <w:commentRangeEnd w:id="864"/>
      <w:ins w:id="866" w:author="Lori" w:date="2015-11-16T18:01:00Z">
        <w:r w:rsidRPr="006F3F08">
          <w:rPr>
            <w:rStyle w:val="CommentReference"/>
            <w:rFonts w:ascii="Calibri" w:hAnsi="Calibri"/>
          </w:rPr>
          <w:commentReference w:id="864"/>
        </w:r>
      </w:ins>
    </w:p>
    <w:p w14:paraId="7AD07ECC" w14:textId="6C312339" w:rsidR="002D028B" w:rsidRDefault="002D028B" w:rsidP="16E6F286">
      <w:pPr>
        <w:pStyle w:val="Code"/>
      </w:pPr>
      <w:r w:rsidRPr="16E6F286">
        <w:t>func randomStringWithLength (len : Int) -&gt; String {</w:t>
      </w:r>
    </w:p>
    <w:p w14:paraId="4E762BAA" w14:textId="77777777" w:rsidR="002D028B" w:rsidRDefault="002D028B" w:rsidP="16E6F286">
      <w:pPr>
        <w:pStyle w:val="Code"/>
      </w:pPr>
      <w:r w:rsidRPr="16E6F286">
        <w:t xml:space="preserve">    let letters : NSString = "abcdefghijklmnopqrstuvwxyzABCDEFGHIJKLMNOPQRSTUVWXYZ0123456789"</w:t>
      </w:r>
    </w:p>
    <w:p w14:paraId="73BD4A55" w14:textId="77777777" w:rsidR="002D028B" w:rsidRDefault="002D028B" w:rsidP="16E6F286">
      <w:pPr>
        <w:pStyle w:val="Code"/>
      </w:pPr>
      <w:r w:rsidRPr="16E6F286">
        <w:t xml:space="preserve">    var randomString : NSMutableString = NSMutableString(capacity: len)</w:t>
      </w:r>
    </w:p>
    <w:p w14:paraId="72FE25CA" w14:textId="77777777" w:rsidR="002D028B" w:rsidRDefault="002D028B" w:rsidP="16E6F286">
      <w:pPr>
        <w:pStyle w:val="Code"/>
      </w:pPr>
      <w:r w:rsidRPr="16E6F286">
        <w:t xml:space="preserve">    </w:t>
      </w:r>
    </w:p>
    <w:p w14:paraId="3A1BF411" w14:textId="77777777" w:rsidR="002D028B" w:rsidRDefault="002D028B" w:rsidP="16E6F286">
      <w:pPr>
        <w:pStyle w:val="Code"/>
      </w:pPr>
      <w:r w:rsidRPr="16E6F286">
        <w:t xml:space="preserve">    for (var i=0; i &lt; len; i++){</w:t>
      </w:r>
    </w:p>
    <w:p w14:paraId="66AF3B98" w14:textId="77777777" w:rsidR="002D028B" w:rsidRDefault="002D028B" w:rsidP="16E6F286">
      <w:pPr>
        <w:pStyle w:val="Code"/>
      </w:pPr>
      <w:r w:rsidRPr="16E6F286">
        <w:t xml:space="preserve">        var length = UInt32(letters.length)</w:t>
      </w:r>
    </w:p>
    <w:p w14:paraId="79BBDBAD" w14:textId="77777777" w:rsidR="002D028B" w:rsidRDefault="002D028B" w:rsidP="16E6F286">
      <w:pPr>
        <w:pStyle w:val="Code"/>
      </w:pPr>
      <w:r w:rsidRPr="16E6F286">
        <w:t xml:space="preserve">        var rand = arc4random_uniform(length)</w:t>
      </w:r>
    </w:p>
    <w:p w14:paraId="40CA28B6" w14:textId="77777777" w:rsidR="002D028B" w:rsidRDefault="002D028B" w:rsidP="16E6F286">
      <w:pPr>
        <w:pStyle w:val="Code"/>
      </w:pPr>
      <w:r w:rsidRPr="16E6F286">
        <w:t xml:space="preserve">        randomString.appendFormat("%C", letters.characterAtIndex(Int(rand)))</w:t>
      </w:r>
    </w:p>
    <w:p w14:paraId="3C225C92" w14:textId="77777777" w:rsidR="002D028B" w:rsidRDefault="002D028B" w:rsidP="16E6F286">
      <w:pPr>
        <w:pStyle w:val="Code"/>
      </w:pPr>
      <w:r w:rsidRPr="16E6F286">
        <w:t xml:space="preserve">    }</w:t>
      </w:r>
    </w:p>
    <w:p w14:paraId="62B81E25" w14:textId="77777777" w:rsidR="002D028B" w:rsidRDefault="002D028B" w:rsidP="16E6F286">
      <w:pPr>
        <w:pStyle w:val="Code"/>
      </w:pPr>
      <w:r w:rsidRPr="16E6F286">
        <w:t xml:space="preserve">    return randomString as String</w:t>
      </w:r>
    </w:p>
    <w:p w14:paraId="7F0C6DF1" w14:textId="77777777" w:rsidR="002D028B" w:rsidRDefault="002D028B" w:rsidP="16E6F286">
      <w:pPr>
        <w:pStyle w:val="Code"/>
      </w:pPr>
      <w:r w:rsidRPr="16E6F286">
        <w:t>}</w:t>
      </w:r>
    </w:p>
    <w:p w14:paraId="371D3AF0" w14:textId="2D2D2D49" w:rsidR="002D028B" w:rsidRDefault="43522D3C" w:rsidP="00982E91">
      <w:pPr>
        <w:pStyle w:val="Heading3"/>
      </w:pPr>
      <w:r w:rsidRPr="43522D3C">
        <w:t>Signing the request</w:t>
      </w:r>
    </w:p>
    <w:p w14:paraId="2A643201" w14:textId="77777777" w:rsidR="002D028B" w:rsidRDefault="002D028B" w:rsidP="000258EE">
      <w:pPr>
        <w:pStyle w:val="BodyText"/>
      </w:pPr>
      <w:r>
        <w:t xml:space="preserve">The main function in this library is </w:t>
      </w:r>
      <w:r w:rsidRPr="00401E30">
        <w:rPr>
          <w:rStyle w:val="CodeInline"/>
          <w:rPrChange w:id="867" w:author="Lori" w:date="2015-11-15T13:38:00Z">
            <w:rPr/>
          </w:rPrChange>
        </w:rPr>
        <w:t>signRequest()</w:t>
      </w:r>
      <w:r>
        <w:t xml:space="preserve">. It takes the request object, the URL parameters, as well as an optional alternative URL to be used for signing the request. The first thing we do is to prepare the </w:t>
      </w:r>
      <w:r w:rsidRPr="00401E30">
        <w:rPr>
          <w:rStyle w:val="CodeInline"/>
          <w:rPrChange w:id="868" w:author="Lori" w:date="2015-11-15T13:38:00Z">
            <w:rPr/>
          </w:rPrChange>
        </w:rPr>
        <w:t>timeStamp</w:t>
      </w:r>
      <w:r>
        <w:t xml:space="preserve">, </w:t>
      </w:r>
      <w:r w:rsidRPr="00401E30">
        <w:rPr>
          <w:rStyle w:val="CodeInline"/>
          <w:rPrChange w:id="869" w:author="Lori" w:date="2015-11-15T13:38:00Z">
            <w:rPr/>
          </w:rPrChange>
        </w:rPr>
        <w:t>nonce</w:t>
      </w:r>
      <w:r>
        <w:t>, and the URL to be used for signing. These are the variable parts in our signature. To make debugging easy we added some console logging statements. There is no need to log these to the text area on the screen, since it would crowd the space and provide little value once we get the first request right.</w:t>
      </w:r>
    </w:p>
    <w:p w14:paraId="10A87604" w14:textId="77777777" w:rsidR="0073403D" w:rsidRDefault="0073403D">
      <w:pPr>
        <w:pStyle w:val="FigureCaption"/>
        <w:rPr>
          <w:ins w:id="870" w:author="Lori" w:date="2015-11-16T18:01:00Z"/>
        </w:rPr>
        <w:pPrChange w:id="871" w:author="Lori" w:date="2015-11-16T18:23:00Z">
          <w:pPr>
            <w:pStyle w:val="Code"/>
          </w:pPr>
        </w:pPrChange>
      </w:pPr>
      <w:commentRangeStart w:id="872"/>
      <w:ins w:id="873" w:author="Lori" w:date="2015-11-16T18:01:00Z">
        <w:r>
          <w:t>Listing 5-26.</w:t>
        </w:r>
        <w:commentRangeEnd w:id="872"/>
        <w:r w:rsidRPr="006F3F08">
          <w:rPr>
            <w:rStyle w:val="CommentReference"/>
            <w:rFonts w:ascii="Calibri" w:hAnsi="Calibri"/>
          </w:rPr>
          <w:commentReference w:id="872"/>
        </w:r>
      </w:ins>
    </w:p>
    <w:p w14:paraId="2F07E0AC" w14:textId="29C42217" w:rsidR="002D028B" w:rsidRDefault="002D028B" w:rsidP="16E6F286">
      <w:pPr>
        <w:pStyle w:val="Code"/>
      </w:pPr>
      <w:commentRangeStart w:id="874"/>
      <w:commentRangeStart w:id="875"/>
      <w:r w:rsidRPr="16E6F286">
        <w:t>func signRequest (request: NSMutableURLRequest, urlParameters: [String:String]!=[:], signUrl: String!=nil) {</w:t>
      </w:r>
    </w:p>
    <w:p w14:paraId="2E1EA221" w14:textId="77777777" w:rsidR="002D028B" w:rsidRDefault="002D028B" w:rsidP="16E6F286">
      <w:pPr>
        <w:pStyle w:val="Code"/>
      </w:pPr>
      <w:r w:rsidRPr="16E6F286">
        <w:t xml:space="preserve">    let timeStamp = String(format:"%d", Int(NSDate().timeIntervalSince1970))</w:t>
      </w:r>
    </w:p>
    <w:p w14:paraId="17BF14F7" w14:textId="77777777" w:rsidR="002D028B" w:rsidRDefault="002D028B" w:rsidP="16E6F286">
      <w:pPr>
        <w:pStyle w:val="Code"/>
      </w:pPr>
      <w:r w:rsidRPr="16E6F286">
        <w:t xml:space="preserve">    var nonce = randomStringWithLength(11)</w:t>
      </w:r>
    </w:p>
    <w:p w14:paraId="04CC76D9" w14:textId="77777777" w:rsidR="002D028B" w:rsidRDefault="002D028B" w:rsidP="16E6F286">
      <w:pPr>
        <w:pStyle w:val="Code"/>
      </w:pPr>
      <w:r w:rsidRPr="16E6F286">
        <w:t xml:space="preserve">    var baseUrl: String</w:t>
      </w:r>
    </w:p>
    <w:p w14:paraId="58A320B6" w14:textId="77777777" w:rsidR="002D028B" w:rsidRDefault="002D028B" w:rsidP="16E6F286">
      <w:pPr>
        <w:pStyle w:val="Code"/>
      </w:pPr>
      <w:r w:rsidRPr="16E6F286">
        <w:t xml:space="preserve">    if signUrl == nil {</w:t>
      </w:r>
    </w:p>
    <w:p w14:paraId="046FFB1B" w14:textId="77777777" w:rsidR="002D028B" w:rsidRDefault="002D028B" w:rsidP="16E6F286">
      <w:pPr>
        <w:pStyle w:val="Code"/>
      </w:pPr>
      <w:r w:rsidRPr="16E6F286">
        <w:t xml:space="preserve">        baseUrl = (request.valueForKey("URL") as! NSURL).absoluteString!</w:t>
      </w:r>
    </w:p>
    <w:p w14:paraId="19B9D243" w14:textId="2EC123B3" w:rsidR="002D028B" w:rsidRDefault="002D028B" w:rsidP="16E6F286">
      <w:pPr>
        <w:pStyle w:val="Code"/>
      </w:pPr>
      <w:r w:rsidRPr="16E6F286">
        <w:t xml:space="preserve">        print("REQUEST URL: " + baseUrl)</w:t>
      </w:r>
    </w:p>
    <w:p w14:paraId="362702A4" w14:textId="77777777" w:rsidR="002D028B" w:rsidRDefault="002D028B" w:rsidP="16E6F286">
      <w:pPr>
        <w:pStyle w:val="Code"/>
      </w:pPr>
      <w:r w:rsidRPr="16E6F286">
        <w:t xml:space="preserve">    }</w:t>
      </w:r>
    </w:p>
    <w:p w14:paraId="3E2E98EA" w14:textId="77777777" w:rsidR="002D028B" w:rsidRDefault="002D028B" w:rsidP="16E6F286">
      <w:pPr>
        <w:pStyle w:val="Code"/>
      </w:pPr>
      <w:r w:rsidRPr="16E6F286">
        <w:t xml:space="preserve">    else {</w:t>
      </w:r>
    </w:p>
    <w:p w14:paraId="6687BA26" w14:textId="77777777" w:rsidR="002D028B" w:rsidRDefault="002D028B" w:rsidP="16E6F286">
      <w:pPr>
        <w:pStyle w:val="Code"/>
      </w:pPr>
      <w:r w:rsidRPr="16E6F286">
        <w:t xml:space="preserve">        baseUrl = signUrl</w:t>
      </w:r>
    </w:p>
    <w:p w14:paraId="7E50922C" w14:textId="42836417" w:rsidR="002D028B" w:rsidRDefault="002D028B" w:rsidP="16E6F286">
      <w:pPr>
        <w:pStyle w:val="Code"/>
      </w:pPr>
      <w:r w:rsidRPr="16E6F286">
        <w:t xml:space="preserve">        print("SIGN URL: " + signUrl)</w:t>
      </w:r>
    </w:p>
    <w:p w14:paraId="7D4032D3" w14:textId="77777777" w:rsidR="002D028B" w:rsidRDefault="002D028B" w:rsidP="16E6F286">
      <w:pPr>
        <w:pStyle w:val="Code"/>
      </w:pPr>
      <w:r w:rsidRPr="16E6F286">
        <w:t xml:space="preserve">    }</w:t>
      </w:r>
    </w:p>
    <w:p w14:paraId="7177476C" w14:textId="45A3ACEF" w:rsidR="002D028B" w:rsidRDefault="002D028B" w:rsidP="16E6F286">
      <w:pPr>
        <w:pStyle w:val="Code"/>
      </w:pPr>
      <w:r w:rsidRPr="16E6F286">
        <w:t xml:space="preserve">    print("TIMESTAMP: " + timeStamp)</w:t>
      </w:r>
    </w:p>
    <w:p w14:paraId="3C3084CE" w14:textId="332E19DA" w:rsidR="002D028B" w:rsidRDefault="002D028B" w:rsidP="16E6F286">
      <w:pPr>
        <w:pStyle w:val="Code"/>
      </w:pPr>
      <w:r w:rsidRPr="16E6F286">
        <w:t xml:space="preserve">    print("NONCE: " + nonce)</w:t>
      </w:r>
      <w:commentRangeEnd w:id="874"/>
      <w:r w:rsidR="00401E30">
        <w:rPr>
          <w:rStyle w:val="CommentReference"/>
          <w:rFonts w:ascii="Calibri" w:hAnsi="Calibri"/>
          <w:noProof w:val="0"/>
        </w:rPr>
        <w:commentReference w:id="874"/>
      </w:r>
      <w:commentRangeEnd w:id="875"/>
      <w:r w:rsidR="0073403D" w:rsidRPr="006F3F08">
        <w:rPr>
          <w:rStyle w:val="CommentReference"/>
          <w:rFonts w:ascii="Calibri" w:hAnsi="Calibri"/>
          <w:noProof w:val="0"/>
        </w:rPr>
        <w:commentReference w:id="875"/>
      </w:r>
    </w:p>
    <w:p w14:paraId="0CAEBB53" w14:textId="1C52E397" w:rsidR="002D028B" w:rsidRDefault="3C3084CE" w:rsidP="3C3084CE">
      <w:pPr>
        <w:pStyle w:val="BodyText"/>
      </w:pPr>
      <w:r>
        <w:lastRenderedPageBreak/>
        <w:t xml:space="preserve">To calculate the signature we follow the guidance from the OAuth 1.0a specs, and we will find that the </w:t>
      </w:r>
      <w:del w:id="876" w:author="Lori" w:date="2015-11-15T14:29:00Z">
        <w:r w:rsidDel="00E60522">
          <w:delText>FitBit</w:delText>
        </w:r>
      </w:del>
      <w:ins w:id="877" w:author="Lori" w:date="2015-11-15T14:29:00Z">
        <w:r w:rsidR="00E60522">
          <w:t>Fitbit</w:t>
        </w:r>
      </w:ins>
      <w:r>
        <w:t xml:space="preserve"> API is following them indeed to the letter. In fact</w:t>
      </w:r>
      <w:ins w:id="878" w:author="Lori" w:date="2015-11-15T13:39:00Z">
        <w:r w:rsidR="00401E30">
          <w:t>,</w:t>
        </w:r>
      </w:ins>
      <w:r>
        <w:t xml:space="preserve"> we built this initially using the Google interactive OAuth 1.0a page, and it just worked with </w:t>
      </w:r>
      <w:del w:id="879" w:author="Lori" w:date="2015-11-15T14:29:00Z">
        <w:r w:rsidDel="00E60522">
          <w:delText>FitBit</w:delText>
        </w:r>
      </w:del>
      <w:ins w:id="880" w:author="Lori" w:date="2015-11-15T14:29:00Z">
        <w:r w:rsidR="00E60522">
          <w:t>Fitbit</w:t>
        </w:r>
      </w:ins>
      <w:r>
        <w:t>. The order of the params has to be preserved exactly as shown. We also log</w:t>
      </w:r>
      <w:ins w:id="881" w:author="Lori" w:date="2015-11-15T13:39:00Z">
        <w:r w:rsidR="00401E30">
          <w:t xml:space="preserve"> in</w:t>
        </w:r>
      </w:ins>
      <w:r>
        <w:t xml:space="preserve"> to the console the elements that contribute to the signature, to be able to verify the output with the API support page. It is important to observe that we escape both the </w:t>
      </w:r>
      <w:proofErr w:type="spellStart"/>
      <w:r w:rsidRPr="003F2F7B">
        <w:rPr>
          <w:rStyle w:val="CodeInline"/>
          <w:rPrChange w:id="882" w:author="Lori" w:date="2015-11-16T23:02:00Z">
            <w:rPr/>
          </w:rPrChange>
        </w:rPr>
        <w:t>baseUrl</w:t>
      </w:r>
      <w:proofErr w:type="spellEnd"/>
      <w:r>
        <w:t xml:space="preserve"> and the </w:t>
      </w:r>
      <w:proofErr w:type="spellStart"/>
      <w:r w:rsidRPr="003F2F7B">
        <w:rPr>
          <w:rStyle w:val="CodeInline"/>
          <w:rPrChange w:id="883" w:author="Lori" w:date="2015-11-16T23:02:00Z">
            <w:rPr/>
          </w:rPrChange>
        </w:rPr>
        <w:t>normalizedParameters</w:t>
      </w:r>
      <w:proofErr w:type="spellEnd"/>
      <w:r>
        <w:t xml:space="preserve"> strings once more before joining them into the </w:t>
      </w:r>
      <w:proofErr w:type="spellStart"/>
      <w:r w:rsidRPr="003F2F7B">
        <w:rPr>
          <w:rStyle w:val="CodeInline"/>
          <w:rPrChange w:id="884" w:author="Lori" w:date="2015-11-16T23:02:00Z">
            <w:rPr/>
          </w:rPrChange>
        </w:rPr>
        <w:t>signatureBaseString</w:t>
      </w:r>
      <w:proofErr w:type="spellEnd"/>
      <w:r>
        <w:t xml:space="preserve">. We also notice that the </w:t>
      </w:r>
      <w:proofErr w:type="spellStart"/>
      <w:r w:rsidRPr="003F2F7B">
        <w:rPr>
          <w:rStyle w:val="CodeInline"/>
          <w:rPrChange w:id="885" w:author="Lori" w:date="2015-11-16T23:02:00Z">
            <w:rPr/>
          </w:rPrChange>
        </w:rPr>
        <w:t>urlParameters</w:t>
      </w:r>
      <w:proofErr w:type="spellEnd"/>
      <w:r>
        <w:t xml:space="preserve"> are mixed with </w:t>
      </w:r>
      <w:r w:rsidR="000C7E7C">
        <w:t>the</w:t>
      </w:r>
      <w:r>
        <w:t xml:space="preserve"> OAuth parameters; in fact</w:t>
      </w:r>
      <w:ins w:id="886" w:author="Lori" w:date="2015-11-15T13:39:00Z">
        <w:r w:rsidR="00401E30">
          <w:t>,</w:t>
        </w:r>
      </w:ins>
      <w:r>
        <w:t xml:space="preserve"> the resulting URL string needs to be sorted alphabetically by keys. The sorting is case-sensitive, so Z comes before a.</w:t>
      </w:r>
    </w:p>
    <w:p w14:paraId="4D238C34" w14:textId="1969AF0D" w:rsidR="002D028B" w:rsidRDefault="002D028B" w:rsidP="3C3084CE">
      <w:pPr>
        <w:pStyle w:val="BodyText"/>
      </w:pPr>
      <w:r>
        <w:t xml:space="preserve">The signing key for </w:t>
      </w:r>
      <w:r w:rsidRPr="00401E30">
        <w:rPr>
          <w:rStyle w:val="CodeInline"/>
          <w:rPrChange w:id="887" w:author="Lori" w:date="2015-11-15T13:39:00Z">
            <w:rPr/>
          </w:rPrChange>
        </w:rPr>
        <w:t>hmac()</w:t>
      </w:r>
      <w:r>
        <w:t xml:space="preserve"> is the concatenated values (each first encoded per Parameter Encoding) of the Consumer Secret and Token Secret, separated by an ‘&amp;’ character (ASCII code 38) even if empty.</w:t>
      </w:r>
    </w:p>
    <w:p w14:paraId="08E40CA4" w14:textId="509F6B3C" w:rsidR="0073403D" w:rsidRDefault="002D028B">
      <w:pPr>
        <w:pStyle w:val="FigureCaption"/>
        <w:rPr>
          <w:ins w:id="888" w:author="Lori" w:date="2015-11-16T18:02:00Z"/>
        </w:rPr>
        <w:pPrChange w:id="889" w:author="Lori" w:date="2015-11-16T18:02:00Z">
          <w:pPr>
            <w:pStyle w:val="Code"/>
          </w:pPr>
        </w:pPrChange>
      </w:pPr>
      <w:commentRangeStart w:id="890"/>
      <w:del w:id="891" w:author="Lori" w:date="2015-11-16T18:02:00Z">
        <w:r w:rsidRPr="14F50211" w:rsidDel="0073403D">
          <w:delText xml:space="preserve">    </w:delText>
        </w:r>
      </w:del>
      <w:ins w:id="892" w:author="Lori" w:date="2015-11-16T18:02:00Z">
        <w:r w:rsidR="0073403D">
          <w:t>Listing 5-27.</w:t>
        </w:r>
        <w:commentRangeEnd w:id="890"/>
        <w:r w:rsidR="0073403D" w:rsidRPr="006F3F08">
          <w:rPr>
            <w:rStyle w:val="CommentReference"/>
            <w:rFonts w:ascii="Calibri" w:hAnsi="Calibri"/>
            <w:i w:val="0"/>
          </w:rPr>
          <w:commentReference w:id="890"/>
        </w:r>
      </w:ins>
    </w:p>
    <w:p w14:paraId="7CF192F7" w14:textId="2FC59678" w:rsidR="002D028B" w:rsidRDefault="002D028B" w:rsidP="14F50211">
      <w:pPr>
        <w:pStyle w:val="Code"/>
      </w:pPr>
      <w:r w:rsidRPr="14F50211">
        <w:t>var signatureParams: [String:String] = [:]</w:t>
      </w:r>
    </w:p>
    <w:p w14:paraId="1397E341" w14:textId="77777777" w:rsidR="002D028B" w:rsidRDefault="002D028B" w:rsidP="14F50211">
      <w:pPr>
        <w:pStyle w:val="Code"/>
      </w:pPr>
      <w:r w:rsidRPr="14F50211">
        <w:t xml:space="preserve">    for (key, value) in urlParameters {</w:t>
      </w:r>
    </w:p>
    <w:p w14:paraId="5D06543D" w14:textId="77777777" w:rsidR="002D028B" w:rsidRDefault="002D028B" w:rsidP="14F50211">
      <w:pPr>
        <w:pStyle w:val="Code"/>
      </w:pPr>
      <w:r w:rsidRPr="14F50211">
        <w:t xml:space="preserve">        signatureParams.updateValue(value, forKey: key)</w:t>
      </w:r>
    </w:p>
    <w:p w14:paraId="228318CD" w14:textId="77777777" w:rsidR="002D028B" w:rsidRDefault="002D028B" w:rsidP="14F50211">
      <w:pPr>
        <w:pStyle w:val="Code"/>
      </w:pPr>
      <w:r w:rsidRPr="14F50211">
        <w:t xml:space="preserve">    }</w:t>
      </w:r>
    </w:p>
    <w:p w14:paraId="215A7053" w14:textId="77777777" w:rsidR="002D028B" w:rsidRDefault="002D028B" w:rsidP="14F50211">
      <w:pPr>
        <w:pStyle w:val="Code"/>
      </w:pPr>
      <w:r w:rsidRPr="14F50211">
        <w:t xml:space="preserve">    signatureParams.updateValue(oauthConsumerKey, forKey: "oauth_consumer_key")</w:t>
      </w:r>
    </w:p>
    <w:p w14:paraId="397D8022" w14:textId="77777777" w:rsidR="002D028B" w:rsidRDefault="002D028B" w:rsidP="14F50211">
      <w:pPr>
        <w:pStyle w:val="Code"/>
      </w:pPr>
      <w:r w:rsidRPr="14F50211">
        <w:t xml:space="preserve">    signatureParams.updateValue(nonce, forKey: "oauth_nonce")</w:t>
      </w:r>
    </w:p>
    <w:p w14:paraId="1FB3834E" w14:textId="77777777" w:rsidR="002D028B" w:rsidRDefault="002D028B" w:rsidP="14F50211">
      <w:pPr>
        <w:pStyle w:val="Code"/>
      </w:pPr>
      <w:r w:rsidRPr="14F50211">
        <w:t xml:space="preserve">    signatureParams.updateValue(signatureMethod, forKey: "oauth_signature_method")</w:t>
      </w:r>
    </w:p>
    <w:p w14:paraId="5BFC36F5" w14:textId="77777777" w:rsidR="002D028B" w:rsidRDefault="002D028B" w:rsidP="14F50211">
      <w:pPr>
        <w:pStyle w:val="Code"/>
      </w:pPr>
      <w:r w:rsidRPr="14F50211">
        <w:t xml:space="preserve">    signatureParams.updateValue(timeStamp, forKey: "oauth_timestamp")</w:t>
      </w:r>
    </w:p>
    <w:p w14:paraId="2DEA6A75" w14:textId="77777777" w:rsidR="002D028B" w:rsidRDefault="002D028B" w:rsidP="14F50211">
      <w:pPr>
        <w:pStyle w:val="Code"/>
      </w:pPr>
      <w:r w:rsidRPr="14F50211">
        <w:t xml:space="preserve">    </w:t>
      </w:r>
    </w:p>
    <w:p w14:paraId="0EE85307" w14:textId="77777777" w:rsidR="002D028B" w:rsidRDefault="002D028B" w:rsidP="14F50211">
      <w:pPr>
        <w:pStyle w:val="Code"/>
      </w:pPr>
      <w:r w:rsidRPr="14F50211">
        <w:t xml:space="preserve">    if oauthToken != nil {</w:t>
      </w:r>
    </w:p>
    <w:p w14:paraId="75E44A11" w14:textId="77777777" w:rsidR="002D028B" w:rsidRDefault="002D028B" w:rsidP="14F50211">
      <w:pPr>
        <w:pStyle w:val="Code"/>
      </w:pPr>
      <w:r w:rsidRPr="14F50211">
        <w:t xml:space="preserve">        signatureParams.updateValue(oauthToken, forKey: "oauth_token")</w:t>
      </w:r>
    </w:p>
    <w:p w14:paraId="3BD1D9CC" w14:textId="77777777" w:rsidR="002D028B" w:rsidRDefault="002D028B" w:rsidP="14F50211">
      <w:pPr>
        <w:pStyle w:val="Code"/>
      </w:pPr>
      <w:r w:rsidRPr="14F50211">
        <w:t xml:space="preserve">        request.setValue(oauthToken, forHTTPHeaderField: "oauth_token")</w:t>
      </w:r>
    </w:p>
    <w:p w14:paraId="62EDBF08" w14:textId="77777777" w:rsidR="002D028B" w:rsidRDefault="002D028B" w:rsidP="14F50211">
      <w:pPr>
        <w:pStyle w:val="Code"/>
      </w:pPr>
      <w:r w:rsidRPr="14F50211">
        <w:t xml:space="preserve">    }</w:t>
      </w:r>
    </w:p>
    <w:p w14:paraId="7B7F43FA" w14:textId="77777777" w:rsidR="002D028B" w:rsidRDefault="002D028B" w:rsidP="14F50211">
      <w:pPr>
        <w:pStyle w:val="Code"/>
      </w:pPr>
      <w:r w:rsidRPr="14F50211">
        <w:t xml:space="preserve">    signatureParams.updateValue(oauthVersion, forKey: "oauth_version")</w:t>
      </w:r>
    </w:p>
    <w:p w14:paraId="0BA0C2B9" w14:textId="77777777" w:rsidR="002D028B" w:rsidRDefault="002D028B" w:rsidP="14F50211">
      <w:pPr>
        <w:pStyle w:val="Code"/>
      </w:pPr>
      <w:r w:rsidRPr="14F50211">
        <w:t xml:space="preserve">    </w:t>
      </w:r>
    </w:p>
    <w:p w14:paraId="225BACB5" w14:textId="77777777" w:rsidR="002D028B" w:rsidRDefault="002D028B" w:rsidP="14F50211">
      <w:pPr>
        <w:pStyle w:val="Code"/>
      </w:pPr>
      <w:r w:rsidRPr="14F50211">
        <w:t xml:space="preserve">    var normalizedParameters: String = asURLString(inputData: signatureParams)</w:t>
      </w:r>
    </w:p>
    <w:p w14:paraId="62F963E3" w14:textId="77777777" w:rsidR="002D028B" w:rsidRDefault="002D028B" w:rsidP="14F50211">
      <w:pPr>
        <w:pStyle w:val="Code"/>
      </w:pPr>
      <w:r w:rsidRPr="14F50211">
        <w:t xml:space="preserve">    </w:t>
      </w:r>
    </w:p>
    <w:p w14:paraId="73E23805" w14:textId="77777777" w:rsidR="002D028B" w:rsidRDefault="002D028B" w:rsidP="14F50211">
      <w:pPr>
        <w:pStyle w:val="Code"/>
      </w:pPr>
      <w:r w:rsidRPr="14F50211">
        <w:t xml:space="preserve">    var signatureBaseString: String = "&amp;".join([</w:t>
      </w:r>
    </w:p>
    <w:p w14:paraId="64B3FA0B" w14:textId="77777777" w:rsidR="002D028B" w:rsidRDefault="002D028B" w:rsidP="14F50211">
      <w:pPr>
        <w:pStyle w:val="Code"/>
      </w:pPr>
      <w:r w:rsidRPr="14F50211">
        <w:t xml:space="preserve">        request.HTTPMethod,</w:t>
      </w:r>
    </w:p>
    <w:p w14:paraId="18572898" w14:textId="77777777" w:rsidR="002D028B" w:rsidRDefault="002D028B" w:rsidP="14F50211">
      <w:pPr>
        <w:pStyle w:val="Code"/>
      </w:pPr>
      <w:r w:rsidRPr="14F50211">
        <w:t xml:space="preserve">        baseUrl.escapeUrl(),</w:t>
      </w:r>
    </w:p>
    <w:p w14:paraId="51B46705" w14:textId="77777777" w:rsidR="002D028B" w:rsidRDefault="002D028B" w:rsidP="14F50211">
      <w:pPr>
        <w:pStyle w:val="Code"/>
      </w:pPr>
      <w:r w:rsidRPr="14F50211">
        <w:t xml:space="preserve">        normalizedParameters.escapeUrl()</w:t>
      </w:r>
    </w:p>
    <w:p w14:paraId="67650E5A" w14:textId="77777777" w:rsidR="002D028B" w:rsidRDefault="002D028B" w:rsidP="14F50211">
      <w:pPr>
        <w:pStyle w:val="Code"/>
      </w:pPr>
      <w:r w:rsidRPr="14F50211">
        <w:t xml:space="preserve">        ])</w:t>
      </w:r>
    </w:p>
    <w:p w14:paraId="2529A781" w14:textId="77777777" w:rsidR="002D028B" w:rsidRDefault="002D028B" w:rsidP="14F50211">
      <w:pPr>
        <w:pStyle w:val="Code"/>
      </w:pPr>
      <w:r w:rsidRPr="14F50211">
        <w:t xml:space="preserve">    // the key is the concatenated values (each first encoded per Parameter Encoding)</w:t>
      </w:r>
    </w:p>
    <w:p w14:paraId="6D627F14" w14:textId="77777777" w:rsidR="002D028B" w:rsidRDefault="002D028B" w:rsidP="14F50211">
      <w:pPr>
        <w:pStyle w:val="Code"/>
      </w:pPr>
      <w:r w:rsidRPr="14F50211">
        <w:t xml:space="preserve">    // of the Consumer Secret and Token Secret, separated by an ‘&amp;’ character (ASCII code 38) even if empty</w:t>
      </w:r>
    </w:p>
    <w:p w14:paraId="66635F4A" w14:textId="77777777" w:rsidR="002D028B" w:rsidRDefault="002D028B" w:rsidP="14F50211">
      <w:pPr>
        <w:pStyle w:val="Code"/>
      </w:pPr>
      <w:r w:rsidRPr="14F50211">
        <w:t xml:space="preserve">    var signKey = oauthConsumerSecret.escapeUrl() + "&amp;" + oauthTokenSecret.escapeUrl()</w:t>
      </w:r>
    </w:p>
    <w:p w14:paraId="38E4B296" w14:textId="77777777" w:rsidR="002D028B" w:rsidRDefault="002D028B" w:rsidP="14F50211">
      <w:pPr>
        <w:pStyle w:val="Code"/>
      </w:pPr>
      <w:r w:rsidRPr="14F50211">
        <w:t xml:space="preserve">    var signature = signatureBaseString.hmac(HMACAlgorithm.SHA1, key: signKey)</w:t>
      </w:r>
    </w:p>
    <w:p w14:paraId="1448C4A6" w14:textId="77777777" w:rsidR="002D028B" w:rsidRDefault="002D028B" w:rsidP="14F50211">
      <w:pPr>
        <w:pStyle w:val="Code"/>
      </w:pPr>
      <w:r w:rsidRPr="14F50211">
        <w:t xml:space="preserve">    </w:t>
      </w:r>
    </w:p>
    <w:p w14:paraId="5025997D" w14:textId="066D3A40" w:rsidR="002D028B" w:rsidRDefault="002D028B" w:rsidP="14F50211">
      <w:pPr>
        <w:pStyle w:val="Code"/>
      </w:pPr>
      <w:r w:rsidRPr="14F50211">
        <w:t xml:space="preserve">    print("SIGNATURE STRING: " +  signatureBaseString)</w:t>
      </w:r>
    </w:p>
    <w:p w14:paraId="767D1781" w14:textId="27606964" w:rsidR="002D028B" w:rsidRDefault="002D028B" w:rsidP="14F50211">
      <w:pPr>
        <w:pStyle w:val="Code"/>
      </w:pPr>
      <w:r w:rsidRPr="14F50211">
        <w:t xml:space="preserve">    print("SIGNATURE KEY: " +  signKey)</w:t>
      </w:r>
    </w:p>
    <w:p w14:paraId="0186DE5E" w14:textId="38B7E763" w:rsidR="002D028B" w:rsidRDefault="002D028B" w:rsidP="14F50211">
      <w:pPr>
        <w:pStyle w:val="Code"/>
      </w:pPr>
      <w:r w:rsidRPr="14F50211">
        <w:t xml:space="preserve">    print("SIGNATURE: " +  signature)</w:t>
      </w:r>
    </w:p>
    <w:p w14:paraId="3A072E58" w14:textId="110F484E" w:rsidR="002D028B" w:rsidRDefault="002D028B" w:rsidP="000258EE">
      <w:pPr>
        <w:pStyle w:val="BodyText"/>
      </w:pPr>
      <w:r>
        <w:lastRenderedPageBreak/>
        <w:t>Now that we have the signature, we need to populate the request header with the correct string. Here</w:t>
      </w:r>
      <w:ins w:id="893" w:author="Lori" w:date="2015-11-16T18:03:00Z">
        <w:r w:rsidR="0073403D">
          <w:t>,</w:t>
        </w:r>
      </w:ins>
      <w:r>
        <w:t xml:space="preserve"> too, the alphabetic order of the parameters is important.</w:t>
      </w:r>
      <w:r w:rsidR="0D1ED41A" w:rsidRPr="36E500F8">
        <w:t xml:space="preserve"> </w:t>
      </w:r>
    </w:p>
    <w:p w14:paraId="03433AAB" w14:textId="77777777" w:rsidR="0073403D" w:rsidRDefault="0073403D">
      <w:pPr>
        <w:pStyle w:val="FigureCaption"/>
        <w:rPr>
          <w:ins w:id="894" w:author="Lori" w:date="2015-11-16T18:02:00Z"/>
        </w:rPr>
        <w:pPrChange w:id="895" w:author="Lori" w:date="2015-11-16T18:03:00Z">
          <w:pPr>
            <w:pStyle w:val="Code"/>
          </w:pPr>
        </w:pPrChange>
      </w:pPr>
      <w:commentRangeStart w:id="896"/>
      <w:ins w:id="897" w:author="Lori" w:date="2015-11-16T18:02:00Z">
        <w:r>
          <w:t>Listing 5-28.</w:t>
        </w:r>
      </w:ins>
      <w:commentRangeEnd w:id="896"/>
      <w:ins w:id="898" w:author="Lori" w:date="2015-11-16T18:03:00Z">
        <w:r w:rsidRPr="006F3F08">
          <w:rPr>
            <w:rStyle w:val="CommentReference"/>
            <w:rFonts w:ascii="Calibri" w:hAnsi="Calibri"/>
            <w:i w:val="0"/>
          </w:rPr>
          <w:commentReference w:id="896"/>
        </w:r>
      </w:ins>
    </w:p>
    <w:p w14:paraId="23C26BA6" w14:textId="452E6479" w:rsidR="06A1C7E9" w:rsidRDefault="06A1C7E9" w:rsidP="00982E91">
      <w:pPr>
        <w:pStyle w:val="Code"/>
      </w:pPr>
      <w:r w:rsidRPr="00982E91">
        <w:t>// This exact order has to be preserved</w:t>
      </w:r>
      <w:r>
        <w:br/>
      </w:r>
      <w:r w:rsidRPr="00982E91">
        <w:t xml:space="preserve"> </w:t>
      </w:r>
      <w:r w:rsidR="54EC8923" w:rsidRPr="00982E91">
        <w:t xml:space="preserve">   </w:t>
      </w:r>
      <w:r w:rsidR="722160D2" w:rsidRPr="00982E91">
        <w:t>l</w:t>
      </w:r>
      <w:r w:rsidR="79DBDBE4" w:rsidRPr="00982E91">
        <w:t>et</w:t>
      </w:r>
      <w:r w:rsidRPr="00982E91">
        <w:t xml:space="preserve"> header: OAuth1aHeader = OAuth1aHeader(name: "OAuth")</w:t>
      </w:r>
      <w:r>
        <w:br/>
      </w:r>
      <w:r w:rsidRPr="00982E91">
        <w:t xml:space="preserve">    header.add("oauth_consumer_key", value: oauthConsumerKey)</w:t>
      </w:r>
      <w:r>
        <w:br/>
      </w:r>
      <w:r w:rsidRPr="00982E91">
        <w:t xml:space="preserve">    header.add("oauth_nonce", value: nonce)</w:t>
      </w:r>
      <w:r>
        <w:br/>
      </w:r>
      <w:r w:rsidRPr="00982E91">
        <w:t xml:space="preserve">    header.add("oauth_signature", value: signature)</w:t>
      </w:r>
      <w:r>
        <w:br/>
      </w:r>
      <w:r w:rsidRPr="00982E91">
        <w:t xml:space="preserve">    header.add("oauth_signature_method", value: signatureMethod)</w:t>
      </w:r>
      <w:r>
        <w:br/>
      </w:r>
      <w:r w:rsidRPr="00982E91">
        <w:t xml:space="preserve">    header.add("oauth_timestamp", value: timeStamp)</w:t>
      </w:r>
      <w:r>
        <w:br/>
      </w:r>
      <w:r w:rsidRPr="00982E91">
        <w:t xml:space="preserve">    header.add("oauth_token", value: oauthToken)</w:t>
      </w:r>
      <w:r>
        <w:br/>
      </w:r>
      <w:r w:rsidRPr="00982E91">
        <w:t xml:space="preserve">    header.add("oauth_version", value: oauthVersion)</w:t>
      </w:r>
      <w:r>
        <w:br/>
      </w:r>
      <w:r w:rsidRPr="00982E91">
        <w:t xml:space="preserve">    </w:t>
      </w:r>
      <w:r w:rsidR="79DBDBE4" w:rsidRPr="00982E91">
        <w:t xml:space="preserve">let </w:t>
      </w:r>
      <w:r w:rsidRPr="00982E91">
        <w:t>hParams = header.asString()</w:t>
      </w:r>
      <w:r>
        <w:br/>
      </w:r>
      <w:r w:rsidRPr="00982E91">
        <w:t xml:space="preserve">    </w:t>
      </w:r>
      <w:r>
        <w:br/>
      </w:r>
      <w:r w:rsidR="33D495BE" w:rsidRPr="00982E91">
        <w:t xml:space="preserve">    print("HEADER: Authorization: " + hParams)</w:t>
      </w:r>
      <w:r>
        <w:br/>
      </w:r>
      <w:r w:rsidR="33D495BE" w:rsidRPr="00982E91">
        <w:t xml:space="preserve">    request.setValue(hParams, forHTTPHeaderField: "Authorization")</w:t>
      </w:r>
    </w:p>
    <w:p w14:paraId="609D8309" w14:textId="362F4D80" w:rsidR="002D028B" w:rsidRDefault="0D92C7E3" w:rsidP="00982E91">
      <w:pPr>
        <w:pStyle w:val="Heading3"/>
      </w:pPr>
      <w:r w:rsidRPr="0D92C7E3">
        <w:t>Creating the OAuth header</w:t>
      </w:r>
    </w:p>
    <w:p w14:paraId="198BAF64" w14:textId="5BD5E2ED" w:rsidR="002D028B" w:rsidRDefault="002D028B" w:rsidP="000258EE">
      <w:pPr>
        <w:pStyle w:val="BodyText"/>
      </w:pPr>
      <w:r>
        <w:t>The code that puts together correctly the header entry and escapes the values is tucked away in an inner class</w:t>
      </w:r>
      <w:r w:rsidR="3B6DB332">
        <w:t xml:space="preserve">, at the end of the </w:t>
      </w:r>
      <w:r w:rsidR="3B6DB332" w:rsidRPr="007113D8">
        <w:rPr>
          <w:rStyle w:val="CodeInline"/>
          <w:rPrChange w:id="899" w:author="Lori" w:date="2015-11-15T13:40:00Z">
            <w:rPr/>
          </w:rPrChange>
        </w:rPr>
        <w:t>OA</w:t>
      </w:r>
      <w:r w:rsidR="6286885B" w:rsidRPr="007113D8">
        <w:rPr>
          <w:rStyle w:val="CodeInline"/>
          <w:rPrChange w:id="900" w:author="Lori" w:date="2015-11-15T13:40:00Z">
            <w:rPr/>
          </w:rPrChange>
        </w:rPr>
        <w:t>uth1a.swift</w:t>
      </w:r>
      <w:r w:rsidR="6286885B">
        <w:t xml:space="preserve"> file</w:t>
      </w:r>
      <w:r w:rsidRPr="71A6C7B4">
        <w:t>:</w:t>
      </w:r>
    </w:p>
    <w:p w14:paraId="0CFFA926" w14:textId="77777777" w:rsidR="00C03A7E" w:rsidRDefault="00C03A7E">
      <w:pPr>
        <w:pStyle w:val="FigureCaption"/>
        <w:rPr>
          <w:ins w:id="901" w:author="Lori" w:date="2015-11-16T18:03:00Z"/>
        </w:rPr>
        <w:pPrChange w:id="902" w:author="Lori" w:date="2015-11-16T18:23:00Z">
          <w:pPr>
            <w:pStyle w:val="Code"/>
          </w:pPr>
        </w:pPrChange>
      </w:pPr>
      <w:commentRangeStart w:id="903"/>
      <w:ins w:id="904" w:author="Lori" w:date="2015-11-16T18:03:00Z">
        <w:r>
          <w:t>Listing 5-29.</w:t>
        </w:r>
        <w:commentRangeEnd w:id="903"/>
        <w:r w:rsidRPr="006F3F08">
          <w:rPr>
            <w:rStyle w:val="CommentReference"/>
            <w:rFonts w:ascii="Calibri" w:hAnsi="Calibri"/>
          </w:rPr>
          <w:commentReference w:id="903"/>
        </w:r>
      </w:ins>
    </w:p>
    <w:p w14:paraId="5B40D9E1" w14:textId="4708BBD2" w:rsidR="002D028B" w:rsidRDefault="002D028B" w:rsidP="74A5CA42">
      <w:pPr>
        <w:pStyle w:val="Code"/>
      </w:pPr>
      <w:r w:rsidRPr="74A5CA42">
        <w:t>class OAuth1aHeader {</w:t>
      </w:r>
    </w:p>
    <w:p w14:paraId="6B08762B" w14:textId="77777777" w:rsidR="002D028B" w:rsidRDefault="002D028B" w:rsidP="74A5CA42">
      <w:pPr>
        <w:pStyle w:val="Code"/>
      </w:pPr>
      <w:r w:rsidRPr="74A5CA42">
        <w:t xml:space="preserve">    var hName: String!</w:t>
      </w:r>
    </w:p>
    <w:p w14:paraId="72AFCF73" w14:textId="77777777" w:rsidR="002D028B" w:rsidRDefault="002D028B" w:rsidP="74A5CA42">
      <w:pPr>
        <w:pStyle w:val="Code"/>
      </w:pPr>
      <w:r w:rsidRPr="74A5CA42">
        <w:t xml:space="preserve">    var params: Array&lt;String&gt;!</w:t>
      </w:r>
    </w:p>
    <w:p w14:paraId="5AE4861E" w14:textId="77777777" w:rsidR="002D028B" w:rsidRDefault="002D028B" w:rsidP="74A5CA42">
      <w:pPr>
        <w:pStyle w:val="Code"/>
      </w:pPr>
      <w:r w:rsidRPr="74A5CA42">
        <w:t xml:space="preserve">    required init (name: String) {</w:t>
      </w:r>
    </w:p>
    <w:p w14:paraId="0E7DE389" w14:textId="77777777" w:rsidR="002D028B" w:rsidRDefault="002D028B" w:rsidP="74A5CA42">
      <w:pPr>
        <w:pStyle w:val="Code"/>
      </w:pPr>
      <w:r w:rsidRPr="74A5CA42">
        <w:t xml:space="preserve">        params = Array&lt;String&gt;()</w:t>
      </w:r>
    </w:p>
    <w:p w14:paraId="3FE7CC5E" w14:textId="77777777" w:rsidR="002D028B" w:rsidRDefault="002D028B" w:rsidP="74A5CA42">
      <w:pPr>
        <w:pStyle w:val="Code"/>
      </w:pPr>
      <w:r w:rsidRPr="74A5CA42">
        <w:t xml:space="preserve">        hName = name</w:t>
      </w:r>
    </w:p>
    <w:p w14:paraId="686F9228" w14:textId="77777777" w:rsidR="002D028B" w:rsidRDefault="002D028B" w:rsidP="74A5CA42">
      <w:pPr>
        <w:pStyle w:val="Code"/>
      </w:pPr>
      <w:r w:rsidRPr="74A5CA42">
        <w:t xml:space="preserve">    }</w:t>
      </w:r>
    </w:p>
    <w:p w14:paraId="667BF0DC" w14:textId="77777777" w:rsidR="002D028B" w:rsidRDefault="002D028B" w:rsidP="74A5CA42">
      <w:pPr>
        <w:pStyle w:val="Code"/>
      </w:pPr>
      <w:r w:rsidRPr="74A5CA42">
        <w:t xml:space="preserve">    func add (key: String, value: String) {</w:t>
      </w:r>
    </w:p>
    <w:p w14:paraId="0F537310" w14:textId="77777777" w:rsidR="002D028B" w:rsidRDefault="002D028B" w:rsidP="74A5CA42">
      <w:pPr>
        <w:pStyle w:val="Code"/>
      </w:pPr>
      <w:r w:rsidRPr="74A5CA42">
        <w:t xml:space="preserve">        params.append(key + "=\"" + value.escapeUrl() + "\"")</w:t>
      </w:r>
    </w:p>
    <w:p w14:paraId="158C849D" w14:textId="77777777" w:rsidR="002D028B" w:rsidRDefault="002D028B" w:rsidP="74A5CA42">
      <w:pPr>
        <w:pStyle w:val="Code"/>
      </w:pPr>
      <w:r w:rsidRPr="74A5CA42">
        <w:t xml:space="preserve">    }</w:t>
      </w:r>
    </w:p>
    <w:p w14:paraId="6E6E3BBF" w14:textId="77777777" w:rsidR="002D028B" w:rsidRDefault="002D028B" w:rsidP="74A5CA42">
      <w:pPr>
        <w:pStyle w:val="Code"/>
      </w:pPr>
      <w:r w:rsidRPr="74A5CA42">
        <w:t xml:space="preserve">    func asString () -&gt; String {</w:t>
      </w:r>
    </w:p>
    <w:p w14:paraId="6FA3D528" w14:textId="77777777" w:rsidR="002D028B" w:rsidRDefault="002D028B" w:rsidP="74A5CA42">
      <w:pPr>
        <w:pStyle w:val="Code"/>
      </w:pPr>
      <w:r w:rsidRPr="74A5CA42">
        <w:t xml:space="preserve">        var hParams: String = ", ".join(params)</w:t>
      </w:r>
    </w:p>
    <w:p w14:paraId="3C1FB982" w14:textId="77777777" w:rsidR="002D028B" w:rsidRDefault="002D028B" w:rsidP="74A5CA42">
      <w:pPr>
        <w:pStyle w:val="Code"/>
      </w:pPr>
      <w:r w:rsidRPr="74A5CA42">
        <w:t xml:space="preserve">        return hName + " " + hParams</w:t>
      </w:r>
    </w:p>
    <w:p w14:paraId="6875BDBC" w14:textId="77777777" w:rsidR="002D028B" w:rsidRDefault="002D028B" w:rsidP="74A5CA42">
      <w:pPr>
        <w:pStyle w:val="Code"/>
      </w:pPr>
      <w:r w:rsidRPr="74A5CA42">
        <w:t xml:space="preserve">    }</w:t>
      </w:r>
    </w:p>
    <w:p w14:paraId="2534BB7C" w14:textId="77777777" w:rsidR="002D028B" w:rsidRDefault="002D028B" w:rsidP="74A5CA42">
      <w:pPr>
        <w:pStyle w:val="Code"/>
      </w:pPr>
      <w:r w:rsidRPr="74A5CA42">
        <w:t>}</w:t>
      </w:r>
    </w:p>
    <w:p w14:paraId="4F8DE9D0" w14:textId="3FA442E7" w:rsidR="002D028B" w:rsidRDefault="002D028B" w:rsidP="000258EE">
      <w:pPr>
        <w:pStyle w:val="BodyText"/>
      </w:pPr>
      <w:r>
        <w:t>We did not create a common library for the APIClient and this OAuth1a library, so we need to duplicate some code that encodes the URL for signing. Sorting of parameters was not needed in the actual URL</w:t>
      </w:r>
      <w:del w:id="905" w:author="Lori" w:date="2015-11-16T23:04:00Z">
        <w:r w:rsidDel="00BA56D6">
          <w:delText>,</w:delText>
        </w:r>
      </w:del>
      <w:r>
        <w:t xml:space="preserve"> but is needed for the correct OAuth signature</w:t>
      </w:r>
      <w:ins w:id="906" w:author="Lori" w:date="2015-11-15T13:41:00Z">
        <w:r w:rsidR="007113D8">
          <w:t>.</w:t>
        </w:r>
      </w:ins>
      <w:del w:id="907" w:author="Lori" w:date="2015-11-15T13:41:00Z">
        <w:r w:rsidDel="007113D8">
          <w:delText>:</w:delText>
        </w:r>
      </w:del>
    </w:p>
    <w:p w14:paraId="6CCC6B77" w14:textId="77777777" w:rsidR="00C03A7E" w:rsidRDefault="00C03A7E">
      <w:pPr>
        <w:pStyle w:val="FigureCaption"/>
        <w:rPr>
          <w:ins w:id="908" w:author="Lori" w:date="2015-11-16T18:04:00Z"/>
        </w:rPr>
        <w:pPrChange w:id="909" w:author="Lori" w:date="2015-11-16T18:23:00Z">
          <w:pPr>
            <w:pStyle w:val="Code"/>
          </w:pPr>
        </w:pPrChange>
      </w:pPr>
      <w:commentRangeStart w:id="910"/>
      <w:ins w:id="911" w:author="Lori" w:date="2015-11-16T18:04:00Z">
        <w:r>
          <w:t>Listing 5-30.</w:t>
        </w:r>
        <w:commentRangeEnd w:id="910"/>
        <w:r w:rsidRPr="006F3F08">
          <w:rPr>
            <w:rStyle w:val="CommentReference"/>
            <w:rFonts w:ascii="Calibri" w:hAnsi="Calibri"/>
          </w:rPr>
          <w:commentReference w:id="910"/>
        </w:r>
      </w:ins>
    </w:p>
    <w:p w14:paraId="657F1F73" w14:textId="79439F26" w:rsidR="002D028B" w:rsidRDefault="002D028B" w:rsidP="74A5CA42">
      <w:pPr>
        <w:pStyle w:val="Code"/>
      </w:pPr>
      <w:r w:rsidRPr="74A5CA42">
        <w:lastRenderedPageBreak/>
        <w:t>func asURLString (inputData: [String:String]!=[:]) -&gt; String {</w:t>
      </w:r>
    </w:p>
    <w:p w14:paraId="2C638C17" w14:textId="77777777" w:rsidR="002D028B" w:rsidRDefault="002D028B" w:rsidP="74A5CA42">
      <w:pPr>
        <w:pStyle w:val="Code"/>
      </w:pPr>
      <w:r w:rsidRPr="74A5CA42">
        <w:t xml:space="preserve">    var params: [String] = []</w:t>
      </w:r>
    </w:p>
    <w:p w14:paraId="0896635A" w14:textId="77777777" w:rsidR="002D028B" w:rsidRDefault="002D028B" w:rsidP="74A5CA42">
      <w:pPr>
        <w:pStyle w:val="Code"/>
      </w:pPr>
      <w:r w:rsidRPr="74A5CA42">
        <w:t xml:space="preserve">    for (key, value) in inputData {</w:t>
      </w:r>
    </w:p>
    <w:p w14:paraId="5C589AAD" w14:textId="77777777" w:rsidR="002D028B" w:rsidRDefault="002D028B" w:rsidP="74A5CA42">
      <w:pPr>
        <w:pStyle w:val="Code"/>
      </w:pPr>
      <w:r w:rsidRPr="74A5CA42">
        <w:t xml:space="preserve">        params.append( "=".join([ key.escapeUrl(), value.escapeUrl()] ))</w:t>
      </w:r>
    </w:p>
    <w:p w14:paraId="40E91793" w14:textId="77777777" w:rsidR="002D028B" w:rsidRDefault="002D028B" w:rsidP="74A5CA42">
      <w:pPr>
        <w:pStyle w:val="Code"/>
      </w:pPr>
      <w:r w:rsidRPr="74A5CA42">
        <w:t xml:space="preserve">    }</w:t>
      </w:r>
    </w:p>
    <w:p w14:paraId="032B7068" w14:textId="3A419336" w:rsidR="002D028B" w:rsidRDefault="002D028B" w:rsidP="74A5CA42">
      <w:pPr>
        <w:pStyle w:val="Code"/>
      </w:pPr>
      <w:r w:rsidRPr="74A5CA42">
        <w:t xml:space="preserve">    params = params.sort</w:t>
      </w:r>
      <w:r w:rsidR="6FBC4078" w:rsidRPr="74A5CA42">
        <w:t xml:space="preserve"> </w:t>
      </w:r>
      <w:r w:rsidRPr="74A5CA42">
        <w:t>{ $0 &lt; $1 }</w:t>
      </w:r>
    </w:p>
    <w:p w14:paraId="3C4E7A60" w14:textId="77777777" w:rsidR="002D028B" w:rsidRDefault="002D028B" w:rsidP="74A5CA42">
      <w:pPr>
        <w:pStyle w:val="Code"/>
      </w:pPr>
      <w:r w:rsidRPr="74A5CA42">
        <w:t xml:space="preserve">    return "&amp;".join(params)</w:t>
      </w:r>
    </w:p>
    <w:p w14:paraId="4E27A41C" w14:textId="77777777" w:rsidR="002D028B" w:rsidRDefault="002D028B">
      <w:pPr>
        <w:pStyle w:val="Code"/>
      </w:pPr>
      <w:r w:rsidRPr="74A5CA42">
        <w:t>}</w:t>
      </w:r>
    </w:p>
    <w:p w14:paraId="044EF9F8" w14:textId="34609F22" w:rsidR="002D028B" w:rsidRDefault="002D028B" w:rsidP="000258EE">
      <w:pPr>
        <w:pStyle w:val="Code"/>
      </w:pPr>
    </w:p>
    <w:p w14:paraId="4DBCD373" w14:textId="52E2C7EB" w:rsidR="002D028B" w:rsidRDefault="4E27A41C" w:rsidP="00982E91">
      <w:pPr>
        <w:pStyle w:val="BodyText"/>
      </w:pPr>
      <w:r>
        <w:t xml:space="preserve">This was all the work needed for the OAuth signature. It wasn’t that bad, right? As a bonus, we added the </w:t>
      </w:r>
      <w:r w:rsidRPr="007113D8">
        <w:rPr>
          <w:rStyle w:val="CodeInline"/>
          <w:rPrChange w:id="912" w:author="Lori" w:date="2015-11-15T13:41:00Z">
            <w:rPr/>
          </w:rPrChange>
        </w:rPr>
        <w:t>signTempAccessToken()</w:t>
      </w:r>
      <w:r>
        <w:t xml:space="preserve"> function that can be used for the signing of the first step in registerin</w:t>
      </w:r>
      <w:r w:rsidR="000C7E7C">
        <w:t>g the access of your app to a</w:t>
      </w:r>
      <w:r>
        <w:t xml:space="preserve"> user account. Notice that the </w:t>
      </w:r>
      <w:proofErr w:type="spellStart"/>
      <w:r w:rsidRPr="000B4CE8">
        <w:rPr>
          <w:rStyle w:val="CodeInline"/>
          <w:rPrChange w:id="913" w:author="Lori" w:date="2015-11-16T23:04:00Z">
            <w:rPr/>
          </w:rPrChange>
        </w:rPr>
        <w:t>requestUrl</w:t>
      </w:r>
      <w:proofErr w:type="spellEnd"/>
      <w:r>
        <w:t xml:space="preserve"> is stripped of the protocol and the host part, so that instead of the full URL </w:t>
      </w:r>
      <w:r w:rsidRPr="007113D8">
        <w:rPr>
          <w:rStyle w:val="CodeInline"/>
          <w:rPrChange w:id="914" w:author="Lori" w:date="2015-11-15T13:42:00Z">
            <w:rPr/>
          </w:rPrChange>
        </w:rPr>
        <w:t>https://api.fitbit.com/oauth/request_token</w:t>
      </w:r>
      <w:r>
        <w:t xml:space="preserve"> only the </w:t>
      </w:r>
      <w:r w:rsidRPr="007113D8">
        <w:rPr>
          <w:rStyle w:val="CodeInline"/>
          <w:rPrChange w:id="915" w:author="Lori" w:date="2015-11-15T13:42:00Z">
            <w:rPr/>
          </w:rPrChange>
        </w:rPr>
        <w:t>oauth/request_token</w:t>
      </w:r>
      <w:r>
        <w:t xml:space="preserve"> path is used for signing.</w:t>
      </w:r>
    </w:p>
    <w:p w14:paraId="58439946" w14:textId="77777777" w:rsidR="00C03A7E" w:rsidRDefault="00C03A7E">
      <w:pPr>
        <w:pStyle w:val="FigureCaption"/>
        <w:rPr>
          <w:ins w:id="916" w:author="Lori" w:date="2015-11-16T18:04:00Z"/>
        </w:rPr>
        <w:pPrChange w:id="917" w:author="Lori" w:date="2015-11-16T18:23:00Z">
          <w:pPr>
            <w:pStyle w:val="Code"/>
          </w:pPr>
        </w:pPrChange>
      </w:pPr>
      <w:commentRangeStart w:id="918"/>
      <w:ins w:id="919" w:author="Lori" w:date="2015-11-16T18:04:00Z">
        <w:r>
          <w:t>Listing 5-31.</w:t>
        </w:r>
        <w:commentRangeEnd w:id="918"/>
        <w:r w:rsidRPr="006F3F08">
          <w:rPr>
            <w:rStyle w:val="CommentReference"/>
            <w:rFonts w:ascii="Calibri" w:hAnsi="Calibri"/>
          </w:rPr>
          <w:commentReference w:id="918"/>
        </w:r>
      </w:ins>
    </w:p>
    <w:p w14:paraId="12EAA0AF" w14:textId="345C08D1" w:rsidR="002D028B" w:rsidRDefault="4E27A41C">
      <w:pPr>
        <w:pStyle w:val="Code"/>
      </w:pPr>
      <w:r w:rsidRPr="74A5CA42">
        <w:t>func signTempAccessToken (request: NSMutableURLRequest) {</w:t>
      </w:r>
    </w:p>
    <w:p w14:paraId="1F125A4D" w14:textId="6C8A122E" w:rsidR="002D028B" w:rsidRDefault="4E27A41C">
      <w:pPr>
        <w:pStyle w:val="Code"/>
      </w:pPr>
      <w:r w:rsidRPr="74A5CA42">
        <w:t xml:space="preserve">    // This request does not use the URL for signing, but rather the path oauth/request_token</w:t>
      </w:r>
    </w:p>
    <w:p w14:paraId="787663DB" w14:textId="37040FBD" w:rsidR="002D028B" w:rsidRDefault="4E27A41C">
      <w:pPr>
        <w:pStyle w:val="Code"/>
      </w:pPr>
      <w:r w:rsidRPr="74A5CA42">
        <w:t xml:space="preserve">    var requestUrl = request.valueForKey("URL") as? NSURL</w:t>
      </w:r>
    </w:p>
    <w:p w14:paraId="45C716DF" w14:textId="2CE17853" w:rsidR="002D028B" w:rsidRDefault="4E27A41C">
      <w:pPr>
        <w:pStyle w:val="Code"/>
      </w:pPr>
      <w:r w:rsidRPr="74A5CA42">
        <w:t xml:space="preserve">    var urlPath: String = requestUrl!.path!</w:t>
      </w:r>
    </w:p>
    <w:p w14:paraId="6EC51D87" w14:textId="026D7A8F" w:rsidR="002D028B" w:rsidRDefault="4E27A41C">
      <w:pPr>
        <w:pStyle w:val="Code"/>
      </w:pPr>
      <w:r w:rsidRPr="74A5CA42">
        <w:t xml:space="preserve">    urlPath = </w:t>
      </w:r>
      <w:r w:rsidR="15744123" w:rsidRPr="74A5CA42">
        <w:t xml:space="preserve">String( </w:t>
      </w:r>
      <w:r w:rsidRPr="74A5CA42">
        <w:t>dropFirst(urlPath)</w:t>
      </w:r>
      <w:r w:rsidR="15744123" w:rsidRPr="71A6C7B4">
        <w:t xml:space="preserve"> </w:t>
      </w:r>
      <w:r w:rsidR="7D5C44E3" w:rsidRPr="71A6C7B4">
        <w:t>)</w:t>
      </w:r>
    </w:p>
    <w:p w14:paraId="1B21A113" w14:textId="180BBB6E" w:rsidR="002D028B" w:rsidRDefault="4E27A41C">
      <w:pPr>
        <w:pStyle w:val="Code"/>
      </w:pPr>
      <w:r w:rsidRPr="74A5CA42">
        <w:t xml:space="preserve">    signRequest(request, signUrl: urlPath)</w:t>
      </w:r>
    </w:p>
    <w:p w14:paraId="19EF69C5" w14:textId="0C4BF32D" w:rsidR="002D028B" w:rsidRDefault="4E27A41C">
      <w:pPr>
        <w:pStyle w:val="Code"/>
      </w:pPr>
      <w:r w:rsidRPr="71A6C7B4">
        <w:t>}</w:t>
      </w:r>
    </w:p>
    <w:p w14:paraId="544A2BDE" w14:textId="45451F21" w:rsidR="002D028B" w:rsidRDefault="0D92C7E3" w:rsidP="00982E91">
      <w:pPr>
        <w:pStyle w:val="Heading3"/>
      </w:pPr>
      <w:r w:rsidRPr="0D92C7E3">
        <w:t xml:space="preserve">The code for </w:t>
      </w:r>
      <w:r>
        <w:t>OAuth1a.swift</w:t>
      </w:r>
    </w:p>
    <w:p w14:paraId="00559301" w14:textId="4FBD05E9" w:rsidR="002D028B" w:rsidRDefault="002D028B" w:rsidP="000258EE">
      <w:pPr>
        <w:pStyle w:val="BodyText"/>
      </w:pPr>
      <w:commentRangeStart w:id="920"/>
      <w:r>
        <w:t xml:space="preserve">Here is the complete code in the </w:t>
      </w:r>
      <w:r w:rsidRPr="007113D8">
        <w:rPr>
          <w:rStyle w:val="CodeInline"/>
          <w:rPrChange w:id="921" w:author="Lori" w:date="2015-11-15T13:42:00Z">
            <w:rPr/>
          </w:rPrChange>
        </w:rPr>
        <w:t>OAuth1a.swift</w:t>
      </w:r>
      <w:r>
        <w:t xml:space="preserve"> library</w:t>
      </w:r>
      <w:commentRangeEnd w:id="920"/>
      <w:r w:rsidR="00FD6BD5">
        <w:rPr>
          <w:rStyle w:val="CommentReference"/>
          <w:rFonts w:ascii="Calibri" w:hAnsi="Calibri"/>
        </w:rPr>
        <w:commentReference w:id="920"/>
      </w:r>
      <w:r w:rsidRPr="71A6C7B4">
        <w:t>.</w:t>
      </w:r>
    </w:p>
    <w:p w14:paraId="628025D5" w14:textId="77777777" w:rsidR="00C03A7E" w:rsidRDefault="00C03A7E">
      <w:pPr>
        <w:pStyle w:val="FigureCaption"/>
        <w:rPr>
          <w:ins w:id="922" w:author="Lori" w:date="2015-11-16T18:04:00Z"/>
        </w:rPr>
        <w:pPrChange w:id="923" w:author="Lori" w:date="2015-11-16T18:24:00Z">
          <w:pPr>
            <w:pStyle w:val="Code"/>
          </w:pPr>
        </w:pPrChange>
      </w:pPr>
      <w:commentRangeStart w:id="924"/>
      <w:ins w:id="925" w:author="Lori" w:date="2015-11-16T18:04:00Z">
        <w:r>
          <w:t>Listing 5-32.</w:t>
        </w:r>
      </w:ins>
      <w:commentRangeEnd w:id="924"/>
      <w:ins w:id="926" w:author="Lori" w:date="2015-11-16T18:05:00Z">
        <w:r w:rsidRPr="006F3F08">
          <w:rPr>
            <w:rStyle w:val="CommentReference"/>
            <w:rFonts w:ascii="Calibri" w:hAnsi="Calibri"/>
          </w:rPr>
          <w:commentReference w:id="924"/>
        </w:r>
      </w:ins>
    </w:p>
    <w:p w14:paraId="5DA3D8B4" w14:textId="693835C4" w:rsidR="002D028B" w:rsidRDefault="002D028B" w:rsidP="000258EE">
      <w:pPr>
        <w:pStyle w:val="Code"/>
      </w:pPr>
      <w:r>
        <w:t>import Foundation</w:t>
      </w:r>
    </w:p>
    <w:p w14:paraId="29404E7A" w14:textId="77777777" w:rsidR="002D028B" w:rsidRDefault="002D028B" w:rsidP="000258EE">
      <w:pPr>
        <w:pStyle w:val="Code"/>
      </w:pPr>
      <w:r>
        <w:t>class OAuth1a {</w:t>
      </w:r>
    </w:p>
    <w:p w14:paraId="5D75CA09" w14:textId="77777777" w:rsidR="002D028B" w:rsidRDefault="002D028B" w:rsidP="000258EE">
      <w:pPr>
        <w:pStyle w:val="Code"/>
      </w:pPr>
      <w:r>
        <w:t xml:space="preserve">    var signatureMethod: String = "HMAC-SHA1"</w:t>
      </w:r>
    </w:p>
    <w:p w14:paraId="1B989163" w14:textId="77777777" w:rsidR="002D028B" w:rsidRDefault="002D028B" w:rsidP="000258EE">
      <w:pPr>
        <w:pStyle w:val="Code"/>
      </w:pPr>
      <w:r>
        <w:t xml:space="preserve">    var oauthVersion: String = "1.0"</w:t>
      </w:r>
    </w:p>
    <w:p w14:paraId="7308FAD4" w14:textId="77777777" w:rsidR="002D028B" w:rsidRDefault="002D028B" w:rsidP="000258EE">
      <w:pPr>
        <w:pStyle w:val="Code"/>
      </w:pPr>
      <w:r>
        <w:t xml:space="preserve">    var oauthConsumerKey: String!</w:t>
      </w:r>
    </w:p>
    <w:p w14:paraId="466A234E" w14:textId="77777777" w:rsidR="002D028B" w:rsidRDefault="002D028B" w:rsidP="000258EE">
      <w:pPr>
        <w:pStyle w:val="Code"/>
      </w:pPr>
      <w:r>
        <w:t xml:space="preserve">    var oauthConsumerSecret: String!</w:t>
      </w:r>
    </w:p>
    <w:p w14:paraId="311C1D3B" w14:textId="77777777" w:rsidR="002D028B" w:rsidRDefault="002D028B" w:rsidP="000258EE">
      <w:pPr>
        <w:pStyle w:val="Code"/>
      </w:pPr>
      <w:r>
        <w:t xml:space="preserve">    var oauthToken: String!</w:t>
      </w:r>
    </w:p>
    <w:p w14:paraId="146CD15C" w14:textId="77777777" w:rsidR="002D028B" w:rsidRDefault="002D028B" w:rsidP="000258EE">
      <w:pPr>
        <w:pStyle w:val="Code"/>
      </w:pPr>
      <w:r>
        <w:t xml:space="preserve">    var oauthTokenSecret: String!</w:t>
      </w:r>
    </w:p>
    <w:p w14:paraId="506EDB90" w14:textId="77777777" w:rsidR="002D028B" w:rsidRDefault="002D028B" w:rsidP="000258EE">
      <w:pPr>
        <w:pStyle w:val="Code"/>
      </w:pPr>
      <w:r>
        <w:t xml:space="preserve">    </w:t>
      </w:r>
    </w:p>
    <w:p w14:paraId="29A444FD" w14:textId="77777777" w:rsidR="002D028B" w:rsidRDefault="002D028B" w:rsidP="000258EE">
      <w:pPr>
        <w:pStyle w:val="Code"/>
      </w:pPr>
      <w:r>
        <w:t xml:space="preserve">    required init (oauthParams: NSDictionary) {</w:t>
      </w:r>
    </w:p>
    <w:p w14:paraId="60B1FF24" w14:textId="77777777" w:rsidR="002D028B" w:rsidRDefault="002D028B" w:rsidP="000258EE">
      <w:pPr>
        <w:pStyle w:val="Code"/>
      </w:pPr>
      <w:r>
        <w:t xml:space="preserve">        oauthConsumerKey = oauthParams.objectForKey("oauth_consumer_key") as! String</w:t>
      </w:r>
    </w:p>
    <w:p w14:paraId="3262448B" w14:textId="77777777" w:rsidR="002D028B" w:rsidRDefault="002D028B" w:rsidP="000258EE">
      <w:pPr>
        <w:pStyle w:val="Code"/>
      </w:pPr>
      <w:r>
        <w:t xml:space="preserve">        oauthConsumerSecret = oauthParams.objectForKey("oauth_consumer_secret") as! String</w:t>
      </w:r>
    </w:p>
    <w:p w14:paraId="4BC15FB1" w14:textId="77777777" w:rsidR="002D028B" w:rsidRDefault="002D028B" w:rsidP="000258EE">
      <w:pPr>
        <w:pStyle w:val="Code"/>
      </w:pPr>
      <w:r>
        <w:t xml:space="preserve">        oauthToken = oauthParams.objectForKey("oauth_token") as! String</w:t>
      </w:r>
    </w:p>
    <w:p w14:paraId="2537B29C" w14:textId="77777777" w:rsidR="002D028B" w:rsidRDefault="002D028B" w:rsidP="000258EE">
      <w:pPr>
        <w:pStyle w:val="Code"/>
      </w:pPr>
      <w:r>
        <w:t xml:space="preserve">        oauthTokenSecret = oauthParams.objectForKey("oauth_token_secret") as! String</w:t>
      </w:r>
    </w:p>
    <w:p w14:paraId="4F6C6682" w14:textId="77777777" w:rsidR="002D028B" w:rsidRDefault="002D028B" w:rsidP="000258EE">
      <w:pPr>
        <w:pStyle w:val="Code"/>
      </w:pPr>
      <w:r>
        <w:t xml:space="preserve">    }</w:t>
      </w:r>
    </w:p>
    <w:p w14:paraId="287DA7D8" w14:textId="77777777" w:rsidR="002D028B" w:rsidRDefault="002D028B" w:rsidP="000258EE">
      <w:pPr>
        <w:pStyle w:val="Code"/>
      </w:pPr>
      <w:r>
        <w:t xml:space="preserve">    </w:t>
      </w:r>
    </w:p>
    <w:p w14:paraId="4351206F" w14:textId="77777777" w:rsidR="002D028B" w:rsidRDefault="002D028B" w:rsidP="000258EE">
      <w:pPr>
        <w:pStyle w:val="Code"/>
      </w:pPr>
      <w:r>
        <w:lastRenderedPageBreak/>
        <w:t xml:space="preserve">    func randomStringWithLength (len : Int) -&gt; String {</w:t>
      </w:r>
    </w:p>
    <w:p w14:paraId="7E552A29" w14:textId="77777777" w:rsidR="002D028B" w:rsidRDefault="002D028B" w:rsidP="000258EE">
      <w:pPr>
        <w:pStyle w:val="Code"/>
      </w:pPr>
      <w:r>
        <w:t xml:space="preserve">        let letters : NSString = "abcdefghijklmnopqrstuvwxyzABCDEFGHIJKLMNOPQRSTUVWXYZ0123456789"</w:t>
      </w:r>
    </w:p>
    <w:p w14:paraId="6CF144B9" w14:textId="77777777" w:rsidR="002D028B" w:rsidRDefault="002D028B" w:rsidP="000258EE">
      <w:pPr>
        <w:pStyle w:val="Code"/>
      </w:pPr>
      <w:r>
        <w:t xml:space="preserve">        var randomString : NSMutableString = NSMutableString(capacity: len)</w:t>
      </w:r>
    </w:p>
    <w:p w14:paraId="477CED83" w14:textId="77777777" w:rsidR="002D028B" w:rsidRDefault="002D028B" w:rsidP="000258EE">
      <w:pPr>
        <w:pStyle w:val="Code"/>
      </w:pPr>
      <w:r>
        <w:t xml:space="preserve">        </w:t>
      </w:r>
    </w:p>
    <w:p w14:paraId="396C1144" w14:textId="77777777" w:rsidR="002D028B" w:rsidRDefault="002D028B" w:rsidP="000258EE">
      <w:pPr>
        <w:pStyle w:val="Code"/>
      </w:pPr>
      <w:r>
        <w:t xml:space="preserve">        for (var i=0; i &lt; len; i++){</w:t>
      </w:r>
    </w:p>
    <w:p w14:paraId="58156979" w14:textId="77777777" w:rsidR="002D028B" w:rsidRDefault="002D028B" w:rsidP="000258EE">
      <w:pPr>
        <w:pStyle w:val="Code"/>
      </w:pPr>
      <w:r>
        <w:t xml:space="preserve">            var length = UInt32(letters.length)</w:t>
      </w:r>
    </w:p>
    <w:p w14:paraId="2EB9FBCB" w14:textId="77777777" w:rsidR="002D028B" w:rsidRDefault="002D028B" w:rsidP="000258EE">
      <w:pPr>
        <w:pStyle w:val="Code"/>
      </w:pPr>
      <w:r>
        <w:t xml:space="preserve">            var rand = arc4random_uniform(length)</w:t>
      </w:r>
    </w:p>
    <w:p w14:paraId="362F479F" w14:textId="77777777" w:rsidR="002D028B" w:rsidRDefault="002D028B" w:rsidP="000258EE">
      <w:pPr>
        <w:pStyle w:val="Code"/>
      </w:pPr>
      <w:r>
        <w:t xml:space="preserve">            randomString.appendFormat("%C", letters.characterAtIndex(Int(rand)))</w:t>
      </w:r>
    </w:p>
    <w:p w14:paraId="5A8EF31D" w14:textId="77777777" w:rsidR="002D028B" w:rsidRDefault="002D028B" w:rsidP="000258EE">
      <w:pPr>
        <w:pStyle w:val="Code"/>
      </w:pPr>
      <w:r>
        <w:t xml:space="preserve">        }</w:t>
      </w:r>
    </w:p>
    <w:p w14:paraId="336598D9" w14:textId="77777777" w:rsidR="002D028B" w:rsidRDefault="002D028B" w:rsidP="000258EE">
      <w:pPr>
        <w:pStyle w:val="Code"/>
      </w:pPr>
      <w:r>
        <w:t xml:space="preserve">        return randomString as String</w:t>
      </w:r>
    </w:p>
    <w:p w14:paraId="59B304B1" w14:textId="77777777" w:rsidR="002D028B" w:rsidRDefault="002D028B" w:rsidP="000258EE">
      <w:pPr>
        <w:pStyle w:val="Code"/>
      </w:pPr>
      <w:r>
        <w:t xml:space="preserve">    }</w:t>
      </w:r>
    </w:p>
    <w:p w14:paraId="785CBA1B" w14:textId="77777777" w:rsidR="00FC132F" w:rsidRDefault="00FC132F" w:rsidP="000258EE">
      <w:pPr>
        <w:pStyle w:val="Code"/>
      </w:pPr>
    </w:p>
    <w:p w14:paraId="463059ED" w14:textId="77777777" w:rsidR="00FC132F" w:rsidRDefault="00FC132F" w:rsidP="00FC132F">
      <w:pPr>
        <w:pStyle w:val="Code"/>
      </w:pPr>
      <w:r>
        <w:t>func signRequest (request: NSMutableURLRequest, urlParameters: [String:String]!=[:], signUrl: String!=nil) {</w:t>
      </w:r>
    </w:p>
    <w:p w14:paraId="666F4BED" w14:textId="77777777" w:rsidR="00FC132F" w:rsidRDefault="00FC132F" w:rsidP="00FC132F">
      <w:pPr>
        <w:pStyle w:val="Code"/>
      </w:pPr>
      <w:r>
        <w:t xml:space="preserve">        let timeStamp = String(format:"%d", Int(NSDate().timeIntervalSince1970))</w:t>
      </w:r>
    </w:p>
    <w:p w14:paraId="58E02C83" w14:textId="77777777" w:rsidR="00FC132F" w:rsidRDefault="00FC132F" w:rsidP="00FC132F">
      <w:pPr>
        <w:pStyle w:val="Code"/>
      </w:pPr>
      <w:r>
        <w:t xml:space="preserve">        var nonce = randomStringWithLength(11)</w:t>
      </w:r>
    </w:p>
    <w:p w14:paraId="3ECC3C52" w14:textId="77777777" w:rsidR="00FC132F" w:rsidRDefault="00FC132F" w:rsidP="00FC132F">
      <w:pPr>
        <w:pStyle w:val="Code"/>
      </w:pPr>
      <w:r>
        <w:t xml:space="preserve">        var baseUrl: String</w:t>
      </w:r>
    </w:p>
    <w:p w14:paraId="2616DE45" w14:textId="77777777" w:rsidR="00FC132F" w:rsidRDefault="00FC132F" w:rsidP="00FC132F">
      <w:pPr>
        <w:pStyle w:val="Code"/>
      </w:pPr>
      <w:r>
        <w:t xml:space="preserve">        if signUrl == nil {</w:t>
      </w:r>
    </w:p>
    <w:p w14:paraId="5011830F" w14:textId="77777777" w:rsidR="00FC132F" w:rsidRDefault="00FC132F" w:rsidP="00FC132F">
      <w:pPr>
        <w:pStyle w:val="Code"/>
      </w:pPr>
      <w:r>
        <w:t xml:space="preserve">            baseUrl = (request.valueForKey("URL") as! NSURL).absoluteString!</w:t>
      </w:r>
    </w:p>
    <w:p w14:paraId="0AD1E508" w14:textId="2198A765" w:rsidR="00FC132F" w:rsidRDefault="00FC132F" w:rsidP="00FC132F">
      <w:pPr>
        <w:pStyle w:val="Code"/>
      </w:pPr>
      <w:r>
        <w:t xml:space="preserve">            print("REQUEST URL: " + baseUrl)</w:t>
      </w:r>
    </w:p>
    <w:p w14:paraId="7BF46D01" w14:textId="77777777" w:rsidR="00FC132F" w:rsidRDefault="00FC132F" w:rsidP="00FC132F">
      <w:pPr>
        <w:pStyle w:val="Code"/>
      </w:pPr>
      <w:r>
        <w:t xml:space="preserve">        }</w:t>
      </w:r>
    </w:p>
    <w:p w14:paraId="72181FC6" w14:textId="77777777" w:rsidR="00FC132F" w:rsidRDefault="00FC132F" w:rsidP="00FC132F">
      <w:pPr>
        <w:pStyle w:val="Code"/>
      </w:pPr>
      <w:r>
        <w:t xml:space="preserve">        else {</w:t>
      </w:r>
    </w:p>
    <w:p w14:paraId="49E68E10" w14:textId="77777777" w:rsidR="00FC132F" w:rsidRDefault="00FC132F" w:rsidP="00FC132F">
      <w:pPr>
        <w:pStyle w:val="Code"/>
      </w:pPr>
      <w:r>
        <w:t xml:space="preserve">            baseUrl = signUrl</w:t>
      </w:r>
    </w:p>
    <w:p w14:paraId="395A9142" w14:textId="785A88CF" w:rsidR="00FC132F" w:rsidRDefault="00FC132F" w:rsidP="00FC132F">
      <w:pPr>
        <w:pStyle w:val="Code"/>
      </w:pPr>
      <w:r>
        <w:t xml:space="preserve">            print("SIGN URL: " + signUrl)</w:t>
      </w:r>
    </w:p>
    <w:p w14:paraId="422C400B" w14:textId="77777777" w:rsidR="00FC132F" w:rsidRDefault="00FC132F" w:rsidP="00FC132F">
      <w:pPr>
        <w:pStyle w:val="Code"/>
      </w:pPr>
      <w:r>
        <w:t xml:space="preserve">        }</w:t>
      </w:r>
    </w:p>
    <w:p w14:paraId="2B3C7D72" w14:textId="443F531A" w:rsidR="00FC132F" w:rsidRDefault="00FC132F" w:rsidP="00FC132F">
      <w:pPr>
        <w:pStyle w:val="Code"/>
      </w:pPr>
      <w:r>
        <w:t xml:space="preserve">        print("TIMESTAMP: " + timeStamp)</w:t>
      </w:r>
    </w:p>
    <w:p w14:paraId="2C7C4637" w14:textId="4C63E77C" w:rsidR="00FC132F" w:rsidRDefault="00FC132F" w:rsidP="00FC132F">
      <w:pPr>
        <w:pStyle w:val="Code"/>
      </w:pPr>
      <w:r>
        <w:t xml:space="preserve">        print("NONCE: " + nonce)</w:t>
      </w:r>
    </w:p>
    <w:p w14:paraId="32BC94D7" w14:textId="77777777" w:rsidR="00FC132F" w:rsidRDefault="00FC132F" w:rsidP="00FC132F">
      <w:pPr>
        <w:pStyle w:val="Code"/>
      </w:pPr>
      <w:r>
        <w:t xml:space="preserve">        </w:t>
      </w:r>
    </w:p>
    <w:p w14:paraId="12AA3563" w14:textId="77777777" w:rsidR="00FC132F" w:rsidRDefault="00FC132F" w:rsidP="00FC132F">
      <w:pPr>
        <w:pStyle w:val="Code"/>
      </w:pPr>
      <w:r>
        <w:t xml:space="preserve">        // The signing params need to be sorted alphabetically</w:t>
      </w:r>
    </w:p>
    <w:p w14:paraId="5BCE88AF" w14:textId="77777777" w:rsidR="00FC132F" w:rsidRDefault="00FC132F" w:rsidP="00FC132F">
      <w:pPr>
        <w:pStyle w:val="Code"/>
      </w:pPr>
      <w:r>
        <w:t xml:space="preserve">        var signatureParams: [String:String] = [:]</w:t>
      </w:r>
    </w:p>
    <w:p w14:paraId="4DF34E75" w14:textId="77777777" w:rsidR="00FC132F" w:rsidRDefault="00FC132F" w:rsidP="00FC132F">
      <w:pPr>
        <w:pStyle w:val="Code"/>
      </w:pPr>
      <w:r>
        <w:t xml:space="preserve">        for (key, value) in urlParameters {</w:t>
      </w:r>
    </w:p>
    <w:p w14:paraId="0F56EAFE" w14:textId="77777777" w:rsidR="00FC132F" w:rsidRDefault="00FC132F" w:rsidP="00FC132F">
      <w:pPr>
        <w:pStyle w:val="Code"/>
      </w:pPr>
      <w:r>
        <w:t xml:space="preserve">            signatureParams.updateValue(value, forKey: key)</w:t>
      </w:r>
    </w:p>
    <w:p w14:paraId="40FD1510" w14:textId="77777777" w:rsidR="00FC132F" w:rsidRDefault="00FC132F" w:rsidP="00FC132F">
      <w:pPr>
        <w:pStyle w:val="Code"/>
      </w:pPr>
      <w:r>
        <w:t xml:space="preserve">        }</w:t>
      </w:r>
    </w:p>
    <w:p w14:paraId="20A6718A" w14:textId="77777777" w:rsidR="00FC132F" w:rsidRDefault="00FC132F" w:rsidP="00FC132F">
      <w:pPr>
        <w:pStyle w:val="Code"/>
      </w:pPr>
      <w:r>
        <w:t xml:space="preserve">        signatureParams.updateValue(oauthConsumerKey, forKey: "oauth_consumer_key")</w:t>
      </w:r>
    </w:p>
    <w:p w14:paraId="77CDEF16" w14:textId="77777777" w:rsidR="00FC132F" w:rsidRDefault="00FC132F" w:rsidP="00FC132F">
      <w:pPr>
        <w:pStyle w:val="Code"/>
      </w:pPr>
      <w:r>
        <w:t xml:space="preserve">        signatureParams.updateValue(nonce, forKey: "oauth_nonce")</w:t>
      </w:r>
    </w:p>
    <w:p w14:paraId="659306B2" w14:textId="77777777" w:rsidR="00FC132F" w:rsidRDefault="00FC132F" w:rsidP="00FC132F">
      <w:pPr>
        <w:pStyle w:val="Code"/>
      </w:pPr>
      <w:r>
        <w:t xml:space="preserve">        signatureParams.updateValue(signatureMethod, forKey: "oauth_signature_method")</w:t>
      </w:r>
    </w:p>
    <w:p w14:paraId="3E572DEF" w14:textId="77777777" w:rsidR="00FC132F" w:rsidRDefault="00FC132F" w:rsidP="00FC132F">
      <w:pPr>
        <w:pStyle w:val="Code"/>
      </w:pPr>
      <w:r>
        <w:t xml:space="preserve">        signatureParams.updateValue(timeStamp, forKey: "oauth_timestamp")</w:t>
      </w:r>
    </w:p>
    <w:p w14:paraId="42B0BAB3" w14:textId="77777777" w:rsidR="00FC132F" w:rsidRDefault="00FC132F" w:rsidP="00FC132F">
      <w:pPr>
        <w:pStyle w:val="Code"/>
      </w:pPr>
      <w:r>
        <w:t xml:space="preserve">  </w:t>
      </w:r>
    </w:p>
    <w:p w14:paraId="02100960" w14:textId="77777777" w:rsidR="00FC132F" w:rsidRDefault="00FC132F" w:rsidP="00FC132F">
      <w:pPr>
        <w:pStyle w:val="Code"/>
      </w:pPr>
      <w:r>
        <w:t xml:space="preserve">        if oauthToken != nil {</w:t>
      </w:r>
    </w:p>
    <w:p w14:paraId="32A2252E" w14:textId="77777777" w:rsidR="00FC132F" w:rsidRDefault="00FC132F" w:rsidP="00FC132F">
      <w:pPr>
        <w:pStyle w:val="Code"/>
      </w:pPr>
      <w:r>
        <w:t xml:space="preserve">            signatureParams.updateValue(oauthToken, forKey: "oauth_token")</w:t>
      </w:r>
    </w:p>
    <w:p w14:paraId="058E6F3B" w14:textId="77777777" w:rsidR="00FC132F" w:rsidRDefault="00FC132F" w:rsidP="00FC132F">
      <w:pPr>
        <w:pStyle w:val="Code"/>
      </w:pPr>
      <w:r>
        <w:t xml:space="preserve">            request.setValue(oauthToken, forHTTPHeaderField: "oauth_token")</w:t>
      </w:r>
    </w:p>
    <w:p w14:paraId="7A8652AE" w14:textId="77777777" w:rsidR="00FC132F" w:rsidRDefault="00FC132F" w:rsidP="00FC132F">
      <w:pPr>
        <w:pStyle w:val="Code"/>
      </w:pPr>
      <w:r>
        <w:t xml:space="preserve">        }</w:t>
      </w:r>
    </w:p>
    <w:p w14:paraId="2746826A" w14:textId="77777777" w:rsidR="00FC132F" w:rsidRDefault="00FC132F" w:rsidP="00FC132F">
      <w:pPr>
        <w:pStyle w:val="Code"/>
      </w:pPr>
      <w:r>
        <w:t xml:space="preserve">        signatureParams.updateValue(oauthVersion, forKey: "oauth_version")</w:t>
      </w:r>
    </w:p>
    <w:p w14:paraId="41099E45" w14:textId="77777777" w:rsidR="00FC132F" w:rsidRDefault="00FC132F" w:rsidP="00FC132F">
      <w:pPr>
        <w:pStyle w:val="Code"/>
      </w:pPr>
      <w:r>
        <w:t xml:space="preserve">        </w:t>
      </w:r>
    </w:p>
    <w:p w14:paraId="3FA361FB" w14:textId="77777777" w:rsidR="00FC132F" w:rsidRDefault="00FC132F" w:rsidP="00FC132F">
      <w:pPr>
        <w:pStyle w:val="Code"/>
      </w:pPr>
      <w:r>
        <w:t xml:space="preserve">        var normalizedParameters: String = asURLString(inputData: signatureParams)</w:t>
      </w:r>
    </w:p>
    <w:p w14:paraId="6CB71E9C" w14:textId="77777777" w:rsidR="00FC132F" w:rsidRDefault="00FC132F" w:rsidP="00FC132F">
      <w:pPr>
        <w:pStyle w:val="Code"/>
      </w:pPr>
      <w:r>
        <w:t xml:space="preserve">        </w:t>
      </w:r>
    </w:p>
    <w:p w14:paraId="38BF631F" w14:textId="77777777" w:rsidR="00FC132F" w:rsidRDefault="00FC132F" w:rsidP="00FC132F">
      <w:pPr>
        <w:pStyle w:val="Code"/>
      </w:pPr>
      <w:r>
        <w:t xml:space="preserve">        var signatureBaseString: String = "&amp;".join([</w:t>
      </w:r>
    </w:p>
    <w:p w14:paraId="4E3C776E" w14:textId="77777777" w:rsidR="00FC132F" w:rsidRDefault="00FC132F" w:rsidP="00FC132F">
      <w:pPr>
        <w:pStyle w:val="Code"/>
      </w:pPr>
      <w:r>
        <w:t xml:space="preserve">            request.HTTPMethod,</w:t>
      </w:r>
    </w:p>
    <w:p w14:paraId="69FF8FA2" w14:textId="77777777" w:rsidR="00FC132F" w:rsidRDefault="00FC132F" w:rsidP="00FC132F">
      <w:pPr>
        <w:pStyle w:val="Code"/>
      </w:pPr>
      <w:r>
        <w:t xml:space="preserve">            baseUrl.escapeUrl(),</w:t>
      </w:r>
    </w:p>
    <w:p w14:paraId="50C41879" w14:textId="77777777" w:rsidR="00FC132F" w:rsidRDefault="00FC132F" w:rsidP="00FC132F">
      <w:pPr>
        <w:pStyle w:val="Code"/>
      </w:pPr>
      <w:r>
        <w:t xml:space="preserve">            normalizedParameters.escapeUrl()</w:t>
      </w:r>
    </w:p>
    <w:p w14:paraId="21E5C2D2" w14:textId="77777777" w:rsidR="00FC132F" w:rsidRDefault="00FC132F" w:rsidP="00FC132F">
      <w:pPr>
        <w:pStyle w:val="Code"/>
      </w:pPr>
      <w:r>
        <w:t xml:space="preserve">            ])</w:t>
      </w:r>
    </w:p>
    <w:p w14:paraId="0C4B6646" w14:textId="77777777" w:rsidR="00FC132F" w:rsidRDefault="00FC132F" w:rsidP="00FC132F">
      <w:pPr>
        <w:pStyle w:val="Code"/>
      </w:pPr>
      <w:r>
        <w:t xml:space="preserve">        // the key is the concatenated values (each first encoded per Parameter Encoding)</w:t>
      </w:r>
    </w:p>
    <w:p w14:paraId="7BAFDCA1" w14:textId="77777777" w:rsidR="00FC132F" w:rsidRDefault="00FC132F" w:rsidP="00FC132F">
      <w:pPr>
        <w:pStyle w:val="Code"/>
      </w:pPr>
      <w:r>
        <w:t xml:space="preserve">        // of the Consumer Secret and Token Secret, separated by an ‘&amp;’ character (ASCII code 38) even if empty</w:t>
      </w:r>
    </w:p>
    <w:p w14:paraId="1A65CD94" w14:textId="77777777" w:rsidR="00FC132F" w:rsidRDefault="00FC132F" w:rsidP="00FC132F">
      <w:pPr>
        <w:pStyle w:val="Code"/>
      </w:pPr>
      <w:r>
        <w:t xml:space="preserve">        var signKey = oauthConsumerSecret.escapeUrl() + "&amp;" + oauthTokenSecret.escapeUrl()</w:t>
      </w:r>
    </w:p>
    <w:p w14:paraId="5377F980" w14:textId="77777777" w:rsidR="00FC132F" w:rsidRDefault="00FC132F" w:rsidP="00FC132F">
      <w:pPr>
        <w:pStyle w:val="Code"/>
      </w:pPr>
      <w:r>
        <w:t xml:space="preserve">        var signature = signatureBaseString.hmac(HMACAlgorithm.SHA1, key: signKey)</w:t>
      </w:r>
    </w:p>
    <w:p w14:paraId="36658811" w14:textId="77777777" w:rsidR="00FC132F" w:rsidRDefault="00FC132F" w:rsidP="00FC132F">
      <w:pPr>
        <w:pStyle w:val="Code"/>
      </w:pPr>
      <w:r>
        <w:lastRenderedPageBreak/>
        <w:t xml:space="preserve">        </w:t>
      </w:r>
    </w:p>
    <w:p w14:paraId="796A925E" w14:textId="2FB44E20" w:rsidR="00FC132F" w:rsidRDefault="00FC132F" w:rsidP="00FC132F">
      <w:pPr>
        <w:pStyle w:val="Code"/>
      </w:pPr>
      <w:r>
        <w:t xml:space="preserve">        print("SIGNATURE STRING: " +  signatureBaseString)</w:t>
      </w:r>
    </w:p>
    <w:p w14:paraId="44FA98E7" w14:textId="3325DF71" w:rsidR="00FC132F" w:rsidRDefault="00FC132F" w:rsidP="00FC132F">
      <w:pPr>
        <w:pStyle w:val="Code"/>
      </w:pPr>
      <w:r>
        <w:t xml:space="preserve">        print("SIGNATURE KEY: " +  signKey)</w:t>
      </w:r>
    </w:p>
    <w:p w14:paraId="2AC504AE" w14:textId="4EF9C645" w:rsidR="00FC132F" w:rsidRDefault="00FC132F" w:rsidP="00FC132F">
      <w:pPr>
        <w:pStyle w:val="Code"/>
      </w:pPr>
      <w:r>
        <w:t xml:space="preserve">        print("SIGNATURE: " +  signature)</w:t>
      </w:r>
    </w:p>
    <w:p w14:paraId="1C407011" w14:textId="77777777" w:rsidR="002D028B" w:rsidRDefault="002D028B" w:rsidP="000258EE">
      <w:pPr>
        <w:pStyle w:val="Code"/>
      </w:pPr>
      <w:r>
        <w:t xml:space="preserve">    </w:t>
      </w:r>
    </w:p>
    <w:p w14:paraId="0CEFCB0D" w14:textId="77777777" w:rsidR="002D028B" w:rsidRDefault="002D028B" w:rsidP="000258EE">
      <w:pPr>
        <w:pStyle w:val="Code"/>
      </w:pPr>
      <w:r>
        <w:t xml:space="preserve">            </w:t>
      </w:r>
    </w:p>
    <w:p w14:paraId="2558D4A2" w14:textId="77777777" w:rsidR="00FC132F" w:rsidRDefault="00FC132F" w:rsidP="00FC132F">
      <w:pPr>
        <w:pStyle w:val="Code"/>
      </w:pPr>
      <w:r>
        <w:t xml:space="preserve">        // This exact order has to be preserved</w:t>
      </w:r>
    </w:p>
    <w:p w14:paraId="1C0FC668" w14:textId="5F382533" w:rsidR="00FC132F" w:rsidRDefault="00FC132F" w:rsidP="00FC132F">
      <w:pPr>
        <w:pStyle w:val="Code"/>
      </w:pPr>
      <w:r>
        <w:t xml:space="preserve">        </w:t>
      </w:r>
      <w:r w:rsidR="5D15EDC5">
        <w:t>let</w:t>
      </w:r>
      <w:r>
        <w:t xml:space="preserve"> header: OAuth1aHeader = OAuth1aHeader(name: "OAuth")</w:t>
      </w:r>
    </w:p>
    <w:p w14:paraId="5A60BEEF" w14:textId="77777777" w:rsidR="00FC132F" w:rsidRDefault="00FC132F" w:rsidP="00FC132F">
      <w:pPr>
        <w:pStyle w:val="Code"/>
      </w:pPr>
      <w:r>
        <w:t xml:space="preserve">        header.add("oauth_consumer_key", value: oauthConsumerKey)</w:t>
      </w:r>
    </w:p>
    <w:p w14:paraId="0C9BA4A8" w14:textId="77777777" w:rsidR="00FC132F" w:rsidRDefault="00FC132F" w:rsidP="00FC132F">
      <w:pPr>
        <w:pStyle w:val="Code"/>
      </w:pPr>
      <w:r>
        <w:t xml:space="preserve">        header.add("oauth_nonce", value: nonce)</w:t>
      </w:r>
    </w:p>
    <w:p w14:paraId="240EADDB" w14:textId="77777777" w:rsidR="00FC132F" w:rsidRDefault="00FC132F" w:rsidP="00FC132F">
      <w:pPr>
        <w:pStyle w:val="Code"/>
      </w:pPr>
      <w:r>
        <w:t xml:space="preserve">        header.add("oauth_signature", value: signature)</w:t>
      </w:r>
    </w:p>
    <w:p w14:paraId="18B5EFA1" w14:textId="77777777" w:rsidR="00FC132F" w:rsidRDefault="00FC132F" w:rsidP="00FC132F">
      <w:pPr>
        <w:pStyle w:val="Code"/>
      </w:pPr>
      <w:r>
        <w:t xml:space="preserve">        header.add("oauth_signature_method", value: signatureMethod)</w:t>
      </w:r>
    </w:p>
    <w:p w14:paraId="57B64891" w14:textId="77777777" w:rsidR="00FC132F" w:rsidRDefault="00FC132F" w:rsidP="00FC132F">
      <w:pPr>
        <w:pStyle w:val="Code"/>
      </w:pPr>
      <w:r>
        <w:t xml:space="preserve">        header.add("oauth_timestamp", value: timeStamp)</w:t>
      </w:r>
    </w:p>
    <w:p w14:paraId="4E626AD6" w14:textId="77777777" w:rsidR="00FC132F" w:rsidRDefault="00FC132F" w:rsidP="00FC132F">
      <w:pPr>
        <w:pStyle w:val="Code"/>
      </w:pPr>
      <w:r>
        <w:t xml:space="preserve">        header.add("oauth_token", value: oauthToken)</w:t>
      </w:r>
    </w:p>
    <w:p w14:paraId="00DC453B" w14:textId="77777777" w:rsidR="00FC132F" w:rsidRDefault="00FC132F" w:rsidP="00FC132F">
      <w:pPr>
        <w:pStyle w:val="Code"/>
      </w:pPr>
      <w:r>
        <w:t xml:space="preserve">        header.add("oauth_version", value: oauthVersion)</w:t>
      </w:r>
    </w:p>
    <w:p w14:paraId="1A88FE94" w14:textId="07F7F118" w:rsidR="00FC132F" w:rsidRDefault="00FC132F" w:rsidP="00FC132F">
      <w:pPr>
        <w:pStyle w:val="Code"/>
      </w:pPr>
      <w:r>
        <w:t xml:space="preserve">        </w:t>
      </w:r>
      <w:r w:rsidR="31AD1675">
        <w:t>let</w:t>
      </w:r>
      <w:r>
        <w:t xml:space="preserve"> hParams = header.asString()</w:t>
      </w:r>
    </w:p>
    <w:p w14:paraId="7C1B819E" w14:textId="77777777" w:rsidR="00FC132F" w:rsidRDefault="00FC132F" w:rsidP="00FC132F">
      <w:pPr>
        <w:pStyle w:val="Code"/>
      </w:pPr>
      <w:r>
        <w:t xml:space="preserve">        </w:t>
      </w:r>
    </w:p>
    <w:p w14:paraId="2406D4E5" w14:textId="4DE8D7D8" w:rsidR="00FC132F" w:rsidRDefault="00FC132F" w:rsidP="00FC132F">
      <w:pPr>
        <w:pStyle w:val="Code"/>
      </w:pPr>
      <w:r>
        <w:t xml:space="preserve">        print("HEADER: Authorization: " + hParams)</w:t>
      </w:r>
    </w:p>
    <w:p w14:paraId="1D6F5DE1" w14:textId="77777777" w:rsidR="00FC132F" w:rsidRDefault="00FC132F" w:rsidP="00FC132F">
      <w:pPr>
        <w:pStyle w:val="Code"/>
      </w:pPr>
      <w:r>
        <w:t xml:space="preserve">        request.setValue(hParams, forHTTPHeaderField: "Authorization")</w:t>
      </w:r>
    </w:p>
    <w:p w14:paraId="054375CD" w14:textId="77777777" w:rsidR="00FC132F" w:rsidRDefault="00FC132F" w:rsidP="00FC132F">
      <w:pPr>
        <w:pStyle w:val="Code"/>
      </w:pPr>
      <w:r>
        <w:t xml:space="preserve">    }</w:t>
      </w:r>
    </w:p>
    <w:p w14:paraId="016E1A53" w14:textId="77777777" w:rsidR="00FC132F" w:rsidRDefault="00FC132F" w:rsidP="00FC132F">
      <w:pPr>
        <w:pStyle w:val="Code"/>
      </w:pPr>
      <w:r>
        <w:t xml:space="preserve">    </w:t>
      </w:r>
    </w:p>
    <w:p w14:paraId="4AD19D5C" w14:textId="77777777" w:rsidR="00FC132F" w:rsidRDefault="00FC132F" w:rsidP="00FC132F">
      <w:pPr>
        <w:pStyle w:val="Code"/>
      </w:pPr>
      <w:r>
        <w:t xml:space="preserve">    func asURLString (inputData: [String:String]!=[:]) -&gt; String {</w:t>
      </w:r>
    </w:p>
    <w:p w14:paraId="08DCEFCB" w14:textId="77777777" w:rsidR="00FC132F" w:rsidRDefault="00FC132F" w:rsidP="00FC132F">
      <w:pPr>
        <w:pStyle w:val="Code"/>
      </w:pPr>
      <w:r>
        <w:t xml:space="preserve">        var params: [String] = []</w:t>
      </w:r>
    </w:p>
    <w:p w14:paraId="79B72F46" w14:textId="77777777" w:rsidR="00FC132F" w:rsidRDefault="00FC132F" w:rsidP="00FC132F">
      <w:pPr>
        <w:pStyle w:val="Code"/>
      </w:pPr>
      <w:r>
        <w:t xml:space="preserve">        for (key, value) in inputData {</w:t>
      </w:r>
    </w:p>
    <w:p w14:paraId="5575216E" w14:textId="77777777" w:rsidR="00FC132F" w:rsidRDefault="00FC132F" w:rsidP="00FC132F">
      <w:pPr>
        <w:pStyle w:val="Code"/>
      </w:pPr>
      <w:r>
        <w:t xml:space="preserve">            params.append( "=".join([ key.escapeUrl(), value.escapeUrl()] ))</w:t>
      </w:r>
    </w:p>
    <w:p w14:paraId="727D1A52" w14:textId="77777777" w:rsidR="00FC132F" w:rsidRDefault="00FC132F" w:rsidP="00FC132F">
      <w:pPr>
        <w:pStyle w:val="Code"/>
      </w:pPr>
      <w:r>
        <w:t xml:space="preserve">        }</w:t>
      </w:r>
    </w:p>
    <w:p w14:paraId="5E3FCEC8" w14:textId="77777777" w:rsidR="00FC132F" w:rsidRDefault="00FC132F" w:rsidP="00FC132F">
      <w:pPr>
        <w:pStyle w:val="Code"/>
      </w:pPr>
      <w:r>
        <w:t xml:space="preserve">        params = params.sorted{ $0 &lt; $1 }</w:t>
      </w:r>
    </w:p>
    <w:p w14:paraId="48BD0534" w14:textId="77777777" w:rsidR="00FC132F" w:rsidRDefault="00FC132F" w:rsidP="00FC132F">
      <w:pPr>
        <w:pStyle w:val="Code"/>
      </w:pPr>
      <w:r>
        <w:t xml:space="preserve">        return "&amp;".join(params)</w:t>
      </w:r>
    </w:p>
    <w:p w14:paraId="41E61CE9" w14:textId="77777777" w:rsidR="00FC132F" w:rsidRDefault="00FC132F" w:rsidP="00FC132F">
      <w:pPr>
        <w:pStyle w:val="Code"/>
      </w:pPr>
      <w:r>
        <w:t xml:space="preserve">    }</w:t>
      </w:r>
    </w:p>
    <w:p w14:paraId="39E8C5DD" w14:textId="77777777" w:rsidR="00FC132F" w:rsidRDefault="00FC132F" w:rsidP="00FC132F">
      <w:pPr>
        <w:pStyle w:val="Code"/>
      </w:pPr>
      <w:r>
        <w:t xml:space="preserve">    </w:t>
      </w:r>
    </w:p>
    <w:p w14:paraId="41A7E82F" w14:textId="77777777" w:rsidR="00FC132F" w:rsidRDefault="00FC132F" w:rsidP="00FC132F">
      <w:pPr>
        <w:pStyle w:val="Code"/>
      </w:pPr>
      <w:r>
        <w:t xml:space="preserve">    func signTempAccessToken (request: NSMutableURLRequest) {</w:t>
      </w:r>
    </w:p>
    <w:p w14:paraId="13A70E5C" w14:textId="77777777" w:rsidR="00FC132F" w:rsidRDefault="00FC132F" w:rsidP="00FC132F">
      <w:pPr>
        <w:pStyle w:val="Code"/>
      </w:pPr>
      <w:r>
        <w:t xml:space="preserve">        // This request does not use the URL for signing, but rather the path oauth/request_token</w:t>
      </w:r>
    </w:p>
    <w:p w14:paraId="2697477C" w14:textId="77777777" w:rsidR="00FC132F" w:rsidRDefault="00FC132F" w:rsidP="00FC132F">
      <w:pPr>
        <w:pStyle w:val="Code"/>
      </w:pPr>
      <w:r>
        <w:t xml:space="preserve">        var requestUrl = request.valueForKey("URL") as? NSURL</w:t>
      </w:r>
    </w:p>
    <w:p w14:paraId="4D2E7809" w14:textId="77777777" w:rsidR="00FC132F" w:rsidRDefault="00FC132F" w:rsidP="00FC132F">
      <w:pPr>
        <w:pStyle w:val="Code"/>
      </w:pPr>
      <w:r>
        <w:t xml:space="preserve">        var urlPath: String = requestUrl!.path!</w:t>
      </w:r>
    </w:p>
    <w:p w14:paraId="41686705" w14:textId="20BE023F" w:rsidR="00FC132F" w:rsidRDefault="00FC132F" w:rsidP="00FC132F">
      <w:pPr>
        <w:pStyle w:val="Code"/>
      </w:pPr>
      <w:r>
        <w:t xml:space="preserve">        urlPath = </w:t>
      </w:r>
      <w:r w:rsidR="31AD1675">
        <w:t xml:space="preserve">String( </w:t>
      </w:r>
      <w:r>
        <w:t>dropFirst(urlPath)</w:t>
      </w:r>
      <w:r w:rsidR="31AD1675">
        <w:t xml:space="preserve"> )</w:t>
      </w:r>
    </w:p>
    <w:p w14:paraId="6C287453" w14:textId="77777777" w:rsidR="00FC132F" w:rsidRDefault="00FC132F" w:rsidP="00FC132F">
      <w:pPr>
        <w:pStyle w:val="Code"/>
      </w:pPr>
      <w:r>
        <w:t xml:space="preserve">        signRequest(request, signUrl: urlPath)</w:t>
      </w:r>
    </w:p>
    <w:p w14:paraId="795C9507" w14:textId="77777777" w:rsidR="00FC132F" w:rsidRDefault="00FC132F" w:rsidP="00FC132F">
      <w:pPr>
        <w:pStyle w:val="Code"/>
      </w:pPr>
      <w:r>
        <w:t xml:space="preserve">    }</w:t>
      </w:r>
    </w:p>
    <w:p w14:paraId="17EBB605" w14:textId="77777777" w:rsidR="00FC132F" w:rsidRDefault="00FC132F" w:rsidP="00FC132F">
      <w:pPr>
        <w:pStyle w:val="Code"/>
      </w:pPr>
      <w:r>
        <w:t xml:space="preserve">    </w:t>
      </w:r>
    </w:p>
    <w:p w14:paraId="65CF994E" w14:textId="77777777" w:rsidR="00FC132F" w:rsidRDefault="00FC132F" w:rsidP="00FC132F">
      <w:pPr>
        <w:pStyle w:val="Code"/>
      </w:pPr>
      <w:r>
        <w:t xml:space="preserve">    class OAuth1aHeader {</w:t>
      </w:r>
    </w:p>
    <w:p w14:paraId="25B25A21" w14:textId="77777777" w:rsidR="00FC132F" w:rsidRDefault="00FC132F" w:rsidP="00FC132F">
      <w:pPr>
        <w:pStyle w:val="Code"/>
      </w:pPr>
      <w:r>
        <w:t xml:space="preserve">        var hName: String!</w:t>
      </w:r>
    </w:p>
    <w:p w14:paraId="60359A98" w14:textId="77777777" w:rsidR="00FC132F" w:rsidRDefault="00FC132F" w:rsidP="00FC132F">
      <w:pPr>
        <w:pStyle w:val="Code"/>
      </w:pPr>
      <w:r>
        <w:t xml:space="preserve">        var params: Array&lt;String&gt;!</w:t>
      </w:r>
    </w:p>
    <w:p w14:paraId="5E768C46" w14:textId="77777777" w:rsidR="00FC132F" w:rsidRDefault="00FC132F" w:rsidP="00FC132F">
      <w:pPr>
        <w:pStyle w:val="Code"/>
      </w:pPr>
      <w:r>
        <w:t xml:space="preserve">        required init (name: String) {</w:t>
      </w:r>
    </w:p>
    <w:p w14:paraId="4CE5C37A" w14:textId="77777777" w:rsidR="00FC132F" w:rsidRDefault="00FC132F" w:rsidP="00FC132F">
      <w:pPr>
        <w:pStyle w:val="Code"/>
      </w:pPr>
      <w:r>
        <w:t xml:space="preserve">            params = Array&lt;String&gt;()</w:t>
      </w:r>
    </w:p>
    <w:p w14:paraId="346DF99D" w14:textId="77777777" w:rsidR="00FC132F" w:rsidRDefault="00FC132F" w:rsidP="00FC132F">
      <w:pPr>
        <w:pStyle w:val="Code"/>
      </w:pPr>
      <w:r>
        <w:t xml:space="preserve">            hName = name</w:t>
      </w:r>
    </w:p>
    <w:p w14:paraId="1B94B420" w14:textId="77777777" w:rsidR="00FC132F" w:rsidRDefault="00FC132F" w:rsidP="00FC132F">
      <w:pPr>
        <w:pStyle w:val="Code"/>
      </w:pPr>
      <w:r>
        <w:t xml:space="preserve">        }</w:t>
      </w:r>
    </w:p>
    <w:p w14:paraId="54012EFB" w14:textId="77777777" w:rsidR="00FC132F" w:rsidRDefault="00FC132F" w:rsidP="00FC132F">
      <w:pPr>
        <w:pStyle w:val="Code"/>
      </w:pPr>
      <w:r>
        <w:t xml:space="preserve">        func add (key: String, value: String) {</w:t>
      </w:r>
    </w:p>
    <w:p w14:paraId="61091A8D" w14:textId="77777777" w:rsidR="00FC132F" w:rsidRDefault="00FC132F" w:rsidP="00FC132F">
      <w:pPr>
        <w:pStyle w:val="Code"/>
      </w:pPr>
      <w:r>
        <w:t xml:space="preserve">            params.append(key + "=\"" + value.escapeUrl() + "\"")</w:t>
      </w:r>
    </w:p>
    <w:p w14:paraId="7FDA0C97" w14:textId="77777777" w:rsidR="00FC132F" w:rsidRDefault="00FC132F" w:rsidP="00FC132F">
      <w:pPr>
        <w:pStyle w:val="Code"/>
      </w:pPr>
      <w:r>
        <w:t xml:space="preserve">        }</w:t>
      </w:r>
    </w:p>
    <w:p w14:paraId="69234A67" w14:textId="77777777" w:rsidR="00FC132F" w:rsidRDefault="00FC132F" w:rsidP="00FC132F">
      <w:pPr>
        <w:pStyle w:val="Code"/>
      </w:pPr>
      <w:r>
        <w:t xml:space="preserve">        func asString () -&gt; String {</w:t>
      </w:r>
    </w:p>
    <w:p w14:paraId="363B19E5" w14:textId="77777777" w:rsidR="00FC132F" w:rsidRDefault="00FC132F" w:rsidP="00FC132F">
      <w:pPr>
        <w:pStyle w:val="Code"/>
      </w:pPr>
      <w:r>
        <w:t xml:space="preserve">            var hParams: String = ", ".join(params)</w:t>
      </w:r>
    </w:p>
    <w:p w14:paraId="25CA4133" w14:textId="77777777" w:rsidR="00FC132F" w:rsidRDefault="00FC132F" w:rsidP="00FC132F">
      <w:pPr>
        <w:pStyle w:val="Code"/>
      </w:pPr>
      <w:r>
        <w:t xml:space="preserve">            return hName + " " + hParams</w:t>
      </w:r>
    </w:p>
    <w:p w14:paraId="68449160" w14:textId="77777777" w:rsidR="00FC132F" w:rsidRDefault="00FC132F" w:rsidP="00FC132F">
      <w:pPr>
        <w:pStyle w:val="Code"/>
      </w:pPr>
      <w:r>
        <w:t xml:space="preserve">        }</w:t>
      </w:r>
    </w:p>
    <w:p w14:paraId="5E407EC0" w14:textId="77777777" w:rsidR="00FC132F" w:rsidRDefault="00FC132F" w:rsidP="00FC132F">
      <w:pPr>
        <w:pStyle w:val="Code"/>
      </w:pPr>
      <w:r>
        <w:t xml:space="preserve">    }</w:t>
      </w:r>
    </w:p>
    <w:p w14:paraId="4B4369A0" w14:textId="264536B0" w:rsidR="00FC132F" w:rsidRPr="00FC132F" w:rsidRDefault="00FC132F" w:rsidP="00FC132F">
      <w:pPr>
        <w:pStyle w:val="Heading2"/>
      </w:pPr>
      <w:commentRangeStart w:id="927"/>
      <w:del w:id="928" w:author="Lori" w:date="2015-11-15T13:43:00Z">
        <w:r w:rsidDel="007113D8">
          <w:lastRenderedPageBreak/>
          <w:delText>}</w:delText>
        </w:r>
      </w:del>
      <w:bookmarkStart w:id="929" w:name="_Toc430181218"/>
      <w:commentRangeEnd w:id="927"/>
      <w:r w:rsidR="007113D8">
        <w:rPr>
          <w:rStyle w:val="CommentReference"/>
          <w:rFonts w:ascii="Calibri" w:hAnsi="Calibri"/>
          <w:b w:val="0"/>
        </w:rPr>
        <w:commentReference w:id="927"/>
      </w:r>
      <w:r w:rsidRPr="00FC132F">
        <w:t>Testing what we have so far</w:t>
      </w:r>
      <w:bookmarkEnd w:id="929"/>
    </w:p>
    <w:p w14:paraId="554FE33F" w14:textId="7D52B3EE" w:rsidR="00FC132F" w:rsidRDefault="00FC132F" w:rsidP="00FC132F">
      <w:pPr>
        <w:pStyle w:val="BodyText"/>
      </w:pPr>
      <w:r>
        <w:t xml:space="preserve">With the code we have so far, we can make requests to the local host, provided that we set up the local playground with Apache and we have the two test documents in place. We clicked </w:t>
      </w:r>
      <w:del w:id="930" w:author="Lori" w:date="2015-11-15T13:48:00Z">
        <w:r w:rsidDel="008005DE">
          <w:delText xml:space="preserve">once on </w:delText>
        </w:r>
      </w:del>
      <w:r>
        <w:t>the Good Request</w:t>
      </w:r>
      <w:ins w:id="931" w:author="Lori" w:date="2015-11-15T13:48:00Z">
        <w:r w:rsidR="008005DE">
          <w:t xml:space="preserve"> once</w:t>
        </w:r>
      </w:ins>
      <w:del w:id="932" w:author="Lori" w:date="2015-11-15T13:48:00Z">
        <w:r w:rsidDel="008005DE">
          <w:delText>,</w:delText>
        </w:r>
      </w:del>
      <w:r>
        <w:t xml:space="preserve"> </w:t>
      </w:r>
      <w:del w:id="933" w:author="Lori" w:date="2015-11-15T13:48:00Z">
        <w:r w:rsidDel="008005DE">
          <w:delText xml:space="preserve">once on </w:delText>
        </w:r>
      </w:del>
      <w:r>
        <w:t>the Bad Request</w:t>
      </w:r>
      <w:ins w:id="934" w:author="Lori" w:date="2015-11-15T13:48:00Z">
        <w:r w:rsidR="008005DE">
          <w:t xml:space="preserve"> once</w:t>
        </w:r>
      </w:ins>
      <w:r>
        <w:t xml:space="preserve">, and </w:t>
      </w:r>
      <w:del w:id="935" w:author="Lori" w:date="2015-11-15T13:48:00Z">
        <w:r w:rsidDel="008005DE">
          <w:delText xml:space="preserve">below </w:delText>
        </w:r>
      </w:del>
      <w:ins w:id="936" w:author="Lori" w:date="2015-11-15T13:48:00Z">
        <w:r w:rsidR="008005DE">
          <w:t>in Listing 5-3</w:t>
        </w:r>
      </w:ins>
      <w:ins w:id="937" w:author="Lori" w:date="2015-11-16T18:05:00Z">
        <w:r w:rsidR="00A26532">
          <w:t>3</w:t>
        </w:r>
      </w:ins>
      <w:ins w:id="938" w:author="Lori" w:date="2015-11-15T13:48:00Z">
        <w:r w:rsidR="008005DE">
          <w:t xml:space="preserve"> </w:t>
        </w:r>
      </w:ins>
      <w:r>
        <w:t xml:space="preserve">we can see the Xcode console output of the </w:t>
      </w:r>
      <w:r w:rsidRPr="008005DE">
        <w:rPr>
          <w:rStyle w:val="CodeInline"/>
          <w:rPrChange w:id="939" w:author="Lori" w:date="2015-11-15T13:48:00Z">
            <w:rPr/>
          </w:rPrChange>
        </w:rPr>
        <w:t>println()</w:t>
      </w:r>
      <w:r>
        <w:t xml:space="preserve"> statements</w:t>
      </w:r>
      <w:ins w:id="940" w:author="Lori" w:date="2015-11-15T13:48:00Z">
        <w:r w:rsidR="008005DE">
          <w:t>.</w:t>
        </w:r>
      </w:ins>
      <w:del w:id="941" w:author="Lori" w:date="2015-11-15T13:48:00Z">
        <w:r w:rsidDel="008005DE">
          <w:delText>:</w:delText>
        </w:r>
      </w:del>
    </w:p>
    <w:p w14:paraId="68CD9B42" w14:textId="77777777" w:rsidR="00A26532" w:rsidRDefault="00A26532">
      <w:pPr>
        <w:pStyle w:val="FigureCaption"/>
        <w:rPr>
          <w:ins w:id="942" w:author="Lori" w:date="2015-11-16T18:05:00Z"/>
        </w:rPr>
        <w:pPrChange w:id="943" w:author="Lori" w:date="2015-11-16T18:24:00Z">
          <w:pPr>
            <w:pStyle w:val="Code"/>
          </w:pPr>
        </w:pPrChange>
      </w:pPr>
      <w:commentRangeStart w:id="944"/>
      <w:ins w:id="945" w:author="Lori" w:date="2015-11-16T18:05:00Z">
        <w:r>
          <w:t>Listing 5-33.</w:t>
        </w:r>
      </w:ins>
      <w:commentRangeEnd w:id="944"/>
      <w:ins w:id="946" w:author="Lori" w:date="2015-11-16T18:06:00Z">
        <w:r w:rsidRPr="006F3F08">
          <w:rPr>
            <w:rStyle w:val="CommentReference"/>
            <w:rFonts w:ascii="Calibri" w:hAnsi="Calibri"/>
          </w:rPr>
          <w:commentReference w:id="944"/>
        </w:r>
      </w:ins>
    </w:p>
    <w:p w14:paraId="29C355BE" w14:textId="32CA1F19" w:rsidR="00FC132F" w:rsidRDefault="00FC132F" w:rsidP="02E16BD0">
      <w:pPr>
        <w:pStyle w:val="Code"/>
      </w:pPr>
      <w:r w:rsidRPr="02E16BD0">
        <w:t>REQUEST URL: http://127.0.0.1/data.json</w:t>
      </w:r>
    </w:p>
    <w:p w14:paraId="2EAFFC44" w14:textId="77777777" w:rsidR="00FC132F" w:rsidRDefault="00FC132F" w:rsidP="02E16BD0">
      <w:pPr>
        <w:pStyle w:val="Code"/>
      </w:pPr>
      <w:r w:rsidRPr="02E16BD0">
        <w:t>TIMESTAMP: 1429481277</w:t>
      </w:r>
    </w:p>
    <w:p w14:paraId="5C9BCF6D" w14:textId="77777777" w:rsidR="00FC132F" w:rsidRDefault="00FC132F" w:rsidP="02E16BD0">
      <w:pPr>
        <w:pStyle w:val="Code"/>
      </w:pPr>
      <w:r w:rsidRPr="02E16BD0">
        <w:t>NONCE: OPrkKRdgn8I</w:t>
      </w:r>
    </w:p>
    <w:p w14:paraId="5A29A97E" w14:textId="77777777" w:rsidR="00FC132F" w:rsidRDefault="00FC132F" w:rsidP="02E16BD0">
      <w:pPr>
        <w:pStyle w:val="Code"/>
      </w:pPr>
      <w:r w:rsidRPr="02E16BD0">
        <w:t>SIGNATURE STRING: GET&amp;http%3A%2F%2F127.0.0.1%2Fdata.json&amp;oauth_consumer_key%3D6cf4162a72ac4a4382c098caec132782%26oauth_nonce%3DOPrkKRdgn8I%26oauth_signature_method%3DHMAC-SHA1%26oauth_timestamp%3D1429481277%26oauth_token%3D5a3ca2edf91d7175cad30bc3533e3c8a%26oauth_version%3D1.0</w:t>
      </w:r>
    </w:p>
    <w:p w14:paraId="2077F912" w14:textId="77777777" w:rsidR="00FC132F" w:rsidRDefault="00FC132F" w:rsidP="02E16BD0">
      <w:pPr>
        <w:pStyle w:val="Code"/>
      </w:pPr>
      <w:r w:rsidRPr="02E16BD0">
        <w:t>SIGNATURE KEY: c652d5fb28f344679f3b6b12121465af&amp;da5bc974d697470a93ec59e9cfaee06d</w:t>
      </w:r>
    </w:p>
    <w:p w14:paraId="4AF3BC78" w14:textId="77777777" w:rsidR="00FC132F" w:rsidRDefault="00FC132F" w:rsidP="02E16BD0">
      <w:pPr>
        <w:pStyle w:val="Code"/>
      </w:pPr>
      <w:r w:rsidRPr="02E16BD0">
        <w:t>SIGNATURE: 2Efcl/SN9s+xR9qRTObIsNQwkpI=</w:t>
      </w:r>
    </w:p>
    <w:p w14:paraId="10679F7F" w14:textId="77777777" w:rsidR="00FC132F" w:rsidRDefault="00FC132F" w:rsidP="02E16BD0">
      <w:pPr>
        <w:pStyle w:val="Code"/>
      </w:pPr>
      <w:r w:rsidRPr="02E16BD0">
        <w:t>HEADER: Authorization: OAuth oauth_consumer_key="6cf4162a72ac4a4382c098caec132782", oauth_nonce="OPrkKRdgn8I", oauth_signature="2Efcl%2FSN9s%2BxR9qRTObIsNQwkpI%3D", oauth_signature_method="HMAC-SHA1", oauth_timestamp="1429481277", oauth_token="5a3ca2edf91d7175cad30bc3533e3c8a", oauth_version="1.0"</w:t>
      </w:r>
    </w:p>
    <w:p w14:paraId="721EA824" w14:textId="77777777" w:rsidR="00FC132F" w:rsidRDefault="00FC132F" w:rsidP="02E16BD0">
      <w:pPr>
        <w:pStyle w:val="Code"/>
      </w:pPr>
      <w:r w:rsidRPr="02E16BD0">
        <w:t>RESPONSE RAW: {"Response":{"key":"value"}}</w:t>
      </w:r>
    </w:p>
    <w:p w14:paraId="0A87D088" w14:textId="77777777" w:rsidR="00FC132F" w:rsidRDefault="00FC132F" w:rsidP="02E16BD0">
      <w:pPr>
        <w:pStyle w:val="Code"/>
      </w:pPr>
    </w:p>
    <w:p w14:paraId="0CFA03D1" w14:textId="77777777" w:rsidR="00FC132F" w:rsidRPr="00380E34" w:rsidRDefault="00FC132F">
      <w:pPr>
        <w:pStyle w:val="Code"/>
      </w:pPr>
      <w:r w:rsidRPr="00982E91">
        <w:rPr>
          <w:lang w:val="it-IT"/>
        </w:rPr>
        <w:t>RESPONSE SHA1: 5ae11e3b34fdcd7fba984695e9001511c9e0aa8d</w:t>
      </w:r>
    </w:p>
    <w:p w14:paraId="14B3D0E7" w14:textId="77777777" w:rsidR="00FC132F" w:rsidRPr="00380E34" w:rsidRDefault="00FC132F">
      <w:pPr>
        <w:pStyle w:val="Code"/>
      </w:pPr>
    </w:p>
    <w:p w14:paraId="212C698C" w14:textId="77777777" w:rsidR="00FC132F" w:rsidRPr="00380E34" w:rsidRDefault="00FC132F">
      <w:pPr>
        <w:pStyle w:val="Code"/>
      </w:pPr>
      <w:r w:rsidRPr="00982E91">
        <w:rPr>
          <w:lang w:val="it-IT"/>
        </w:rPr>
        <w:t>REQUEST URL: http://127.0.0.1/badData.json</w:t>
      </w:r>
    </w:p>
    <w:p w14:paraId="642FCB99" w14:textId="77777777" w:rsidR="00FC132F" w:rsidRPr="00380E34" w:rsidRDefault="00FC132F">
      <w:pPr>
        <w:pStyle w:val="Code"/>
      </w:pPr>
      <w:r w:rsidRPr="00982E91">
        <w:rPr>
          <w:lang w:val="it-IT"/>
        </w:rPr>
        <w:t>TIMESTAMP: 1429481278</w:t>
      </w:r>
    </w:p>
    <w:p w14:paraId="3E373B96" w14:textId="77777777" w:rsidR="00FC132F" w:rsidRPr="00380E34" w:rsidRDefault="00FC132F">
      <w:pPr>
        <w:pStyle w:val="Code"/>
      </w:pPr>
      <w:r w:rsidRPr="00982E91">
        <w:rPr>
          <w:lang w:val="it-IT"/>
        </w:rPr>
        <w:t>NONCE: 0OHgLcjefM6</w:t>
      </w:r>
    </w:p>
    <w:p w14:paraId="77BD03BF" w14:textId="77777777" w:rsidR="00FC132F" w:rsidRPr="00380E34" w:rsidRDefault="00FC132F">
      <w:pPr>
        <w:pStyle w:val="Code"/>
      </w:pPr>
      <w:r w:rsidRPr="00982E91">
        <w:rPr>
          <w:lang w:val="it-IT"/>
        </w:rPr>
        <w:t xml:space="preserve">SIGNATURE STRING: </w:t>
      </w:r>
    </w:p>
    <w:p w14:paraId="250DDB34" w14:textId="77777777" w:rsidR="00FC132F" w:rsidRPr="00380E34" w:rsidRDefault="00FC132F">
      <w:pPr>
        <w:pStyle w:val="Code"/>
      </w:pPr>
      <w:r w:rsidRPr="00982E91">
        <w:rPr>
          <w:lang w:val="it-IT"/>
        </w:rPr>
        <w:t>GET&amp;http%3A%2F%2F127.0.0.1%2FbadData.json&amp;oauth_consumer_key%3D6cf4162a72ac4a4382c098caec132782%26oauth_nonce%3D0OHgLcjefM6%26oauth_signature_method%3DHMAC-SHA1%26oauth_timestamp%3D1429481278%26oauth_token%3D5a3ca2edf91d7175cad30bc3533e3c8a%26oauth_version%3D1.0</w:t>
      </w:r>
    </w:p>
    <w:p w14:paraId="22F78E0C" w14:textId="77777777" w:rsidR="00FC132F" w:rsidRPr="00380E34" w:rsidRDefault="00FC132F">
      <w:pPr>
        <w:pStyle w:val="Code"/>
      </w:pPr>
      <w:r w:rsidRPr="00982E91">
        <w:rPr>
          <w:lang w:val="it-IT"/>
        </w:rPr>
        <w:t>SIGNATURE KEY: c652d5fb28f344679f3b6b12121465af&amp;da5bc974d697470a93ec59e9cfaee06d</w:t>
      </w:r>
    </w:p>
    <w:p w14:paraId="7DEBD9E1" w14:textId="77777777" w:rsidR="00FC132F" w:rsidRPr="00380E34" w:rsidRDefault="00FC132F">
      <w:pPr>
        <w:pStyle w:val="Code"/>
      </w:pPr>
      <w:r w:rsidRPr="00982E91">
        <w:rPr>
          <w:lang w:val="it-IT"/>
        </w:rPr>
        <w:t>SIGNATURE: DMB81a3oUO16lJa7YvUJpYguunQ=</w:t>
      </w:r>
    </w:p>
    <w:p w14:paraId="546EF62D" w14:textId="77777777" w:rsidR="00FC132F" w:rsidRPr="00380E34" w:rsidRDefault="00FC132F">
      <w:pPr>
        <w:pStyle w:val="Code"/>
      </w:pPr>
      <w:r w:rsidRPr="00982E91">
        <w:rPr>
          <w:lang w:val="it-IT"/>
        </w:rPr>
        <w:t>HEADER: Authorization: OAuth oauth_consumer_key="6cf4162a72ac4a4382c098caec132782", oauth_nonce="0OHgLcjefM6", oauth_signature="DMB81a3oUO16lJa7YvUJpYguunQ%3D", oauth_signature_method="HMAC-SHA1", oauth_timestamp="1429481278", oauth_token="5a3ca2edf91d7175cad30bc3533e3c8a", oauth_version="1.0"</w:t>
      </w:r>
    </w:p>
    <w:p w14:paraId="5E227B26" w14:textId="77777777" w:rsidR="00FC132F" w:rsidRDefault="00FC132F" w:rsidP="02E16BD0">
      <w:pPr>
        <w:pStyle w:val="Code"/>
      </w:pPr>
      <w:r w:rsidRPr="02E16BD0">
        <w:t>RESPONSE RAW: {"Response”:{{“key":"value"}}</w:t>
      </w:r>
    </w:p>
    <w:p w14:paraId="0173F273" w14:textId="77777777" w:rsidR="00FC132F" w:rsidRDefault="00FC132F" w:rsidP="02E16BD0">
      <w:pPr>
        <w:pStyle w:val="Code"/>
      </w:pPr>
    </w:p>
    <w:p w14:paraId="1173FFC5" w14:textId="77777777" w:rsidR="00FC132F" w:rsidRPr="0087109C" w:rsidRDefault="00FC132F" w:rsidP="02E16BD0">
      <w:pPr>
        <w:pStyle w:val="Code"/>
      </w:pPr>
      <w:r w:rsidRPr="02E16BD0">
        <w:t>RESPONSE SHA1: bd28faef1bc309899ed8540105c86ad23c1f27e7</w:t>
      </w:r>
    </w:p>
    <w:p w14:paraId="5F99BACC" w14:textId="0907BDCB" w:rsidR="00FC132F" w:rsidRPr="0020382A" w:rsidRDefault="00FC132F" w:rsidP="00FC132F">
      <w:pPr>
        <w:pStyle w:val="BodyText"/>
      </w:pPr>
      <w:r>
        <w:t xml:space="preserve">Our simulator screenshot </w:t>
      </w:r>
      <w:r w:rsidR="2463A96A">
        <w:t xml:space="preserve">in </w:t>
      </w:r>
      <w:r w:rsidR="00A758CD">
        <w:t>F</w:t>
      </w:r>
      <w:r w:rsidR="2463A96A">
        <w:t xml:space="preserve">igure </w:t>
      </w:r>
      <w:del w:id="947" w:author="Lori" w:date="2015-11-15T13:49:00Z">
        <w:r w:rsidR="2463A96A" w:rsidDel="004747DB">
          <w:delText>6.</w:delText>
        </w:r>
      </w:del>
      <w:ins w:id="948" w:author="Lori" w:date="2015-11-15T13:49:00Z">
        <w:r w:rsidR="004747DB">
          <w:t>5-</w:t>
        </w:r>
      </w:ins>
      <w:r w:rsidR="2463A96A">
        <w:t xml:space="preserve">4 </w:t>
      </w:r>
      <w:r>
        <w:t>shows the results of our activity. Now we are ready to test against the live API, and see if our OAuth work paid off.</w:t>
      </w:r>
    </w:p>
    <w:p w14:paraId="2BE3E6DE" w14:textId="77777777" w:rsidR="002D028B" w:rsidRPr="00FC132F" w:rsidRDefault="004D0071" w:rsidP="00FC132F">
      <w:pPr>
        <w:pStyle w:val="Figure"/>
      </w:pPr>
      <w:r>
        <w:rPr>
          <w:noProof/>
        </w:rPr>
        <w:lastRenderedPageBreak/>
        <w:pict w14:anchorId="141E84AA">
          <v:shape id="Picture 37" o:spid="_x0000_i1028" type="#_x0000_t75" style="width:246pt;height:454.65pt;visibility:visible;mso-wrap-style:square">
            <v:imagedata r:id="rId18" o:title=""/>
          </v:shape>
        </w:pict>
      </w:r>
    </w:p>
    <w:p w14:paraId="5CDDB834" w14:textId="32437561" w:rsidR="2BE3E6DE" w:rsidRDefault="2BE3E6DE">
      <w:pPr>
        <w:pStyle w:val="FigureCaption"/>
        <w:pPrChange w:id="949" w:author="Lori" w:date="2015-11-15T13:49:00Z">
          <w:pPr/>
        </w:pPrChange>
      </w:pPr>
      <w:r>
        <w:t>Fig</w:t>
      </w:r>
      <w:r w:rsidR="2463A96A" w:rsidRPr="2463A96A">
        <w:t xml:space="preserve">ure </w:t>
      </w:r>
      <w:del w:id="950" w:author="Lori" w:date="2015-11-15T13:49:00Z">
        <w:r w:rsidR="2463A96A" w:rsidRPr="2463A96A" w:rsidDel="004747DB">
          <w:delText>6.4:</w:delText>
        </w:r>
      </w:del>
      <w:ins w:id="951" w:author="Lori" w:date="2015-11-15T13:49:00Z">
        <w:r w:rsidR="004747DB">
          <w:t>5-4.</w:t>
        </w:r>
      </w:ins>
      <w:r w:rsidR="2463A96A" w:rsidRPr="2463A96A">
        <w:t xml:space="preserve"> The simulator screenshot</w:t>
      </w:r>
    </w:p>
    <w:p w14:paraId="596356CE" w14:textId="77777777" w:rsidR="002D028B" w:rsidRDefault="002D028B" w:rsidP="000258EE">
      <w:pPr>
        <w:pStyle w:val="Heading1"/>
      </w:pPr>
      <w:bookmarkStart w:id="952" w:name="_Toc430181219"/>
      <w:r w:rsidRPr="009B42AB">
        <w:t>Making requests to the Fitbit API</w:t>
      </w:r>
      <w:bookmarkEnd w:id="952"/>
    </w:p>
    <w:p w14:paraId="35668F9B" w14:textId="7D4EF9BD" w:rsidR="002D028B" w:rsidRPr="009B42AB" w:rsidRDefault="002D028B" w:rsidP="00FC132F">
      <w:pPr>
        <w:pStyle w:val="BodyText"/>
      </w:pPr>
      <w:r w:rsidRPr="009B42AB">
        <w:t>By now we know that there is no magic to the API request process</w:t>
      </w:r>
      <w:ins w:id="953" w:author="Lori" w:date="2015-11-15T13:50:00Z">
        <w:r w:rsidR="00985728">
          <w:t>;</w:t>
        </w:r>
      </w:ins>
      <w:del w:id="954" w:author="Lori" w:date="2015-11-15T13:50:00Z">
        <w:r w:rsidRPr="009B42AB" w:rsidDel="00985728">
          <w:delText>,</w:delText>
        </w:r>
      </w:del>
      <w:r w:rsidRPr="009B42AB">
        <w:t xml:space="preserve"> it is just important to assemble all the parts of the request in the correct order</w:t>
      </w:r>
      <w:ins w:id="955" w:author="Lori" w:date="2015-11-15T13:50:00Z">
        <w:r w:rsidR="00985728">
          <w:t>.</w:t>
        </w:r>
      </w:ins>
      <w:del w:id="956" w:author="Lori" w:date="2015-11-15T13:50:00Z">
        <w:r w:rsidRPr="009B42AB" w:rsidDel="00985728">
          <w:delText>:</w:delText>
        </w:r>
      </w:del>
    </w:p>
    <w:p w14:paraId="1174EFB5" w14:textId="6E70BC1C" w:rsidR="002D028B" w:rsidRPr="00A26532" w:rsidRDefault="002D028B" w:rsidP="00A26532">
      <w:pPr>
        <w:pStyle w:val="Bullet"/>
      </w:pPr>
      <w:r w:rsidRPr="00A26532">
        <w:lastRenderedPageBreak/>
        <w:t>Get the correct tokens an</w:t>
      </w:r>
      <w:ins w:id="957" w:author="Lori" w:date="2015-11-16T23:07:00Z">
        <w:r w:rsidR="000B4CE8">
          <w:t>d</w:t>
        </w:r>
      </w:ins>
      <w:r w:rsidRPr="00A26532">
        <w:t xml:space="preserve"> create the </w:t>
      </w:r>
      <w:proofErr w:type="spellStart"/>
      <w:r w:rsidRPr="00A26532">
        <w:t>OAuth</w:t>
      </w:r>
      <w:proofErr w:type="spellEnd"/>
      <w:r w:rsidRPr="00A26532">
        <w:t xml:space="preserve"> signature with all elements in the correct order</w:t>
      </w:r>
      <w:r w:rsidR="00A26532">
        <w:t>.</w:t>
      </w:r>
    </w:p>
    <w:p w14:paraId="63B71EE5" w14:textId="047935D5" w:rsidR="002D028B" w:rsidRPr="00A26532" w:rsidRDefault="002D028B" w:rsidP="00A26532">
      <w:pPr>
        <w:pStyle w:val="Bullet"/>
      </w:pPr>
      <w:r w:rsidRPr="00A26532">
        <w:t>Keep track of the rate limiting parameters that could cripple your app if there is too much traffic</w:t>
      </w:r>
      <w:r w:rsidR="5EFA947E" w:rsidRPr="00A26532">
        <w:t xml:space="preserve">. </w:t>
      </w:r>
    </w:p>
    <w:p w14:paraId="7B2498DB" w14:textId="4AE88ACA" w:rsidR="002D028B" w:rsidRPr="00A26532" w:rsidRDefault="002D028B" w:rsidP="00A26532">
      <w:pPr>
        <w:pStyle w:val="Bullet"/>
      </w:pPr>
      <w:r w:rsidRPr="00A26532">
        <w:t>Build a parser that handles the JSON output</w:t>
      </w:r>
      <w:r w:rsidR="00A26532">
        <w:t>.</w:t>
      </w:r>
      <w:r w:rsidRPr="00A26532">
        <w:t xml:space="preserve"> </w:t>
      </w:r>
    </w:p>
    <w:p w14:paraId="55D47C50" w14:textId="02DFA8CC" w:rsidR="002D028B" w:rsidRPr="009B42AB" w:rsidRDefault="002D028B" w:rsidP="00FC132F">
      <w:pPr>
        <w:pStyle w:val="BodyText"/>
      </w:pPr>
      <w:r w:rsidRPr="009B42AB">
        <w:t xml:space="preserve">On the </w:t>
      </w:r>
      <w:del w:id="958" w:author="Lori" w:date="2015-11-15T14:29:00Z">
        <w:r w:rsidRPr="009B42AB" w:rsidDel="00E60522">
          <w:delText>FitBit</w:delText>
        </w:r>
      </w:del>
      <w:proofErr w:type="spellStart"/>
      <w:ins w:id="959" w:author="Lori" w:date="2015-11-15T14:29:00Z">
        <w:r w:rsidR="00E60522">
          <w:t>Fitbit</w:t>
        </w:r>
      </w:ins>
      <w:proofErr w:type="spellEnd"/>
      <w:r w:rsidRPr="009B42AB">
        <w:t xml:space="preserve"> developer page, we can use the debug tool to place an API request, now that we know our </w:t>
      </w:r>
      <w:del w:id="960" w:author="Lori" w:date="2015-11-15T13:50:00Z">
        <w:r w:rsidRPr="009B42AB" w:rsidDel="00985728">
          <w:delText xml:space="preserve">Access </w:delText>
        </w:r>
      </w:del>
      <w:ins w:id="961" w:author="Lori" w:date="2015-11-15T13:50:00Z">
        <w:r w:rsidR="00985728">
          <w:t>a</w:t>
        </w:r>
        <w:r w:rsidR="00985728" w:rsidRPr="009B42AB">
          <w:t xml:space="preserve">ccess </w:t>
        </w:r>
      </w:ins>
      <w:del w:id="962" w:author="Lori" w:date="2015-11-15T13:50:00Z">
        <w:r w:rsidRPr="009B42AB" w:rsidDel="00985728">
          <w:delText>Token</w:delText>
        </w:r>
      </w:del>
      <w:ins w:id="963" w:author="Lori" w:date="2015-11-15T13:50:00Z">
        <w:r w:rsidR="00985728">
          <w:t>t</w:t>
        </w:r>
        <w:r w:rsidR="00985728" w:rsidRPr="009B42AB">
          <w:t>oken</w:t>
        </w:r>
      </w:ins>
      <w:del w:id="964" w:author="Lori" w:date="2015-11-15T13:50:00Z">
        <w:r w:rsidRPr="009B42AB" w:rsidDel="00985728">
          <w:delText>,</w:delText>
        </w:r>
      </w:del>
      <w:r w:rsidRPr="009B42AB">
        <w:t xml:space="preserve"> and </w:t>
      </w:r>
      <w:del w:id="965" w:author="Lori" w:date="2015-11-15T13:50:00Z">
        <w:r w:rsidRPr="009B42AB" w:rsidDel="00985728">
          <w:delText xml:space="preserve">Access </w:delText>
        </w:r>
      </w:del>
      <w:ins w:id="966" w:author="Lori" w:date="2015-11-15T13:50:00Z">
        <w:r w:rsidR="00985728">
          <w:t>a</w:t>
        </w:r>
        <w:r w:rsidR="00985728" w:rsidRPr="009B42AB">
          <w:t xml:space="preserve">ccess </w:t>
        </w:r>
      </w:ins>
      <w:del w:id="967" w:author="Lori" w:date="2015-11-15T13:50:00Z">
        <w:r w:rsidRPr="009B42AB" w:rsidDel="00985728">
          <w:delText xml:space="preserve">Token </w:delText>
        </w:r>
      </w:del>
      <w:ins w:id="968" w:author="Lori" w:date="2015-11-15T13:50:00Z">
        <w:r w:rsidR="00985728">
          <w:t>t</w:t>
        </w:r>
        <w:r w:rsidR="00985728" w:rsidRPr="009B42AB">
          <w:t xml:space="preserve">oken </w:t>
        </w:r>
      </w:ins>
      <w:del w:id="969" w:author="Lori" w:date="2015-11-15T13:50:00Z">
        <w:r w:rsidRPr="009B42AB" w:rsidDel="00985728">
          <w:delText>Secret</w:delText>
        </w:r>
      </w:del>
      <w:ins w:id="970" w:author="Lori" w:date="2015-11-15T13:50:00Z">
        <w:r w:rsidR="00985728">
          <w:t>s</w:t>
        </w:r>
        <w:r w:rsidR="00985728" w:rsidRPr="009B42AB">
          <w:t>ecret</w:t>
        </w:r>
      </w:ins>
      <w:r w:rsidRPr="009B42AB">
        <w:t>.</w:t>
      </w:r>
      <w:del w:id="971" w:author="Lori" w:date="2015-11-12T19:21:00Z">
        <w:r w:rsidRPr="009B42AB" w:rsidDel="00FC4F42">
          <w:delText xml:space="preserve">  </w:delText>
        </w:r>
      </w:del>
      <w:ins w:id="972" w:author="Lori" w:date="2015-11-12T19:21:00Z">
        <w:r w:rsidR="00FC4F42">
          <w:t xml:space="preserve"> </w:t>
        </w:r>
      </w:ins>
      <w:r w:rsidRPr="009B42AB">
        <w:t xml:space="preserve">Keep in mind that the request is signed not only with the </w:t>
      </w:r>
      <w:del w:id="973" w:author="Lori" w:date="2015-11-15T13:50:00Z">
        <w:r w:rsidRPr="009B42AB" w:rsidDel="00C57EE2">
          <w:delText xml:space="preserve">Access </w:delText>
        </w:r>
      </w:del>
      <w:ins w:id="974" w:author="Lori" w:date="2015-11-15T13:50:00Z">
        <w:r w:rsidR="00C57EE2">
          <w:t>a</w:t>
        </w:r>
        <w:r w:rsidR="00C57EE2" w:rsidRPr="009B42AB">
          <w:t xml:space="preserve">ccess </w:t>
        </w:r>
      </w:ins>
      <w:del w:id="975" w:author="Lori" w:date="2015-11-15T13:51:00Z">
        <w:r w:rsidRPr="009B42AB" w:rsidDel="00C57EE2">
          <w:delText xml:space="preserve">Token </w:delText>
        </w:r>
      </w:del>
      <w:ins w:id="976" w:author="Lori" w:date="2015-11-15T13:51:00Z">
        <w:r w:rsidR="00C57EE2">
          <w:t>t</w:t>
        </w:r>
        <w:r w:rsidR="00C57EE2" w:rsidRPr="009B42AB">
          <w:t xml:space="preserve">oken </w:t>
        </w:r>
      </w:ins>
      <w:r w:rsidRPr="009B42AB">
        <w:t xml:space="preserve">and </w:t>
      </w:r>
      <w:r>
        <w:t>the</w:t>
      </w:r>
      <w:r w:rsidRPr="009B42AB">
        <w:t xml:space="preserve"> </w:t>
      </w:r>
      <w:del w:id="977" w:author="Lori" w:date="2015-11-15T13:51:00Z">
        <w:r w:rsidRPr="009B42AB" w:rsidDel="00C57EE2">
          <w:delText xml:space="preserve">Access </w:delText>
        </w:r>
      </w:del>
      <w:ins w:id="978" w:author="Lori" w:date="2015-11-15T13:51:00Z">
        <w:r w:rsidR="00C57EE2">
          <w:t>a</w:t>
        </w:r>
        <w:r w:rsidR="00C57EE2" w:rsidRPr="009B42AB">
          <w:t xml:space="preserve">ccess </w:t>
        </w:r>
      </w:ins>
      <w:del w:id="979" w:author="Lori" w:date="2015-11-15T13:51:00Z">
        <w:r w:rsidRPr="009B42AB" w:rsidDel="00C57EE2">
          <w:delText xml:space="preserve">Token </w:delText>
        </w:r>
      </w:del>
      <w:ins w:id="980" w:author="Lori" w:date="2015-11-15T13:51:00Z">
        <w:r w:rsidR="00C57EE2">
          <w:t>t</w:t>
        </w:r>
        <w:r w:rsidR="00C57EE2" w:rsidRPr="009B42AB">
          <w:t xml:space="preserve">oken </w:t>
        </w:r>
      </w:ins>
      <w:del w:id="981" w:author="Lori" w:date="2015-11-15T13:51:00Z">
        <w:r w:rsidRPr="009B42AB" w:rsidDel="00C57EE2">
          <w:delText xml:space="preserve">Secret </w:delText>
        </w:r>
      </w:del>
      <w:ins w:id="982" w:author="Lori" w:date="2015-11-15T13:51:00Z">
        <w:r w:rsidR="00C57EE2">
          <w:t>s</w:t>
        </w:r>
        <w:r w:rsidR="00C57EE2" w:rsidRPr="009B42AB">
          <w:t xml:space="preserve">ecret </w:t>
        </w:r>
      </w:ins>
      <w:r w:rsidRPr="009B42AB">
        <w:t xml:space="preserve">but also with the </w:t>
      </w:r>
      <w:r w:rsidRPr="00C57EE2">
        <w:rPr>
          <w:rStyle w:val="CodeInline"/>
          <w:rPrChange w:id="983" w:author="Lori" w:date="2015-11-15T13:50:00Z">
            <w:rPr/>
          </w:rPrChange>
        </w:rPr>
        <w:t>oauth_consumer_key</w:t>
      </w:r>
      <w:r w:rsidRPr="009B42AB">
        <w:t xml:space="preserve">, which will be used by the </w:t>
      </w:r>
      <w:r w:rsidR="00A758CD">
        <w:t>API</w:t>
      </w:r>
      <w:r w:rsidRPr="009B42AB">
        <w:t xml:space="preserve"> to identify the user account being accessed. The </w:t>
      </w:r>
      <w:r w:rsidRPr="00C57EE2">
        <w:rPr>
          <w:rStyle w:val="CodeInline"/>
          <w:rPrChange w:id="984" w:author="Lori" w:date="2015-11-15T13:51:00Z">
            <w:rPr/>
          </w:rPrChange>
        </w:rPr>
        <w:t>oauth_consumer_key</w:t>
      </w:r>
      <w:r w:rsidRPr="009B42AB">
        <w:t xml:space="preserve"> is present in the Header, while the </w:t>
      </w:r>
      <w:r w:rsidRPr="00C57EE2">
        <w:rPr>
          <w:rStyle w:val="CodeInline"/>
          <w:rPrChange w:id="985" w:author="Lori" w:date="2015-11-15T13:51:00Z">
            <w:rPr/>
          </w:rPrChange>
        </w:rPr>
        <w:t>oauth_consumer_secret</w:t>
      </w:r>
      <w:r w:rsidRPr="009B42AB">
        <w:t xml:space="preserve"> is used together with </w:t>
      </w:r>
      <w:r w:rsidRPr="00C57EE2">
        <w:rPr>
          <w:rStyle w:val="CodeInline"/>
          <w:rPrChange w:id="986" w:author="Lori" w:date="2015-11-15T13:51:00Z">
            <w:rPr/>
          </w:rPrChange>
        </w:rPr>
        <w:t>oauth_token_secret</w:t>
      </w:r>
      <w:r w:rsidRPr="009B42AB">
        <w:t xml:space="preserve"> to sign the Base String.</w:t>
      </w:r>
    </w:p>
    <w:p w14:paraId="7B9AD1BF" w14:textId="677D33F6" w:rsidR="002D028B" w:rsidRPr="009B42AB" w:rsidRDefault="002D028B" w:rsidP="00FC132F">
      <w:pPr>
        <w:pStyle w:val="BodyText"/>
      </w:pPr>
      <w:del w:id="987" w:author="Lori" w:date="2015-11-15T13:57:00Z">
        <w:r w:rsidRPr="009B42AB" w:rsidDel="002D7B4E">
          <w:delText xml:space="preserve">This </w:delText>
        </w:r>
      </w:del>
      <w:ins w:id="988" w:author="Lori" w:date="2015-11-15T13:57:00Z">
        <w:r w:rsidR="002D7B4E">
          <w:t xml:space="preserve">Listing </w:t>
        </w:r>
      </w:ins>
      <w:ins w:id="989" w:author="Lori" w:date="2015-11-16T18:08:00Z">
        <w:r w:rsidR="00A26532">
          <w:t>5-34</w:t>
        </w:r>
      </w:ins>
      <w:del w:id="990" w:author="Lori" w:date="2015-11-15T14:01:00Z">
        <w:r w:rsidRPr="009B42AB" w:rsidDel="002D7B4E">
          <w:delText xml:space="preserve">is </w:delText>
        </w:r>
      </w:del>
      <w:ins w:id="991" w:author="Lori" w:date="2015-11-15T14:01:00Z">
        <w:r w:rsidR="002D7B4E">
          <w:t>shows</w:t>
        </w:r>
        <w:r w:rsidR="002D7B4E" w:rsidRPr="009B42AB">
          <w:t xml:space="preserve"> </w:t>
        </w:r>
      </w:ins>
      <w:r w:rsidRPr="009B42AB">
        <w:t xml:space="preserve">the dissected request for the user profile, when we make the request using curl. Shown are the defaults for a profile that has not been updated since the creation of the account. The format of the response is well documented on the </w:t>
      </w:r>
      <w:del w:id="992" w:author="Lori" w:date="2015-11-15T14:29:00Z">
        <w:r w:rsidRPr="009B42AB" w:rsidDel="00E60522">
          <w:delText>FitBit</w:delText>
        </w:r>
      </w:del>
      <w:ins w:id="993" w:author="Lori" w:date="2015-11-15T14:29:00Z">
        <w:r w:rsidR="00E60522">
          <w:t>Fitbit</w:t>
        </w:r>
      </w:ins>
      <w:r w:rsidRPr="009B42AB">
        <w:t xml:space="preserve"> developer site.</w:t>
      </w:r>
    </w:p>
    <w:p w14:paraId="493F5057" w14:textId="77777777" w:rsidR="00A26532" w:rsidRDefault="00A26532">
      <w:pPr>
        <w:pStyle w:val="CodeCaption"/>
        <w:rPr>
          <w:ins w:id="994" w:author="Lori" w:date="2015-11-16T18:08:00Z"/>
        </w:rPr>
        <w:pPrChange w:id="995" w:author="Lori" w:date="2015-11-16T18:24:00Z">
          <w:pPr>
            <w:pStyle w:val="Code"/>
          </w:pPr>
        </w:pPrChange>
      </w:pPr>
      <w:commentRangeStart w:id="996"/>
      <w:ins w:id="997" w:author="Lori" w:date="2015-11-16T18:08:00Z">
        <w:r>
          <w:t>Listing 5-34.</w:t>
        </w:r>
        <w:commentRangeEnd w:id="996"/>
        <w:r w:rsidRPr="006F3F08">
          <w:rPr>
            <w:rStyle w:val="CommentReference"/>
            <w:rFonts w:ascii="Calibri" w:hAnsi="Calibri"/>
          </w:rPr>
          <w:commentReference w:id="996"/>
        </w:r>
      </w:ins>
    </w:p>
    <w:p w14:paraId="2E192B67" w14:textId="1CF9E9A2" w:rsidR="002D028B" w:rsidRPr="009B42AB" w:rsidRDefault="002D028B" w:rsidP="000258EE">
      <w:pPr>
        <w:pStyle w:val="Code"/>
      </w:pPr>
      <w:r w:rsidRPr="009B42AB">
        <w:t xml:space="preserve">Access Token: </w:t>
      </w:r>
      <w:r w:rsidRPr="009B42AB">
        <w:tab/>
      </w:r>
      <w:r w:rsidRPr="009B42AB">
        <w:tab/>
        <w:t>5a3ca2edf91d7175cad30bc3533e3c8a</w:t>
      </w:r>
    </w:p>
    <w:p w14:paraId="429BD2C5" w14:textId="77777777" w:rsidR="002D028B" w:rsidRPr="009B42AB" w:rsidRDefault="002D028B" w:rsidP="000258EE">
      <w:pPr>
        <w:pStyle w:val="Code"/>
      </w:pPr>
      <w:r w:rsidRPr="009B42AB">
        <w:t>Access Token Secret:</w:t>
      </w:r>
      <w:r w:rsidRPr="009B42AB">
        <w:tab/>
        <w:t>da5bc974d697470a93ec59e9cfaee06d</w:t>
      </w:r>
    </w:p>
    <w:p w14:paraId="3C0C4390" w14:textId="77777777" w:rsidR="002D028B" w:rsidRPr="009B42AB" w:rsidRDefault="002D028B" w:rsidP="000258EE">
      <w:pPr>
        <w:pStyle w:val="Code"/>
      </w:pPr>
      <w:r w:rsidRPr="009B42AB">
        <w:t>Request URL:</w:t>
      </w:r>
      <w:r w:rsidRPr="009B42AB">
        <w:tab/>
      </w:r>
      <w:r w:rsidRPr="009B42AB">
        <w:tab/>
      </w:r>
      <w:r w:rsidRPr="009B42AB">
        <w:tab/>
        <w:t>https://api.fitbit.com/1/user/-/profile.json</w:t>
      </w:r>
    </w:p>
    <w:p w14:paraId="77025DDC" w14:textId="77777777" w:rsidR="002D028B" w:rsidRPr="009B42AB" w:rsidRDefault="002D028B" w:rsidP="000258EE">
      <w:pPr>
        <w:pStyle w:val="Code"/>
      </w:pPr>
      <w:r w:rsidRPr="009B42AB">
        <w:t>Nonce:</w:t>
      </w:r>
      <w:r w:rsidRPr="009B42AB">
        <w:tab/>
      </w:r>
      <w:r w:rsidRPr="009B42AB">
        <w:tab/>
      </w:r>
      <w:r w:rsidRPr="009B42AB">
        <w:tab/>
      </w:r>
      <w:r w:rsidRPr="009B42AB">
        <w:tab/>
        <w:t>random</w:t>
      </w:r>
    </w:p>
    <w:p w14:paraId="0399CB2B" w14:textId="77777777" w:rsidR="002D028B" w:rsidRPr="009B42AB" w:rsidRDefault="002D028B" w:rsidP="000258EE">
      <w:pPr>
        <w:pStyle w:val="Code"/>
      </w:pPr>
      <w:r w:rsidRPr="009B42AB">
        <w:t>Timestamp:</w:t>
      </w:r>
      <w:r w:rsidRPr="009B42AB">
        <w:tab/>
      </w:r>
      <w:r w:rsidRPr="009B42AB">
        <w:tab/>
      </w:r>
      <w:r w:rsidRPr="009B42AB">
        <w:tab/>
        <w:t>1429396457</w:t>
      </w:r>
    </w:p>
    <w:p w14:paraId="044CE2C8" w14:textId="77777777" w:rsidR="002D028B" w:rsidRPr="009B42AB" w:rsidRDefault="002D028B" w:rsidP="000258EE">
      <w:pPr>
        <w:pStyle w:val="Code"/>
      </w:pPr>
      <w:r w:rsidRPr="009B42AB">
        <w:t>Type:</w:t>
      </w:r>
      <w:r w:rsidRPr="009B42AB">
        <w:tab/>
      </w:r>
      <w:r w:rsidRPr="009B42AB">
        <w:tab/>
      </w:r>
      <w:r w:rsidRPr="009B42AB">
        <w:tab/>
      </w:r>
      <w:r w:rsidRPr="009B42AB">
        <w:tab/>
        <w:t>GET</w:t>
      </w:r>
    </w:p>
    <w:p w14:paraId="2C6DCA68" w14:textId="77777777" w:rsidR="002D028B" w:rsidRPr="009B42AB" w:rsidRDefault="002D028B" w:rsidP="000258EE">
      <w:pPr>
        <w:pStyle w:val="Code"/>
      </w:pPr>
    </w:p>
    <w:p w14:paraId="697A3D24" w14:textId="77777777" w:rsidR="002D028B" w:rsidRPr="00982E91" w:rsidRDefault="002D028B" w:rsidP="000258EE">
      <w:pPr>
        <w:pStyle w:val="Code"/>
        <w:rPr>
          <w:lang w:val="fr-FR"/>
        </w:rPr>
      </w:pPr>
      <w:r w:rsidRPr="00982E91">
        <w:rPr>
          <w:lang w:val="fr-FR"/>
        </w:rPr>
        <w:t>API request values:</w:t>
      </w:r>
    </w:p>
    <w:p w14:paraId="0B2D14A1" w14:textId="77777777" w:rsidR="002D028B" w:rsidRPr="00982E91" w:rsidRDefault="002D028B" w:rsidP="000258EE">
      <w:pPr>
        <w:pStyle w:val="Code"/>
        <w:rPr>
          <w:lang w:val="fr-FR"/>
        </w:rPr>
      </w:pPr>
      <w:r w:rsidRPr="00982E91">
        <w:rPr>
          <w:lang w:val="fr-FR"/>
        </w:rPr>
        <w:t>Base string:</w:t>
      </w:r>
      <w:r w:rsidRPr="00982E91">
        <w:rPr>
          <w:lang w:val="fr-FR"/>
        </w:rPr>
        <w:tab/>
      </w:r>
      <w:r w:rsidRPr="00982E91">
        <w:rPr>
          <w:lang w:val="fr-FR"/>
        </w:rPr>
        <w:tab/>
      </w:r>
      <w:r w:rsidRPr="00982E91">
        <w:rPr>
          <w:lang w:val="fr-FR"/>
        </w:rPr>
        <w:tab/>
        <w:t>GET&amp;https%3A%2F%2Fapi.fitbit.com%2F1%2Fuser%2F-%2Fprofile.json&amp;oauth_consumer_key%3D6cf4162a72ac4a4382c098caec132782%26oauth_nonce%3Drandom%26oauth_signature_method%3DHMAC-SHA1%26oauth_timestamp%3D1429396457%26oauth_token%3D5a3ca2edf91d7175cad30bc3533e3c8a%26oauth_version%3D1.0</w:t>
      </w:r>
    </w:p>
    <w:p w14:paraId="61E286D6" w14:textId="77777777" w:rsidR="002D028B" w:rsidRPr="00982E91" w:rsidRDefault="002D028B" w:rsidP="000258EE">
      <w:pPr>
        <w:pStyle w:val="Code"/>
        <w:rPr>
          <w:lang w:val="fr-FR"/>
        </w:rPr>
      </w:pPr>
      <w:r w:rsidRPr="00982E91">
        <w:rPr>
          <w:lang w:val="fr-FR"/>
        </w:rPr>
        <w:t>Signed with:</w:t>
      </w:r>
      <w:r w:rsidRPr="00982E91">
        <w:rPr>
          <w:lang w:val="fr-FR"/>
        </w:rPr>
        <w:tab/>
      </w:r>
      <w:r w:rsidRPr="00982E91">
        <w:rPr>
          <w:lang w:val="fr-FR"/>
        </w:rPr>
        <w:tab/>
      </w:r>
      <w:r w:rsidRPr="00982E91">
        <w:rPr>
          <w:lang w:val="fr-FR"/>
        </w:rPr>
        <w:tab/>
        <w:t>c652d5fb28f344679f3b6b12121465af&amp;da5bc974d697470a93ec59e9cfaee06d</w:t>
      </w:r>
    </w:p>
    <w:p w14:paraId="56814A05" w14:textId="77777777" w:rsidR="002D028B" w:rsidRPr="00982E91" w:rsidRDefault="002D028B" w:rsidP="000258EE">
      <w:pPr>
        <w:pStyle w:val="Code"/>
        <w:rPr>
          <w:lang w:val="fr-FR"/>
        </w:rPr>
      </w:pPr>
      <w:r w:rsidRPr="00982E91">
        <w:rPr>
          <w:lang w:val="fr-FR"/>
        </w:rPr>
        <w:t>Signature:</w:t>
      </w:r>
      <w:r w:rsidRPr="00982E91">
        <w:rPr>
          <w:lang w:val="fr-FR"/>
        </w:rPr>
        <w:tab/>
      </w:r>
      <w:r w:rsidRPr="00982E91">
        <w:rPr>
          <w:lang w:val="fr-FR"/>
        </w:rPr>
        <w:tab/>
      </w:r>
      <w:r w:rsidRPr="00982E91">
        <w:rPr>
          <w:lang w:val="fr-FR"/>
        </w:rPr>
        <w:tab/>
        <w:t xml:space="preserve">c2wi9Xk+nOGpjRoyxtotIM5AyA4= </w:t>
      </w:r>
    </w:p>
    <w:p w14:paraId="546F7980" w14:textId="34282B9B" w:rsidR="00FC132F" w:rsidRPr="009B42AB" w:rsidRDefault="00FC132F" w:rsidP="00FC132F">
      <w:pPr>
        <w:pStyle w:val="BodyText"/>
      </w:pPr>
      <w:del w:id="998" w:author="Lori" w:date="2015-11-16T23:11:00Z">
        <w:r w:rsidRPr="009B42AB" w:rsidDel="00294C8A">
          <w:delText xml:space="preserve">The </w:delText>
        </w:r>
      </w:del>
      <w:ins w:id="999" w:author="Lori" w:date="2015-11-16T23:11:00Z">
        <w:r w:rsidR="00294C8A">
          <w:t>Listing 5-35 shows t</w:t>
        </w:r>
        <w:r w:rsidR="00294C8A" w:rsidRPr="009B42AB">
          <w:t xml:space="preserve">he </w:t>
        </w:r>
      </w:ins>
      <w:r w:rsidRPr="00FC132F">
        <w:t>request</w:t>
      </w:r>
      <w:r w:rsidRPr="009B42AB">
        <w:t xml:space="preserve"> made with curl</w:t>
      </w:r>
      <w:ins w:id="1000" w:author="Lori" w:date="2015-11-16T23:11:00Z">
        <w:r w:rsidR="00294C8A">
          <w:t>.</w:t>
        </w:r>
      </w:ins>
      <w:del w:id="1001" w:author="Lori" w:date="2015-11-16T23:11:00Z">
        <w:r w:rsidRPr="009B42AB" w:rsidDel="00294C8A">
          <w:delText>:</w:delText>
        </w:r>
      </w:del>
    </w:p>
    <w:p w14:paraId="69F0188D" w14:textId="77777777" w:rsidR="00A26532" w:rsidRDefault="00A26532">
      <w:pPr>
        <w:pStyle w:val="FigureCaption"/>
        <w:rPr>
          <w:ins w:id="1002" w:author="Lori" w:date="2015-11-16T18:08:00Z"/>
        </w:rPr>
        <w:pPrChange w:id="1003" w:author="Lori" w:date="2015-11-16T18:24:00Z">
          <w:pPr>
            <w:pStyle w:val="Code"/>
          </w:pPr>
        </w:pPrChange>
      </w:pPr>
      <w:commentRangeStart w:id="1004"/>
      <w:ins w:id="1005" w:author="Lori" w:date="2015-11-16T18:08:00Z">
        <w:r>
          <w:t>Listing 5-35.</w:t>
        </w:r>
      </w:ins>
      <w:commentRangeEnd w:id="1004"/>
      <w:ins w:id="1006" w:author="Lori" w:date="2015-11-16T18:09:00Z">
        <w:r w:rsidRPr="006F3F08">
          <w:rPr>
            <w:rStyle w:val="CommentReference"/>
            <w:rFonts w:ascii="Calibri" w:hAnsi="Calibri"/>
          </w:rPr>
          <w:commentReference w:id="1004"/>
        </w:r>
      </w:ins>
    </w:p>
    <w:p w14:paraId="150EB059" w14:textId="3AEAB65C" w:rsidR="00FC132F" w:rsidRPr="00FC132F" w:rsidRDefault="00FC132F" w:rsidP="00FC132F">
      <w:pPr>
        <w:pStyle w:val="Code"/>
      </w:pPr>
      <w:r w:rsidRPr="00FC132F">
        <w:t xml:space="preserve">$ curl -X GET -i -H 'Authorization: OAuth oauth_consumer_key="6cf4162a72ac4a4382c098caec132782", oauth_nonce="random", oauth_signature="c2wi9Xk%2BnOGpjRoyxtotIM5AyA4%3D", </w:t>
      </w:r>
      <w:r w:rsidRPr="00FC132F">
        <w:lastRenderedPageBreak/>
        <w:t>oauth_signature_method="HMAC-SHA1", oauth_timestamp="1429396457", oauth_token="5a3ca2edf91d7175cad30bc3533e3c8a", oauth_version="1.0"' https://api.fitbit.com/1/user/-/profile.json</w:t>
      </w:r>
    </w:p>
    <w:p w14:paraId="099F4901" w14:textId="399C7A67" w:rsidR="20B7F201" w:rsidRDefault="20B7F201" w:rsidP="00982E91">
      <w:pPr>
        <w:pStyle w:val="Code"/>
      </w:pPr>
    </w:p>
    <w:p w14:paraId="233CBD2A" w14:textId="3F8A1B12" w:rsidR="20B7F201" w:rsidRDefault="20B7F201">
      <w:pPr>
        <w:pStyle w:val="BodyText"/>
        <w:pPrChange w:id="1007" w:author="Lori" w:date="2015-11-15T14:02:00Z">
          <w:pPr>
            <w:pStyle w:val="Code"/>
          </w:pPr>
        </w:pPrChange>
      </w:pPr>
      <w:del w:id="1008" w:author="Lori" w:date="2015-11-16T18:09:00Z">
        <w:r w:rsidDel="00A26532">
          <w:delText xml:space="preserve">The </w:delText>
        </w:r>
      </w:del>
      <w:ins w:id="1009" w:author="Lori" w:date="2015-11-16T18:09:00Z">
        <w:r w:rsidR="00A26532">
          <w:t xml:space="preserve">Listing 5-36 shows the </w:t>
        </w:r>
      </w:ins>
      <w:r>
        <w:t>outpu</w:t>
      </w:r>
      <w:r w:rsidR="0DF52008">
        <w:t>t of the curl request</w:t>
      </w:r>
      <w:del w:id="1010" w:author="Lori" w:date="2015-11-16T18:09:00Z">
        <w:r w:rsidR="00A758CD" w:rsidDel="00A26532">
          <w:delText xml:space="preserve"> is</w:delText>
        </w:r>
        <w:r w:rsidR="0DF52008" w:rsidDel="00A26532">
          <w:delText>:</w:delText>
        </w:r>
      </w:del>
      <w:ins w:id="1011" w:author="Lori" w:date="2015-11-16T18:09:00Z">
        <w:r w:rsidR="00A26532">
          <w:t>.</w:t>
        </w:r>
      </w:ins>
    </w:p>
    <w:p w14:paraId="303D4520" w14:textId="77777777" w:rsidR="00A26532" w:rsidRDefault="00A26532">
      <w:pPr>
        <w:pStyle w:val="FigureCaption"/>
        <w:rPr>
          <w:ins w:id="1012" w:author="Lori" w:date="2015-11-16T18:09:00Z"/>
        </w:rPr>
        <w:pPrChange w:id="1013" w:author="Lori" w:date="2015-11-16T18:25:00Z">
          <w:pPr>
            <w:pStyle w:val="Code"/>
          </w:pPr>
        </w:pPrChange>
      </w:pPr>
      <w:commentRangeStart w:id="1014"/>
      <w:ins w:id="1015" w:author="Lori" w:date="2015-11-16T18:09:00Z">
        <w:r>
          <w:t>Listing 5-36.</w:t>
        </w:r>
        <w:commentRangeEnd w:id="1014"/>
        <w:r w:rsidRPr="006F3F08">
          <w:rPr>
            <w:rStyle w:val="CommentReference"/>
            <w:rFonts w:ascii="Calibri" w:hAnsi="Calibri"/>
          </w:rPr>
          <w:commentReference w:id="1014"/>
        </w:r>
      </w:ins>
    </w:p>
    <w:p w14:paraId="2A0D55CA" w14:textId="3991B052" w:rsidR="00FC132F" w:rsidRPr="00FC132F" w:rsidRDefault="00FC132F" w:rsidP="00FC132F">
      <w:pPr>
        <w:pStyle w:val="Code"/>
      </w:pPr>
      <w:commentRangeStart w:id="1016"/>
      <w:r w:rsidRPr="00FC132F">
        <w:t>HTTP/1.1 200 OK</w:t>
      </w:r>
    </w:p>
    <w:p w14:paraId="66837B00" w14:textId="77777777" w:rsidR="00FC132F" w:rsidRPr="00FC132F" w:rsidRDefault="00FC132F" w:rsidP="00FC132F">
      <w:pPr>
        <w:pStyle w:val="Code"/>
      </w:pPr>
      <w:r w:rsidRPr="00FC132F">
        <w:t>Server: nginx</w:t>
      </w:r>
    </w:p>
    <w:p w14:paraId="70147C92" w14:textId="77777777" w:rsidR="00FC132F" w:rsidRPr="00FC132F" w:rsidRDefault="00FC132F" w:rsidP="00FC132F">
      <w:pPr>
        <w:pStyle w:val="Code"/>
      </w:pPr>
      <w:r w:rsidRPr="00FC132F">
        <w:t>X-UA-Compatible: IE=edge,chrome=1</w:t>
      </w:r>
    </w:p>
    <w:p w14:paraId="2F125121" w14:textId="77777777" w:rsidR="00FC132F" w:rsidRPr="00FC132F" w:rsidRDefault="00FC132F" w:rsidP="00FC132F">
      <w:pPr>
        <w:pStyle w:val="Code"/>
      </w:pPr>
      <w:r w:rsidRPr="00FC132F">
        <w:t>Expires: Thu, 01 Jan 1970 00:00:00 GMT</w:t>
      </w:r>
    </w:p>
    <w:p w14:paraId="6DA810D2" w14:textId="77777777" w:rsidR="00FC132F" w:rsidRPr="00FC132F" w:rsidRDefault="00FC132F" w:rsidP="00FC132F">
      <w:pPr>
        <w:pStyle w:val="Code"/>
      </w:pPr>
      <w:r w:rsidRPr="00FC132F">
        <w:t>Cache-control: no-cache, must-revalidate</w:t>
      </w:r>
    </w:p>
    <w:p w14:paraId="1C1EAC66" w14:textId="77777777" w:rsidR="00FC132F" w:rsidRPr="00FC132F" w:rsidRDefault="00FC132F" w:rsidP="00FC132F">
      <w:pPr>
        <w:pStyle w:val="Code"/>
      </w:pPr>
      <w:r w:rsidRPr="00FC132F">
        <w:t>Pragma: no-cache</w:t>
      </w:r>
    </w:p>
    <w:p w14:paraId="6D20EE79" w14:textId="77777777" w:rsidR="00FC132F" w:rsidRPr="00FC132F" w:rsidRDefault="00FC132F" w:rsidP="00FC132F">
      <w:pPr>
        <w:pStyle w:val="Code"/>
      </w:pPr>
      <w:r w:rsidRPr="00FC132F">
        <w:t>Fitbit-Rate-Limit-Limit: 150</w:t>
      </w:r>
    </w:p>
    <w:p w14:paraId="53DBF0CC" w14:textId="77777777" w:rsidR="00FC132F" w:rsidRPr="00FC132F" w:rsidRDefault="00FC132F" w:rsidP="00FC132F">
      <w:pPr>
        <w:pStyle w:val="Code"/>
      </w:pPr>
      <w:r w:rsidRPr="00FC132F">
        <w:t>Fitbit-Rate-Limit-Remaining: 149</w:t>
      </w:r>
    </w:p>
    <w:p w14:paraId="184F55F9" w14:textId="77777777" w:rsidR="00FC132F" w:rsidRPr="00FC132F" w:rsidRDefault="00FC132F" w:rsidP="00FC132F">
      <w:pPr>
        <w:pStyle w:val="Code"/>
      </w:pPr>
      <w:r w:rsidRPr="00FC132F">
        <w:t>Fitbit-Rate-Limit-Reset: 1478</w:t>
      </w:r>
    </w:p>
    <w:p w14:paraId="504A3A13" w14:textId="77777777" w:rsidR="00FC132F" w:rsidRPr="00FC132F" w:rsidRDefault="00FC132F" w:rsidP="00FC132F">
      <w:pPr>
        <w:pStyle w:val="Code"/>
      </w:pPr>
      <w:r w:rsidRPr="00FC132F">
        <w:t>Set-Cookie: JSESSIONID=5D7EA76F7CB0C45BF1A7A020C9BAC55B.fitbit1; Path=/; HttpOnly</w:t>
      </w:r>
    </w:p>
    <w:p w14:paraId="7D0214A0" w14:textId="77777777" w:rsidR="00FC132F" w:rsidRPr="00982E91" w:rsidRDefault="00FC132F" w:rsidP="00FC132F">
      <w:pPr>
        <w:pStyle w:val="Code"/>
        <w:rPr>
          <w:lang w:val="fr-FR"/>
        </w:rPr>
      </w:pPr>
      <w:r w:rsidRPr="00982E91">
        <w:rPr>
          <w:lang w:val="fr-FR"/>
        </w:rPr>
        <w:t>Content-Type: application/json;charset=UTF-8</w:t>
      </w:r>
    </w:p>
    <w:p w14:paraId="4E7EA67A" w14:textId="77777777" w:rsidR="00FC132F" w:rsidRPr="00982E91" w:rsidRDefault="00FC132F" w:rsidP="00FC132F">
      <w:pPr>
        <w:pStyle w:val="Code"/>
        <w:rPr>
          <w:lang w:val="fr-FR"/>
        </w:rPr>
      </w:pPr>
      <w:r w:rsidRPr="00982E91">
        <w:rPr>
          <w:lang w:val="fr-FR"/>
        </w:rPr>
        <w:t>Content-Language: en</w:t>
      </w:r>
    </w:p>
    <w:p w14:paraId="0C597468" w14:textId="77777777" w:rsidR="00FC132F" w:rsidRPr="00982E91" w:rsidRDefault="00FC132F" w:rsidP="00FC132F">
      <w:pPr>
        <w:pStyle w:val="Code"/>
        <w:rPr>
          <w:lang w:val="fr-FR"/>
        </w:rPr>
      </w:pPr>
      <w:r w:rsidRPr="00982E91">
        <w:rPr>
          <w:lang w:val="fr-FR"/>
        </w:rPr>
        <w:t>Content-Length: 657</w:t>
      </w:r>
    </w:p>
    <w:p w14:paraId="719065A9" w14:textId="77777777" w:rsidR="00FC132F" w:rsidRPr="00FC132F" w:rsidRDefault="00FC132F" w:rsidP="00FC132F">
      <w:pPr>
        <w:pStyle w:val="Code"/>
      </w:pPr>
      <w:r w:rsidRPr="00FC132F">
        <w:t>Vary: Accept-Encoding</w:t>
      </w:r>
    </w:p>
    <w:p w14:paraId="5B010FE3" w14:textId="77777777" w:rsidR="00FC132F" w:rsidRPr="00FC132F" w:rsidRDefault="00FC132F" w:rsidP="00FC132F">
      <w:pPr>
        <w:pStyle w:val="Code"/>
      </w:pPr>
      <w:r w:rsidRPr="00FC132F">
        <w:t>Date: Sat, 18 Apr 2015 22:35:21 GMT</w:t>
      </w:r>
    </w:p>
    <w:p w14:paraId="60A9B86F" w14:textId="77777777" w:rsidR="00FC132F" w:rsidRPr="00FC132F" w:rsidRDefault="00FC132F" w:rsidP="00FC132F">
      <w:pPr>
        <w:pStyle w:val="Code"/>
      </w:pPr>
      <w:r w:rsidRPr="00FC132F">
        <w:t xml:space="preserve">    </w:t>
      </w:r>
    </w:p>
    <w:p w14:paraId="0F6337AC" w14:textId="77777777" w:rsidR="00FC132F" w:rsidRPr="00FC132F" w:rsidRDefault="00FC132F" w:rsidP="00FC132F">
      <w:pPr>
        <w:pStyle w:val="Code"/>
      </w:pPr>
      <w:r w:rsidRPr="00FC132F">
        <w:t>{"user":{"avatar":"http://www.fitbit.com/images/profile/defaultProfile_100_male.gif","avatar150":"http://www.fitbit.com/images/profile/defaultProfile_150_male.gif","country":"US","dateOfBirth":"","displayName":"","distanceUnit":"en_US","encodedId":"3BRQLQ","foodsLocale":"en_US","gender":"NA","glucoseUnit":"en_US","height":0,"heightUnit":"en_US","locale":"en_US","memberSince":"2015-04-02","offsetFromUTCMillis":-25200000,"startDayOfWeek":"SUNDAY","strideLengthRunning":86.60000000000001,"strideLengthWalking":67.10000000000001,"timezone":"America/Los_Angeles","topBadges":[],"waterUnit":"en_US","waterUnitName":"fl oz","weight":62.5,"weightUnit":"en_US"}}</w:t>
      </w:r>
      <w:commentRangeEnd w:id="1016"/>
      <w:r w:rsidR="00FD6BD5">
        <w:rPr>
          <w:rStyle w:val="CommentReference"/>
          <w:rFonts w:ascii="Calibri" w:hAnsi="Calibri"/>
          <w:noProof w:val="0"/>
        </w:rPr>
        <w:commentReference w:id="1016"/>
      </w:r>
    </w:p>
    <w:p w14:paraId="37258780" w14:textId="6F3706AF" w:rsidR="002D028B" w:rsidRPr="009B42AB" w:rsidRDefault="002D028B" w:rsidP="00FC132F">
      <w:pPr>
        <w:pStyle w:val="BodyText"/>
      </w:pPr>
      <w:r w:rsidRPr="009B42AB">
        <w:t xml:space="preserve">To make live requests, we need to uncomment the </w:t>
      </w:r>
      <w:proofErr w:type="gramStart"/>
      <w:r w:rsidRPr="004068A6">
        <w:rPr>
          <w:rStyle w:val="CodeInline"/>
        </w:rPr>
        <w:t>api.goLive(</w:t>
      </w:r>
      <w:proofErr w:type="gramEnd"/>
      <w:r w:rsidRPr="004068A6">
        <w:rPr>
          <w:rStyle w:val="CodeInline"/>
        </w:rPr>
        <w:t>)</w:t>
      </w:r>
      <w:r w:rsidRPr="009B42AB">
        <w:t xml:space="preserve"> in the ViewController library, and our requests will go directly to the </w:t>
      </w:r>
      <w:del w:id="1017" w:author="Lori" w:date="2015-11-15T14:29:00Z">
        <w:r w:rsidRPr="009B42AB" w:rsidDel="00E60522">
          <w:delText>FitBit</w:delText>
        </w:r>
      </w:del>
      <w:ins w:id="1018" w:author="Lori" w:date="2015-11-15T14:29:00Z">
        <w:r w:rsidR="00E60522">
          <w:t>Fitbit</w:t>
        </w:r>
      </w:ins>
      <w:r w:rsidRPr="009B42AB">
        <w:t xml:space="preserve"> API. Of course, you need to make sure that the oauthParams in the APIClient are set to the values you generated while going through the registration steps of your application, as shown in </w:t>
      </w:r>
      <w:ins w:id="1019" w:author="Lori" w:date="2015-11-15T14:04:00Z">
        <w:r w:rsidR="004068A6">
          <w:t>section “</w:t>
        </w:r>
      </w:ins>
      <w:r w:rsidRPr="009B42AB">
        <w:t xml:space="preserve">The </w:t>
      </w:r>
      <w:del w:id="1020" w:author="Lori" w:date="2015-11-15T14:29:00Z">
        <w:r w:rsidRPr="009B42AB" w:rsidDel="00E60522">
          <w:delText>FitBit</w:delText>
        </w:r>
      </w:del>
      <w:ins w:id="1021" w:author="Lori" w:date="2015-11-15T14:29:00Z">
        <w:r w:rsidR="00E60522">
          <w:t>Fitbit</w:t>
        </w:r>
      </w:ins>
      <w:r w:rsidRPr="009B42AB">
        <w:t xml:space="preserve"> OAuth Implementation</w:t>
      </w:r>
      <w:ins w:id="1022" w:author="Lori" w:date="2015-11-15T14:04:00Z">
        <w:r w:rsidR="004068A6">
          <w:t>.”</w:t>
        </w:r>
      </w:ins>
      <w:del w:id="1023" w:author="Lori" w:date="2015-11-15T14:04:00Z">
        <w:r w:rsidRPr="009B42AB" w:rsidDel="004068A6">
          <w:delText xml:space="preserve"> section.</w:delText>
        </w:r>
      </w:del>
    </w:p>
    <w:p w14:paraId="1918FF27" w14:textId="77777777" w:rsidR="002D028B" w:rsidRPr="009B42AB" w:rsidRDefault="002D028B" w:rsidP="000258EE">
      <w:pPr>
        <w:pStyle w:val="Heading2"/>
      </w:pPr>
      <w:bookmarkStart w:id="1024" w:name="_Toc430181220"/>
      <w:r w:rsidRPr="00A34448">
        <w:t>Retrieving the user profile</w:t>
      </w:r>
      <w:bookmarkEnd w:id="1024"/>
    </w:p>
    <w:p w14:paraId="73133E24" w14:textId="743DAA0B" w:rsidR="002D028B" w:rsidRPr="00A34448" w:rsidRDefault="002D028B" w:rsidP="00FC132F">
      <w:pPr>
        <w:pStyle w:val="BodyText"/>
      </w:pPr>
      <w:r w:rsidRPr="00A34448">
        <w:t>Not to forget, we have two test buttons in the view controller that test against the local documents. The easiest way to test if the API is working</w:t>
      </w:r>
      <w:del w:id="1025" w:author="Lori" w:date="2015-11-15T14:05:00Z">
        <w:r w:rsidRPr="00A34448" w:rsidDel="004068A6">
          <w:delText>,</w:delText>
        </w:r>
      </w:del>
      <w:r w:rsidRPr="00A34448">
        <w:t xml:space="preserve"> is to re</w:t>
      </w:r>
      <w:del w:id="1026" w:author="Lori" w:date="2015-11-15T14:05:00Z">
        <w:r w:rsidRPr="00A34448" w:rsidDel="004068A6">
          <w:delText>-</w:delText>
        </w:r>
      </w:del>
      <w:r w:rsidRPr="00A34448">
        <w:t>purpose the code a</w:t>
      </w:r>
      <w:r>
        <w:t>nd make a</w:t>
      </w:r>
      <w:r w:rsidRPr="2D07EB27">
        <w:t xml:space="preserve"> </w:t>
      </w:r>
      <w:r>
        <w:t>user profile request</w:t>
      </w:r>
      <w:r w:rsidR="2D07EB27">
        <w:t xml:space="preserve">. In the </w:t>
      </w:r>
      <w:r w:rsidR="2D07EB27" w:rsidRPr="004068A6">
        <w:rPr>
          <w:rStyle w:val="CodeInline"/>
          <w:rPrChange w:id="1027" w:author="Lori" w:date="2015-11-15T14:05:00Z">
            <w:rPr/>
          </w:rPrChange>
        </w:rPr>
        <w:t>ViewController.swift</w:t>
      </w:r>
      <w:r w:rsidR="2D07EB27">
        <w:t xml:space="preserve"> file we have</w:t>
      </w:r>
      <w:ins w:id="1028" w:author="Lori" w:date="2015-11-15T14:05:00Z">
        <w:r w:rsidR="004068A6">
          <w:t xml:space="preserve"> the following</w:t>
        </w:r>
      </w:ins>
      <w:r>
        <w:t>:</w:t>
      </w:r>
    </w:p>
    <w:p w14:paraId="2193F8D4" w14:textId="77777777" w:rsidR="00FC132F" w:rsidRPr="00A34448" w:rsidRDefault="00FC132F" w:rsidP="00FC132F">
      <w:pPr>
        <w:pStyle w:val="Code"/>
      </w:pPr>
      <w:r w:rsidRPr="00A34448">
        <w:t xml:space="preserve">    @IBAction func clickButton() {</w:t>
      </w:r>
    </w:p>
    <w:p w14:paraId="022AF806" w14:textId="77777777" w:rsidR="00FC132F" w:rsidRPr="00A34448" w:rsidRDefault="00FC132F" w:rsidP="00FC132F">
      <w:pPr>
        <w:pStyle w:val="Code"/>
      </w:pPr>
      <w:r w:rsidRPr="00A34448">
        <w:t xml:space="preserve">        logger.logEvent("=== Good Request ===")</w:t>
      </w:r>
    </w:p>
    <w:p w14:paraId="00BAA5E3" w14:textId="77777777" w:rsidR="00FC132F" w:rsidRPr="00A34448" w:rsidRDefault="00FC132F" w:rsidP="00FC132F">
      <w:pPr>
        <w:pStyle w:val="Code"/>
      </w:pPr>
      <w:r w:rsidRPr="00A34448">
        <w:t xml:space="preserve">        // api.getData(APIService.GOOD_JSON) // TEST CALL</w:t>
      </w:r>
    </w:p>
    <w:p w14:paraId="21741009" w14:textId="77777777" w:rsidR="00FC132F" w:rsidRPr="00A34448" w:rsidRDefault="00FC132F" w:rsidP="00FC132F">
      <w:pPr>
        <w:pStyle w:val="Code"/>
      </w:pPr>
      <w:r w:rsidRPr="00A34448">
        <w:lastRenderedPageBreak/>
        <w:t xml:space="preserve">        api.getData(APIService.USER, id: "-", urlSuffix: NSArray(array: ["profile"]))</w:t>
      </w:r>
    </w:p>
    <w:p w14:paraId="1EAAAB44" w14:textId="77777777" w:rsidR="00FC132F" w:rsidRPr="00A34448" w:rsidRDefault="00FC132F" w:rsidP="00FC132F">
      <w:pPr>
        <w:pStyle w:val="Code"/>
      </w:pPr>
      <w:r w:rsidRPr="00A34448">
        <w:t xml:space="preserve">        labelButton.setTitle("Good Request Sent", forState: UIControlState.Normal)</w:t>
      </w:r>
    </w:p>
    <w:p w14:paraId="517E0F79" w14:textId="77777777" w:rsidR="00FC132F" w:rsidRPr="00A34448" w:rsidRDefault="00FC132F" w:rsidP="00FC132F">
      <w:pPr>
        <w:pStyle w:val="Code"/>
      </w:pPr>
      <w:r w:rsidRPr="00A34448">
        <w:t xml:space="preserve">    }</w:t>
      </w:r>
    </w:p>
    <w:p w14:paraId="6AF4B908" w14:textId="715DFA21" w:rsidR="00FC132F" w:rsidRPr="00A34448" w:rsidRDefault="00FC132F" w:rsidP="00FC132F">
      <w:pPr>
        <w:pStyle w:val="BodyText"/>
      </w:pPr>
      <w:r w:rsidRPr="00A34448">
        <w:t>We click the button</w:t>
      </w:r>
      <w:del w:id="1029" w:author="Lori" w:date="2015-11-16T23:12:00Z">
        <w:r w:rsidRPr="00A34448" w:rsidDel="00AB3715">
          <w:delText>,</w:delText>
        </w:r>
      </w:del>
      <w:r w:rsidRPr="00A34448">
        <w:t xml:space="preserve"> and here </w:t>
      </w:r>
      <w:del w:id="1030" w:author="Lori" w:date="2015-11-16T23:12:00Z">
        <w:r w:rsidRPr="00A34448" w:rsidDel="00AB3715">
          <w:delText xml:space="preserve">it </w:delText>
        </w:r>
      </w:del>
      <w:r w:rsidRPr="00A34448">
        <w:t>is our first API call made through the application works. In the Xcode console we see the full detail of the request/response</w:t>
      </w:r>
      <w:ins w:id="1031" w:author="Lori" w:date="2015-11-16T23:13:00Z">
        <w:r w:rsidR="00EF0164">
          <w:t xml:space="preserve"> (see Listing 5-7).</w:t>
        </w:r>
      </w:ins>
      <w:del w:id="1032" w:author="Lori" w:date="2015-11-16T23:13:00Z">
        <w:r w:rsidRPr="00A34448" w:rsidDel="00EF0164">
          <w:delText>:</w:delText>
        </w:r>
      </w:del>
    </w:p>
    <w:p w14:paraId="1F4051D8" w14:textId="77777777" w:rsidR="00A26532" w:rsidRDefault="00A26532">
      <w:pPr>
        <w:pStyle w:val="FigureCaption"/>
        <w:rPr>
          <w:ins w:id="1033" w:author="Lori" w:date="2015-11-16T18:10:00Z"/>
          <w:lang w:val="fr-FR"/>
        </w:rPr>
        <w:pPrChange w:id="1034" w:author="Lori" w:date="2015-11-16T18:10:00Z">
          <w:pPr>
            <w:pStyle w:val="Code"/>
          </w:pPr>
        </w:pPrChange>
      </w:pPr>
      <w:commentRangeStart w:id="1035"/>
      <w:ins w:id="1036" w:author="Lori" w:date="2015-11-16T18:10:00Z">
        <w:r>
          <w:rPr>
            <w:lang w:val="fr-FR"/>
          </w:rPr>
          <w:t>Listing 5-37.</w:t>
        </w:r>
        <w:commentRangeEnd w:id="1035"/>
        <w:r w:rsidRPr="006F3F08">
          <w:rPr>
            <w:rStyle w:val="CommentReference"/>
            <w:rFonts w:ascii="Calibri" w:hAnsi="Calibri"/>
          </w:rPr>
          <w:commentReference w:id="1035"/>
        </w:r>
      </w:ins>
    </w:p>
    <w:p w14:paraId="52F56685" w14:textId="019095CD" w:rsidR="00FC132F" w:rsidRPr="00982E91" w:rsidRDefault="00FC132F" w:rsidP="00FC132F">
      <w:pPr>
        <w:pStyle w:val="Code"/>
        <w:rPr>
          <w:lang w:val="fr-FR"/>
        </w:rPr>
      </w:pPr>
      <w:r w:rsidRPr="00982E91">
        <w:rPr>
          <w:lang w:val="fr-FR"/>
        </w:rPr>
        <w:t>REQUEST URL: https://api.fitbit.com/1/user/-/profile.json</w:t>
      </w:r>
    </w:p>
    <w:p w14:paraId="1F916B9C" w14:textId="77777777" w:rsidR="00FC132F" w:rsidRPr="00982E91" w:rsidRDefault="00FC132F" w:rsidP="00FC132F">
      <w:pPr>
        <w:pStyle w:val="Code"/>
        <w:rPr>
          <w:lang w:val="fr-FR"/>
        </w:rPr>
      </w:pPr>
      <w:r w:rsidRPr="00982E91">
        <w:rPr>
          <w:lang w:val="fr-FR"/>
        </w:rPr>
        <w:t>TIMESTAMP: 1429482687</w:t>
      </w:r>
    </w:p>
    <w:p w14:paraId="3AF2B5BF" w14:textId="77777777" w:rsidR="00FC132F" w:rsidRPr="00982E91" w:rsidRDefault="00FC132F" w:rsidP="00FC132F">
      <w:pPr>
        <w:pStyle w:val="Code"/>
        <w:rPr>
          <w:lang w:val="fr-FR"/>
        </w:rPr>
      </w:pPr>
      <w:r w:rsidRPr="00982E91">
        <w:rPr>
          <w:lang w:val="fr-FR"/>
        </w:rPr>
        <w:t>NONCE: eTYGnygDYr4</w:t>
      </w:r>
    </w:p>
    <w:p w14:paraId="6B85B969" w14:textId="77777777" w:rsidR="00FC132F" w:rsidRPr="00982E91" w:rsidRDefault="00FC132F" w:rsidP="00FC132F">
      <w:pPr>
        <w:pStyle w:val="Code"/>
        <w:rPr>
          <w:lang w:val="fr-FR"/>
        </w:rPr>
      </w:pPr>
      <w:r w:rsidRPr="00982E91">
        <w:rPr>
          <w:lang w:val="fr-FR"/>
        </w:rPr>
        <w:t>SIGNATURE STRING: GET&amp;https%3A%2F%2Fapi.fitbit.com%2F1%2Fuser%2F-%2Fprofile.json&amp;oauth_consumer_key%3D6cf4162a72ac4a4382c098caec132782%26oauth_nonce%3DeTYGnygDYr4%26oauth_signature_method%3DHMAC-SHA1%26oauth_timestamp%3D1429482687%26oauth_token%3D5a3ca2edf91d7175cad30bc3533e3c8a%26oauth_version%3D1.0</w:t>
      </w:r>
    </w:p>
    <w:p w14:paraId="0B2A414C" w14:textId="77777777" w:rsidR="00FC132F" w:rsidRPr="00982E91" w:rsidRDefault="00FC132F" w:rsidP="00FC132F">
      <w:pPr>
        <w:pStyle w:val="Code"/>
        <w:rPr>
          <w:lang w:val="fr-FR"/>
        </w:rPr>
      </w:pPr>
      <w:r w:rsidRPr="00982E91">
        <w:rPr>
          <w:lang w:val="fr-FR"/>
        </w:rPr>
        <w:t>SIGNATURE KEY: c652d5fb28f344679f3b6b12121465af&amp;da5bc974d697470a93ec59e9cfaee06d</w:t>
      </w:r>
    </w:p>
    <w:p w14:paraId="769C52AA" w14:textId="77777777" w:rsidR="00FC132F" w:rsidRPr="00982E91" w:rsidRDefault="00FC132F" w:rsidP="00FC132F">
      <w:pPr>
        <w:pStyle w:val="Code"/>
        <w:rPr>
          <w:lang w:val="fr-FR"/>
        </w:rPr>
      </w:pPr>
      <w:r w:rsidRPr="00982E91">
        <w:rPr>
          <w:lang w:val="fr-FR"/>
        </w:rPr>
        <w:t>SIGNATURE: a+CWGxlsJiiJGc7ezIZVNtw3ASA=</w:t>
      </w:r>
    </w:p>
    <w:p w14:paraId="52840F10" w14:textId="77777777" w:rsidR="00FC132F" w:rsidRPr="00982E91" w:rsidRDefault="00FC132F" w:rsidP="00FC132F">
      <w:pPr>
        <w:pStyle w:val="Code"/>
        <w:rPr>
          <w:lang w:val="fr-FR"/>
        </w:rPr>
      </w:pPr>
      <w:r w:rsidRPr="00982E91">
        <w:rPr>
          <w:lang w:val="fr-FR"/>
        </w:rPr>
        <w:t>HEADER: Authorization: OAuth oauth_consumer_key="6cf4162a72ac4a4382c098caec132782", oauth_nonce="eTYGnygDYr4", oauth_signature="a%2BCWGxlsJiiJGc7ezIZVNtw3ASA%3D", oauth_signature_method="HMAC-SHA1", oauth_timestamp="1429482687", oauth_token="5a3ca2edf91d7175cad30bc3533e3c8a", oauth_version="1.0"</w:t>
      </w:r>
    </w:p>
    <w:p w14:paraId="2F560104" w14:textId="77777777" w:rsidR="00FC132F" w:rsidRPr="00A34448" w:rsidRDefault="00FC132F" w:rsidP="00FC132F">
      <w:pPr>
        <w:pStyle w:val="Code"/>
      </w:pPr>
      <w:r w:rsidRPr="00A34448">
        <w:t>RESPONSE HEADER rateLimit: 150</w:t>
      </w:r>
    </w:p>
    <w:p w14:paraId="4EE3149A" w14:textId="77777777" w:rsidR="00FC132F" w:rsidRPr="00A34448" w:rsidRDefault="00FC132F" w:rsidP="00FC132F">
      <w:pPr>
        <w:pStyle w:val="Code"/>
      </w:pPr>
      <w:r w:rsidRPr="00A34448">
        <w:t>RESPONSE HEADER rateLimitRemaining: 149</w:t>
      </w:r>
    </w:p>
    <w:p w14:paraId="21607322" w14:textId="77777777" w:rsidR="00FC132F" w:rsidRPr="00A34448" w:rsidRDefault="00FC132F" w:rsidP="00FC132F">
      <w:pPr>
        <w:pStyle w:val="Code"/>
      </w:pPr>
      <w:r w:rsidRPr="00A34448">
        <w:t>RESPONSE HEADER rateLimitReset: 1713, checked at: 1429482687</w:t>
      </w:r>
    </w:p>
    <w:p w14:paraId="4C1247BA" w14:textId="77777777" w:rsidR="00FC132F" w:rsidRPr="00A34448" w:rsidRDefault="00FC132F" w:rsidP="00FC132F">
      <w:pPr>
        <w:pStyle w:val="Code"/>
      </w:pPr>
      <w:r w:rsidRPr="00A34448">
        <w:t>RESPONSE RAW: {"user":{"avatar":"http://www.fitbit.com/images/profile/defaultProfile_100_male.gif","avatar150":"http://www.fitbit.com/images/profile/defaultProfile_150_male.gif","country":"US","dateOfBirth":"","displayName":"","distanceUnit":"en_US","encodedId":"3BRQLQ","foodsLocale":"en_US","gender":"NA","glucoseUnit":"en_US","height":0,"heightUnit":"en_US","locale":"en_US","memberSince":"2015-04-02","offsetFromUTCMillis":-25200000,"startDayOfWeek":"SUNDAY","strideLengthRunning":86.60000000000001,"strideLengthWalking":67.10000000000001,"timezone":"America/Los_Angeles","topBadges":[],"waterUnit":"en_US","waterUnitName":"fl oz","weight":62.5,"weightUnit":"en_US"}}</w:t>
      </w:r>
    </w:p>
    <w:p w14:paraId="682C6B7D" w14:textId="77777777" w:rsidR="00FC132F" w:rsidRPr="005E0F4F" w:rsidRDefault="00FC132F" w:rsidP="00FC132F">
      <w:pPr>
        <w:pStyle w:val="Code"/>
      </w:pPr>
      <w:r w:rsidRPr="00A34448">
        <w:t>RESPONSE SHA1: caa14550567548b173a0a904f0b3c7bae6d7452a</w:t>
      </w:r>
    </w:p>
    <w:p w14:paraId="5F7C2559" w14:textId="0F3A6D62" w:rsidR="00FC132F" w:rsidRDefault="00FC132F" w:rsidP="00FC132F">
      <w:pPr>
        <w:pStyle w:val="BodyText"/>
      </w:pPr>
      <w:del w:id="1037" w:author="Lori" w:date="2015-11-15T14:06:00Z">
        <w:r w:rsidRPr="00A34448" w:rsidDel="00003B0A">
          <w:delText>Th</w:delText>
        </w:r>
        <w:r w:rsidR="4F0F870B" w:rsidRPr="00A34448" w:rsidDel="00003B0A">
          <w:delText>e f</w:delText>
        </w:r>
      </w:del>
      <w:ins w:id="1038" w:author="Lori" w:date="2015-11-15T14:06:00Z">
        <w:r w:rsidR="00003B0A">
          <w:t>F</w:t>
        </w:r>
      </w:ins>
      <w:r w:rsidR="4F0F870B" w:rsidRPr="00A34448">
        <w:t xml:space="preserve">igure </w:t>
      </w:r>
      <w:del w:id="1039" w:author="Lori" w:date="2015-11-15T14:06:00Z">
        <w:r w:rsidR="4F0F870B" w:rsidRPr="00A34448" w:rsidDel="00003B0A">
          <w:delText>6.</w:delText>
        </w:r>
      </w:del>
      <w:ins w:id="1040" w:author="Lori" w:date="2015-11-15T14:06:00Z">
        <w:r w:rsidR="00003B0A">
          <w:t>5-</w:t>
        </w:r>
      </w:ins>
      <w:r w:rsidR="4F0F870B" w:rsidRPr="00A34448">
        <w:t>5 shows</w:t>
      </w:r>
      <w:r w:rsidRPr="00A34448">
        <w:t xml:space="preserve"> the screenshot of the user profile as it was read</w:t>
      </w:r>
      <w:ins w:id="1041" w:author="Lori" w:date="2015-11-15T14:06:00Z">
        <w:r w:rsidR="00003B0A">
          <w:t>.</w:t>
        </w:r>
      </w:ins>
      <w:del w:id="1042" w:author="Lori" w:date="2015-11-15T14:06:00Z">
        <w:r w:rsidRPr="00A34448" w:rsidDel="00003B0A">
          <w:delText>:</w:delText>
        </w:r>
      </w:del>
    </w:p>
    <w:p w14:paraId="4FF63691" w14:textId="77777777" w:rsidR="00FC132F" w:rsidRPr="000A0A84" w:rsidRDefault="004D0071" w:rsidP="00FC132F">
      <w:pPr>
        <w:pStyle w:val="Figure"/>
      </w:pPr>
      <w:r>
        <w:rPr>
          <w:noProof/>
        </w:rPr>
        <w:lastRenderedPageBreak/>
        <w:pict w14:anchorId="6EBFE1F8">
          <v:shape id="Picture 2" o:spid="_x0000_i1029" type="#_x0000_t75" style="width:192pt;height:357.35pt;visibility:visible;mso-wrap-style:square">
            <v:imagedata r:id="rId19" o:title=""/>
          </v:shape>
        </w:pict>
      </w:r>
    </w:p>
    <w:p w14:paraId="7481EB2A" w14:textId="0A0B2953" w:rsidR="4FF63691" w:rsidRDefault="4FF63691">
      <w:pPr>
        <w:pStyle w:val="FigureCaption"/>
        <w:pPrChange w:id="1043" w:author="Lori" w:date="2015-11-15T14:06:00Z">
          <w:pPr/>
        </w:pPrChange>
      </w:pPr>
      <w:commentRangeStart w:id="1044"/>
      <w:r>
        <w:t xml:space="preserve">Figure </w:t>
      </w:r>
      <w:del w:id="1045" w:author="Lori" w:date="2015-11-15T14:06:00Z">
        <w:r w:rsidDel="00003B0A">
          <w:delText>6.</w:delText>
        </w:r>
      </w:del>
      <w:ins w:id="1046" w:author="Lori" w:date="2015-11-15T14:06:00Z">
        <w:r w:rsidR="00003B0A">
          <w:t>5-</w:t>
        </w:r>
      </w:ins>
      <w:r>
        <w:t>5</w:t>
      </w:r>
      <w:ins w:id="1047" w:author="Lori" w:date="2015-11-15T14:06:00Z">
        <w:r w:rsidR="00003B0A">
          <w:t>.</w:t>
        </w:r>
      </w:ins>
      <w:del w:id="1048" w:author="Lori" w:date="2015-11-15T14:06:00Z">
        <w:r w:rsidDel="00003B0A">
          <w:delText>:</w:delText>
        </w:r>
      </w:del>
      <w:r>
        <w:t xml:space="preserve"> Screenshot of the user profile</w:t>
      </w:r>
      <w:commentRangeEnd w:id="1044"/>
      <w:r w:rsidR="00003B0A">
        <w:rPr>
          <w:rStyle w:val="CommentReference"/>
          <w:rFonts w:ascii="Calibri" w:hAnsi="Calibri"/>
          <w:i w:val="0"/>
        </w:rPr>
        <w:commentReference w:id="1044"/>
      </w:r>
    </w:p>
    <w:p w14:paraId="23BCED97" w14:textId="77777777" w:rsidR="002D028B" w:rsidRPr="00A34448" w:rsidRDefault="002D028B" w:rsidP="000258EE">
      <w:pPr>
        <w:pStyle w:val="Heading2"/>
      </w:pPr>
      <w:bookmarkStart w:id="1049" w:name="_Toc430181221"/>
      <w:r w:rsidRPr="0034482E">
        <w:t>Retrieving and setting data in the API</w:t>
      </w:r>
      <w:bookmarkEnd w:id="1049"/>
    </w:p>
    <w:p w14:paraId="26B823C9" w14:textId="2BDE525C" w:rsidR="002D028B" w:rsidRPr="0034482E" w:rsidRDefault="002D028B" w:rsidP="00FC132F">
      <w:pPr>
        <w:pStyle w:val="BodyText"/>
      </w:pPr>
      <w:r w:rsidRPr="0034482E">
        <w:t xml:space="preserve">Like retrieving the user profile, this is a simple </w:t>
      </w:r>
      <w:r w:rsidRPr="00003B0A">
        <w:rPr>
          <w:rStyle w:val="CodeInline"/>
          <w:rPrChange w:id="1050" w:author="Lori" w:date="2015-11-15T14:07:00Z">
            <w:rPr/>
          </w:rPrChange>
        </w:rPr>
        <w:t>GET</w:t>
      </w:r>
      <w:r w:rsidRPr="0034482E">
        <w:t xml:space="preserve"> with a given API target. </w:t>
      </w:r>
      <w:del w:id="1051" w:author="Lori" w:date="2015-11-16T23:14:00Z">
        <w:r w:rsidRPr="0034482E" w:rsidDel="001010C9">
          <w:delText xml:space="preserve">A </w:delText>
        </w:r>
      </w:del>
      <w:ins w:id="1052" w:author="Lori" w:date="2015-11-16T23:14:00Z">
        <w:r w:rsidR="001010C9">
          <w:t>Following is a</w:t>
        </w:r>
        <w:r w:rsidR="001010C9" w:rsidRPr="0034482E">
          <w:t xml:space="preserve"> </w:t>
        </w:r>
      </w:ins>
      <w:proofErr w:type="spellStart"/>
      <w:r w:rsidRPr="0034482E">
        <w:t>non</w:t>
      </w:r>
      <w:del w:id="1053" w:author="Lori" w:date="2015-11-15T14:07:00Z">
        <w:r w:rsidRPr="0034482E" w:rsidDel="00003B0A">
          <w:delText>-</w:delText>
        </w:r>
      </w:del>
      <w:r w:rsidRPr="0034482E">
        <w:t>exhaustive</w:t>
      </w:r>
      <w:proofErr w:type="spellEnd"/>
      <w:r w:rsidRPr="0034482E">
        <w:t xml:space="preserve"> list of targets you can currently query that retrieve and set user data</w:t>
      </w:r>
      <w:del w:id="1054" w:author="Lori" w:date="2015-11-16T23:14:00Z">
        <w:r w:rsidRPr="0034482E" w:rsidDel="001010C9">
          <w:delText>is</w:delText>
        </w:r>
      </w:del>
      <w:r w:rsidRPr="0034482E">
        <w:t>:</w:t>
      </w:r>
    </w:p>
    <w:p w14:paraId="0697B68A" w14:textId="7870A09B" w:rsidR="002D028B" w:rsidRPr="00B769EE" w:rsidRDefault="002D028B">
      <w:pPr>
        <w:pStyle w:val="Bullet"/>
        <w:pPrChange w:id="1055" w:author="Lori" w:date="2015-11-15T14:47:00Z">
          <w:pPr>
            <w:pStyle w:val="Bullet"/>
            <w:numPr>
              <w:numId w:val="23"/>
            </w:numPr>
          </w:pPr>
        </w:pPrChange>
      </w:pPr>
      <w:r w:rsidRPr="00B769EE">
        <w:t xml:space="preserve">Get/Set </w:t>
      </w:r>
      <w:del w:id="1056" w:author="Lori" w:date="2015-11-15T14:07:00Z">
        <w:r w:rsidRPr="00B769EE" w:rsidDel="00003B0A">
          <w:delText xml:space="preserve">Body </w:delText>
        </w:r>
      </w:del>
      <w:ins w:id="1057" w:author="Lori" w:date="2015-11-15T14:07:00Z">
        <w:r w:rsidR="00003B0A" w:rsidRPr="00B769EE">
          <w:t xml:space="preserve">body </w:t>
        </w:r>
      </w:ins>
      <w:del w:id="1058" w:author="Lori" w:date="2015-11-15T14:07:00Z">
        <w:r w:rsidRPr="00B769EE" w:rsidDel="00003B0A">
          <w:delText>Measurements</w:delText>
        </w:r>
      </w:del>
      <w:ins w:id="1059" w:author="Lori" w:date="2015-11-15T14:07:00Z">
        <w:r w:rsidR="00003B0A" w:rsidRPr="00B769EE">
          <w:t>measurements</w:t>
        </w:r>
      </w:ins>
    </w:p>
    <w:p w14:paraId="35CE3C4D" w14:textId="329BFC61" w:rsidR="002D028B" w:rsidRPr="00B769EE" w:rsidRDefault="002D028B">
      <w:pPr>
        <w:pStyle w:val="Bullet"/>
        <w:pPrChange w:id="1060" w:author="Lori" w:date="2015-11-15T14:47:00Z">
          <w:pPr>
            <w:pStyle w:val="Bullet"/>
            <w:numPr>
              <w:numId w:val="23"/>
            </w:numPr>
          </w:pPr>
        </w:pPrChange>
      </w:pPr>
      <w:r w:rsidRPr="00B769EE">
        <w:t xml:space="preserve">Get/Set </w:t>
      </w:r>
      <w:del w:id="1061" w:author="Lori" w:date="2015-11-15T14:08:00Z">
        <w:r w:rsidRPr="00B769EE" w:rsidDel="00003B0A">
          <w:delText xml:space="preserve">Body </w:delText>
        </w:r>
      </w:del>
      <w:ins w:id="1062" w:author="Lori" w:date="2015-11-15T14:08:00Z">
        <w:r w:rsidR="00003B0A" w:rsidRPr="00B769EE">
          <w:t xml:space="preserve">body </w:t>
        </w:r>
      </w:ins>
      <w:del w:id="1063" w:author="Lori" w:date="2015-11-15T14:08:00Z">
        <w:r w:rsidRPr="00B769EE" w:rsidDel="00003B0A">
          <w:delText xml:space="preserve">Weight </w:delText>
        </w:r>
      </w:del>
      <w:ins w:id="1064" w:author="Lori" w:date="2015-11-15T14:08:00Z">
        <w:r w:rsidR="00003B0A" w:rsidRPr="00B769EE">
          <w:t xml:space="preserve">weight </w:t>
        </w:r>
      </w:ins>
      <w:r w:rsidRPr="00B769EE">
        <w:t xml:space="preserve">and </w:t>
      </w:r>
      <w:del w:id="1065" w:author="Lori" w:date="2015-11-15T14:08:00Z">
        <w:r w:rsidRPr="00B769EE" w:rsidDel="00003B0A">
          <w:delText xml:space="preserve">Body </w:delText>
        </w:r>
      </w:del>
      <w:ins w:id="1066" w:author="Lori" w:date="2015-11-15T14:08:00Z">
        <w:r w:rsidR="00003B0A" w:rsidRPr="00B769EE">
          <w:t xml:space="preserve">body </w:t>
        </w:r>
      </w:ins>
      <w:del w:id="1067" w:author="Lori" w:date="2015-11-15T14:08:00Z">
        <w:r w:rsidRPr="00B769EE" w:rsidDel="00003B0A">
          <w:delText>Fat</w:delText>
        </w:r>
      </w:del>
      <w:ins w:id="1068" w:author="Lori" w:date="2015-11-15T14:08:00Z">
        <w:r w:rsidR="00003B0A" w:rsidRPr="00B769EE">
          <w:t>fat</w:t>
        </w:r>
      </w:ins>
    </w:p>
    <w:p w14:paraId="20145600" w14:textId="175AFC2F" w:rsidR="002D028B" w:rsidRPr="00B769EE" w:rsidRDefault="002D028B">
      <w:pPr>
        <w:pStyle w:val="Bullet"/>
        <w:pPrChange w:id="1069" w:author="Lori" w:date="2015-11-15T14:47:00Z">
          <w:pPr>
            <w:pStyle w:val="Bullet"/>
            <w:numPr>
              <w:numId w:val="23"/>
            </w:numPr>
          </w:pPr>
        </w:pPrChange>
      </w:pPr>
      <w:r w:rsidRPr="00B769EE">
        <w:t xml:space="preserve">Get/Set </w:t>
      </w:r>
      <w:del w:id="1070" w:author="Lori" w:date="2015-11-15T14:08:00Z">
        <w:r w:rsidRPr="00B769EE" w:rsidDel="00003B0A">
          <w:delText xml:space="preserve">Blood </w:delText>
        </w:r>
      </w:del>
      <w:ins w:id="1071" w:author="Lori" w:date="2015-11-15T14:08:00Z">
        <w:r w:rsidR="00003B0A" w:rsidRPr="00B769EE">
          <w:t xml:space="preserve">blood </w:t>
        </w:r>
      </w:ins>
      <w:del w:id="1072" w:author="Lori" w:date="2015-11-15T14:08:00Z">
        <w:r w:rsidRPr="00B769EE" w:rsidDel="00003B0A">
          <w:delText xml:space="preserve">Pressure </w:delText>
        </w:r>
      </w:del>
      <w:ins w:id="1073" w:author="Lori" w:date="2015-11-15T14:08:00Z">
        <w:r w:rsidR="00003B0A" w:rsidRPr="00B769EE">
          <w:t xml:space="preserve">pressure </w:t>
        </w:r>
      </w:ins>
      <w:r w:rsidRPr="00B769EE">
        <w:t xml:space="preserve">and </w:t>
      </w:r>
      <w:del w:id="1074" w:author="Lori" w:date="2015-11-15T14:08:00Z">
        <w:r w:rsidRPr="00B769EE" w:rsidDel="00003B0A">
          <w:delText xml:space="preserve">Heart </w:delText>
        </w:r>
      </w:del>
      <w:ins w:id="1075" w:author="Lori" w:date="2015-11-15T14:08:00Z">
        <w:r w:rsidR="00003B0A" w:rsidRPr="00B769EE">
          <w:t xml:space="preserve">heart </w:t>
        </w:r>
      </w:ins>
      <w:del w:id="1076" w:author="Lori" w:date="2015-11-15T14:08:00Z">
        <w:r w:rsidRPr="00B769EE" w:rsidDel="00003B0A">
          <w:delText>Rate</w:delText>
        </w:r>
      </w:del>
      <w:ins w:id="1077" w:author="Lori" w:date="2015-11-15T14:08:00Z">
        <w:r w:rsidR="00003B0A" w:rsidRPr="00B769EE">
          <w:t>rate</w:t>
        </w:r>
      </w:ins>
    </w:p>
    <w:p w14:paraId="77E9D77A" w14:textId="2DE446E4" w:rsidR="002D028B" w:rsidRPr="00B769EE" w:rsidRDefault="002D028B">
      <w:pPr>
        <w:pStyle w:val="Bullet"/>
        <w:pPrChange w:id="1078" w:author="Lori" w:date="2015-11-15T14:47:00Z">
          <w:pPr>
            <w:pStyle w:val="Bullet"/>
            <w:numPr>
              <w:numId w:val="23"/>
            </w:numPr>
          </w:pPr>
        </w:pPrChange>
      </w:pPr>
      <w:r w:rsidRPr="00B769EE">
        <w:t xml:space="preserve">Get/Set </w:t>
      </w:r>
      <w:del w:id="1079" w:author="Lori" w:date="2015-11-15T14:08:00Z">
        <w:r w:rsidRPr="00B769EE" w:rsidDel="00003B0A">
          <w:delText>Glucose</w:delText>
        </w:r>
      </w:del>
      <w:ins w:id="1080" w:author="Lori" w:date="2015-11-15T14:08:00Z">
        <w:r w:rsidR="00003B0A" w:rsidRPr="00B769EE">
          <w:t>glucose</w:t>
        </w:r>
      </w:ins>
    </w:p>
    <w:p w14:paraId="302C04BD" w14:textId="186108E3" w:rsidR="00FC132F" w:rsidRPr="00F652F9" w:rsidRDefault="00FC132F" w:rsidP="00FC132F">
      <w:pPr>
        <w:pStyle w:val="BodyText"/>
      </w:pPr>
      <w:r w:rsidRPr="0034482E">
        <w:lastRenderedPageBreak/>
        <w:t xml:space="preserve">With the exception of </w:t>
      </w:r>
      <w:del w:id="1081" w:author="Lori" w:date="2015-11-15T14:08:00Z">
        <w:r w:rsidRPr="0034482E" w:rsidDel="00003B0A">
          <w:delText xml:space="preserve">Body </w:delText>
        </w:r>
      </w:del>
      <w:ins w:id="1082" w:author="Lori" w:date="2015-11-15T14:08:00Z">
        <w:r w:rsidR="00003B0A">
          <w:t>b</w:t>
        </w:r>
        <w:r w:rsidR="00003B0A" w:rsidRPr="0034482E">
          <w:t xml:space="preserve">ody </w:t>
        </w:r>
      </w:ins>
      <w:del w:id="1083" w:author="Lori" w:date="2015-11-15T14:08:00Z">
        <w:r w:rsidRPr="0034482E" w:rsidDel="00003B0A">
          <w:delText xml:space="preserve">Weight </w:delText>
        </w:r>
      </w:del>
      <w:ins w:id="1084" w:author="Lori" w:date="2015-11-15T14:08:00Z">
        <w:r w:rsidR="00003B0A">
          <w:t>w</w:t>
        </w:r>
        <w:r w:rsidR="00003B0A" w:rsidRPr="0034482E">
          <w:t xml:space="preserve">eight </w:t>
        </w:r>
      </w:ins>
      <w:r w:rsidRPr="0034482E">
        <w:t xml:space="preserve">and </w:t>
      </w:r>
      <w:del w:id="1085" w:author="Lori" w:date="2015-11-15T14:08:00Z">
        <w:r w:rsidRPr="0034482E" w:rsidDel="00003B0A">
          <w:delText xml:space="preserve">Body </w:delText>
        </w:r>
      </w:del>
      <w:ins w:id="1086" w:author="Lori" w:date="2015-11-15T14:08:00Z">
        <w:r w:rsidR="00003B0A">
          <w:t>b</w:t>
        </w:r>
        <w:r w:rsidR="00003B0A" w:rsidRPr="0034482E">
          <w:t xml:space="preserve">ody </w:t>
        </w:r>
      </w:ins>
      <w:del w:id="1087" w:author="Lori" w:date="2015-11-15T14:08:00Z">
        <w:r w:rsidRPr="0034482E" w:rsidDel="00003B0A">
          <w:delText>Fat</w:delText>
        </w:r>
      </w:del>
      <w:ins w:id="1088" w:author="Lori" w:date="2015-11-15T14:08:00Z">
        <w:r w:rsidR="00003B0A">
          <w:t>f</w:t>
        </w:r>
        <w:r w:rsidR="00003B0A" w:rsidRPr="0034482E">
          <w:t>at</w:t>
        </w:r>
      </w:ins>
      <w:r w:rsidRPr="0034482E">
        <w:t xml:space="preserve">, all the </w:t>
      </w:r>
      <w:del w:id="1089" w:author="Lori" w:date="2015-11-15T14:08:00Z">
        <w:r w:rsidRPr="0034482E" w:rsidDel="00003B0A">
          <w:delText xml:space="preserve">above </w:delText>
        </w:r>
      </w:del>
      <w:ins w:id="1090" w:author="Lori" w:date="2015-11-15T14:08:00Z">
        <w:r w:rsidR="00003B0A">
          <w:t>foregoing</w:t>
        </w:r>
        <w:r w:rsidR="00003B0A" w:rsidRPr="0034482E">
          <w:t xml:space="preserve"> </w:t>
        </w:r>
      </w:ins>
      <w:r w:rsidRPr="0034482E">
        <w:t>targets are unfortunately on the list of deprecated API features</w:t>
      </w:r>
      <w:r>
        <w:t xml:space="preserve"> </w:t>
      </w:r>
      <w:r w:rsidRPr="0034482E">
        <w:t>(as of October 2014). We expect that ultimately all services will be migrated to OAuth 2.0. Deprecated means that the features are still available</w:t>
      </w:r>
      <w:del w:id="1091" w:author="Lori" w:date="2015-11-15T14:08:00Z">
        <w:r w:rsidRPr="0034482E" w:rsidDel="00003B0A">
          <w:delText>,</w:delText>
        </w:r>
      </w:del>
      <w:r w:rsidRPr="0034482E">
        <w:t xml:space="preserve"> but are not actively developed</w:t>
      </w:r>
      <w:del w:id="1092" w:author="Lori" w:date="2015-11-15T14:08:00Z">
        <w:r w:rsidRPr="0034482E" w:rsidDel="00003B0A">
          <w:delText>,</w:delText>
        </w:r>
      </w:del>
      <w:r w:rsidRPr="0034482E">
        <w:t xml:space="preserve"> and will be later replaced by other features. The deprecated services will still be available for a while, after the new services </w:t>
      </w:r>
      <w:r w:rsidR="4F0F870B" w:rsidRPr="0034482E">
        <w:t xml:space="preserve">are </w:t>
      </w:r>
      <w:r w:rsidRPr="0034482E">
        <w:t>in place.</w:t>
      </w:r>
    </w:p>
    <w:p w14:paraId="0138CE67" w14:textId="320CE275" w:rsidR="002D028B" w:rsidRPr="0034482E" w:rsidRDefault="002D028B" w:rsidP="00FC132F">
      <w:pPr>
        <w:pStyle w:val="BodyText"/>
      </w:pPr>
      <w:del w:id="1093" w:author="Lori" w:date="2015-11-15T14:29:00Z">
        <w:r w:rsidRPr="0034482E" w:rsidDel="00E60522">
          <w:delText>FitBit</w:delText>
        </w:r>
      </w:del>
      <w:ins w:id="1094" w:author="Lori" w:date="2015-11-15T14:29:00Z">
        <w:r w:rsidR="00E60522">
          <w:t>Fitbit</w:t>
        </w:r>
      </w:ins>
      <w:r w:rsidRPr="0034482E">
        <w:t xml:space="preserve"> announced three new products at the time of writing of this book: Charge, Charge HR, and Surge. The Fitbit API will provide access to the </w:t>
      </w:r>
      <w:del w:id="1095" w:author="Lori" w:date="2015-11-15T14:09:00Z">
        <w:r w:rsidRPr="0034482E" w:rsidDel="00003B0A">
          <w:delText xml:space="preserve">all </w:delText>
        </w:r>
      </w:del>
      <w:ins w:id="1096" w:author="Lori" w:date="2015-11-15T14:09:00Z">
        <w:r w:rsidR="00003B0A" w:rsidRPr="0034482E">
          <w:t>all</w:t>
        </w:r>
        <w:r w:rsidR="00003B0A">
          <w:t>-</w:t>
        </w:r>
      </w:ins>
      <w:r w:rsidRPr="0034482E">
        <w:t>day heart rate and GPS data from these devices; however</w:t>
      </w:r>
      <w:ins w:id="1097" w:author="Lori" w:date="2015-11-15T14:09:00Z">
        <w:r w:rsidR="00003B0A">
          <w:t>,</w:t>
        </w:r>
      </w:ins>
      <w:r w:rsidRPr="0034482E">
        <w:t xml:space="preserve"> these data types will be accessible exclusively via OAuth 2.0. </w:t>
      </w:r>
    </w:p>
    <w:p w14:paraId="471E1259" w14:textId="64A42DC5" w:rsidR="002D028B" w:rsidRPr="0034482E" w:rsidRDefault="002D028B" w:rsidP="00FC132F">
      <w:pPr>
        <w:pStyle w:val="BodyText"/>
      </w:pPr>
      <w:r w:rsidRPr="0034482E">
        <w:t xml:space="preserve">As the transition to OAuth 2.0 will be happening in the coming months, there is little point in detailing here how to use the entire set of deprecated API services. To make things easy we will show how to get and set a few data points: all other services are similar in </w:t>
      </w:r>
      <w:del w:id="1098" w:author="Lori" w:date="2015-11-15T14:09:00Z">
        <w:r w:rsidRPr="0034482E" w:rsidDel="00003B0A">
          <w:delText xml:space="preserve">the </w:delText>
        </w:r>
      </w:del>
      <w:r w:rsidRPr="0034482E">
        <w:t xml:space="preserve">nature </w:t>
      </w:r>
      <w:del w:id="1099" w:author="Lori" w:date="2015-11-15T14:09:00Z">
        <w:r w:rsidRPr="0034482E" w:rsidDel="00003B0A">
          <w:delText xml:space="preserve">of </w:delText>
        </w:r>
      </w:del>
      <w:ins w:id="1100" w:author="Lori" w:date="2015-11-15T14:09:00Z">
        <w:r w:rsidR="00003B0A">
          <w:t>to the</w:t>
        </w:r>
        <w:r w:rsidR="00003B0A" w:rsidRPr="0034482E">
          <w:t xml:space="preserve"> </w:t>
        </w:r>
      </w:ins>
      <w:r w:rsidRPr="0034482E">
        <w:t xml:space="preserve">request response, and well documented on the </w:t>
      </w:r>
      <w:del w:id="1101" w:author="Lori" w:date="2015-11-15T14:29:00Z">
        <w:r w:rsidRPr="0034482E" w:rsidDel="00E60522">
          <w:delText>FitBit</w:delText>
        </w:r>
      </w:del>
      <w:ins w:id="1102" w:author="Lori" w:date="2015-11-15T14:29:00Z">
        <w:r w:rsidR="00E60522">
          <w:t>Fitbit</w:t>
        </w:r>
      </w:ins>
      <w:r w:rsidRPr="0034482E">
        <w:t xml:space="preserve"> developer page.</w:t>
      </w:r>
    </w:p>
    <w:p w14:paraId="3BBA8146" w14:textId="77777777" w:rsidR="002D028B" w:rsidRPr="0034482E" w:rsidRDefault="002D028B" w:rsidP="000258EE">
      <w:pPr>
        <w:pStyle w:val="Heading3"/>
      </w:pPr>
      <w:bookmarkStart w:id="1103" w:name="_Toc430181222"/>
      <w:r w:rsidRPr="0034482E">
        <w:t>Getting the Blood Pressure</w:t>
      </w:r>
      <w:bookmarkEnd w:id="1103"/>
    </w:p>
    <w:p w14:paraId="3B567A59" w14:textId="6983A1F2" w:rsidR="002D028B" w:rsidRPr="0034482E" w:rsidRDefault="002D028B" w:rsidP="00FC132F">
      <w:pPr>
        <w:pStyle w:val="BodyText"/>
      </w:pPr>
      <w:r w:rsidRPr="0034482E">
        <w:t>We will re</w:t>
      </w:r>
      <w:del w:id="1104" w:author="Lori" w:date="2015-11-15T14:09:00Z">
        <w:r w:rsidRPr="0034482E" w:rsidDel="00003B0A">
          <w:delText>-</w:delText>
        </w:r>
      </w:del>
      <w:r w:rsidRPr="0034482E">
        <w:t xml:space="preserve">purpose our “Good Request” Button </w:t>
      </w:r>
      <w:r w:rsidR="221F65F9" w:rsidRPr="0034482E">
        <w:t xml:space="preserve">in </w:t>
      </w:r>
      <w:r w:rsidRPr="0034482E">
        <w:t>t</w:t>
      </w:r>
      <w:r w:rsidR="221F65F9" w:rsidRPr="0034482E">
        <w:t xml:space="preserve">he </w:t>
      </w:r>
      <w:r w:rsidR="221F65F9" w:rsidRPr="00003B0A">
        <w:rPr>
          <w:rStyle w:val="CodeInline"/>
          <w:rPrChange w:id="1105" w:author="Lori" w:date="2015-11-15T14:10:00Z">
            <w:rPr/>
          </w:rPrChange>
        </w:rPr>
        <w:t>ViewController.swift</w:t>
      </w:r>
      <w:r w:rsidR="221F65F9" w:rsidRPr="0034482E">
        <w:t xml:space="preserve"> file t</w:t>
      </w:r>
      <w:r w:rsidRPr="0034482E">
        <w:t>o make this request:</w:t>
      </w:r>
    </w:p>
    <w:p w14:paraId="21FB7234" w14:textId="77777777" w:rsidR="002D028B" w:rsidRPr="0034482E" w:rsidRDefault="002D028B" w:rsidP="000258EE">
      <w:pPr>
        <w:pStyle w:val="Code"/>
      </w:pPr>
      <w:r w:rsidRPr="0034482E">
        <w:t xml:space="preserve">    @IBAction func clickButton() {</w:t>
      </w:r>
    </w:p>
    <w:p w14:paraId="20067CC5" w14:textId="77777777" w:rsidR="002D028B" w:rsidRPr="0034482E" w:rsidRDefault="002D028B" w:rsidP="000258EE">
      <w:pPr>
        <w:pStyle w:val="Code"/>
      </w:pPr>
      <w:r w:rsidRPr="0034482E">
        <w:t xml:space="preserve">        logger.logEvent("=== Good Request ===")</w:t>
      </w:r>
    </w:p>
    <w:p w14:paraId="27E25DC4" w14:textId="77777777" w:rsidR="002D028B" w:rsidRPr="0034482E" w:rsidRDefault="002D028B" w:rsidP="000258EE">
      <w:pPr>
        <w:pStyle w:val="Code"/>
      </w:pPr>
      <w:r w:rsidRPr="0034482E">
        <w:t xml:space="preserve">        // api.getData(APIService.GOOD_JSON) // TEST CALL</w:t>
      </w:r>
    </w:p>
    <w:p w14:paraId="65C8D51D" w14:textId="77777777" w:rsidR="002D028B" w:rsidRPr="0034482E" w:rsidRDefault="002D028B" w:rsidP="000258EE">
      <w:pPr>
        <w:pStyle w:val="Code"/>
      </w:pPr>
      <w:r w:rsidRPr="0034482E">
        <w:t xml:space="preserve">        // api.getData(APIService.USER, id: "-", urlSuffix: NSArray(array: ["profile"]))</w:t>
      </w:r>
    </w:p>
    <w:p w14:paraId="4EA06C89" w14:textId="77777777" w:rsidR="002D028B" w:rsidRPr="0034482E" w:rsidRDefault="002D028B" w:rsidP="000258EE">
      <w:pPr>
        <w:pStyle w:val="Code"/>
      </w:pPr>
      <w:r w:rsidRPr="0034482E">
        <w:t xml:space="preserve">        api.getBloodPressure()</w:t>
      </w:r>
    </w:p>
    <w:p w14:paraId="1067A5DD" w14:textId="77777777" w:rsidR="002D028B" w:rsidRPr="0034482E" w:rsidRDefault="002D028B" w:rsidP="000258EE">
      <w:pPr>
        <w:pStyle w:val="Code"/>
      </w:pPr>
      <w:r w:rsidRPr="0034482E">
        <w:t xml:space="preserve">        labelButton.setTitle("Good Request Sent", forState: UIControlState.Normal)</w:t>
      </w:r>
    </w:p>
    <w:p w14:paraId="1C2A0159" w14:textId="77777777" w:rsidR="002D028B" w:rsidRPr="0034482E" w:rsidRDefault="002D028B" w:rsidP="000258EE">
      <w:pPr>
        <w:pStyle w:val="Code"/>
      </w:pPr>
      <w:r w:rsidRPr="0034482E">
        <w:t xml:space="preserve">    }</w:t>
      </w:r>
    </w:p>
    <w:p w14:paraId="3129F35D" w14:textId="70E49C79" w:rsidR="002D028B" w:rsidRPr="0034482E" w:rsidRDefault="002D028B" w:rsidP="00FC132F">
      <w:pPr>
        <w:pStyle w:val="BodyText"/>
      </w:pPr>
      <w:r w:rsidRPr="0034482E">
        <w:t xml:space="preserve">The function we wrote in the APIClient is rather simple, and </w:t>
      </w:r>
      <w:ins w:id="1106" w:author="Lori" w:date="2015-11-15T14:10:00Z">
        <w:r w:rsidR="00003B0A">
          <w:t xml:space="preserve">it </w:t>
        </w:r>
      </w:ins>
      <w:r w:rsidRPr="0034482E">
        <w:t xml:space="preserve">makes use of the abstraction we created with </w:t>
      </w:r>
      <w:r w:rsidRPr="00003B0A">
        <w:rPr>
          <w:rStyle w:val="CodeInline"/>
          <w:rPrChange w:id="1107" w:author="Lori" w:date="2015-11-15T14:10:00Z">
            <w:rPr/>
          </w:rPrChange>
        </w:rPr>
        <w:t>getData(</w:t>
      </w:r>
      <w:r w:rsidR="1C31062F" w:rsidRPr="00003B0A">
        <w:rPr>
          <w:rStyle w:val="CodeInline"/>
          <w:rPrChange w:id="1108" w:author="Lori" w:date="2015-11-15T14:10:00Z">
            <w:rPr/>
          </w:rPrChange>
        </w:rPr>
        <w:t>)</w:t>
      </w:r>
      <w:r w:rsidR="1C31062F" w:rsidRPr="266D7289">
        <w:t xml:space="preserve">. </w:t>
      </w:r>
      <w:r w:rsidR="1047A062" w:rsidRPr="1047A062">
        <w:t xml:space="preserve">This method is located </w:t>
      </w:r>
      <w:r w:rsidR="266D7289" w:rsidRPr="266D7289">
        <w:t xml:space="preserve">in the </w:t>
      </w:r>
      <w:r w:rsidR="266D7289" w:rsidRPr="00003B0A">
        <w:rPr>
          <w:rStyle w:val="CodeInline"/>
          <w:rPrChange w:id="1109" w:author="Lori" w:date="2015-11-15T14:10:00Z">
            <w:rPr/>
          </w:rPrChange>
        </w:rPr>
        <w:t>APIClient.swift</w:t>
      </w:r>
      <w:r w:rsidR="266D7289" w:rsidRPr="266D7289">
        <w:t xml:space="preserve"> file</w:t>
      </w:r>
      <w:ins w:id="1110" w:author="Lori" w:date="2015-11-15T14:10:00Z">
        <w:r w:rsidR="00003B0A">
          <w:t>.</w:t>
        </w:r>
      </w:ins>
      <w:del w:id="1111" w:author="Lori" w:date="2015-11-15T14:10:00Z">
        <w:r w:rsidRPr="266D7289" w:rsidDel="00003B0A">
          <w:delText>:</w:delText>
        </w:r>
      </w:del>
    </w:p>
    <w:p w14:paraId="1A2B87F4" w14:textId="77777777" w:rsidR="002D028B" w:rsidRPr="0034482E" w:rsidRDefault="002D028B" w:rsidP="000258EE">
      <w:pPr>
        <w:pStyle w:val="Code"/>
      </w:pPr>
      <w:r w:rsidRPr="0034482E">
        <w:t xml:space="preserve">    func getBloodPressure (date: NSDate?=NSDate()) {</w:t>
      </w:r>
    </w:p>
    <w:p w14:paraId="344A8530" w14:textId="77777777" w:rsidR="002D028B" w:rsidRPr="0034482E" w:rsidRDefault="002D028B" w:rsidP="000258EE">
      <w:pPr>
        <w:pStyle w:val="Code"/>
      </w:pPr>
      <w:r w:rsidRPr="0034482E">
        <w:t xml:space="preserve">        let formatter = NSDateFormatter()</w:t>
      </w:r>
    </w:p>
    <w:p w14:paraId="5D5CA039" w14:textId="77777777" w:rsidR="002D028B" w:rsidRPr="0034482E" w:rsidRDefault="002D028B" w:rsidP="000258EE">
      <w:pPr>
        <w:pStyle w:val="Code"/>
      </w:pPr>
      <w:r w:rsidRPr="0034482E">
        <w:t xml:space="preserve">        formatter.dateFormat = "yyyy-MM-dd"</w:t>
      </w:r>
    </w:p>
    <w:p w14:paraId="64C480A9" w14:textId="77777777" w:rsidR="002D028B" w:rsidRPr="0034482E" w:rsidRDefault="002D028B" w:rsidP="000258EE">
      <w:pPr>
        <w:pStyle w:val="Code"/>
      </w:pPr>
      <w:r w:rsidRPr="0034482E">
        <w:t xml:space="preserve">        let currentDate = formatter.stringFromDate(date!)</w:t>
      </w:r>
    </w:p>
    <w:p w14:paraId="71D7D354" w14:textId="295BA322" w:rsidR="002D028B" w:rsidRPr="0034482E" w:rsidRDefault="002D028B" w:rsidP="000258EE">
      <w:pPr>
        <w:pStyle w:val="Code"/>
      </w:pPr>
      <w:r w:rsidRPr="0034482E">
        <w:t xml:space="preserve">        print("CURRENT DATE: \(currentDate)");</w:t>
      </w:r>
    </w:p>
    <w:p w14:paraId="57E253CF" w14:textId="77777777" w:rsidR="002D028B" w:rsidRPr="0034482E" w:rsidRDefault="002D028B" w:rsidP="000258EE">
      <w:pPr>
        <w:pStyle w:val="Code"/>
      </w:pPr>
      <w:r w:rsidRPr="0034482E">
        <w:t xml:space="preserve">        getData(APIService.USER, id: "-", urlSuffix: NSArray(array: ["bp/date", currentDate ]))</w:t>
      </w:r>
    </w:p>
    <w:p w14:paraId="39D56557" w14:textId="77777777" w:rsidR="002D028B" w:rsidRPr="0034482E" w:rsidRDefault="002D028B" w:rsidP="000258EE">
      <w:pPr>
        <w:pStyle w:val="Code"/>
      </w:pPr>
      <w:r w:rsidRPr="0034482E">
        <w:t xml:space="preserve">    }</w:t>
      </w:r>
    </w:p>
    <w:p w14:paraId="423A64A5" w14:textId="77777777" w:rsidR="002D028B" w:rsidRPr="0034482E" w:rsidRDefault="002D028B" w:rsidP="00FC132F">
      <w:pPr>
        <w:pStyle w:val="BodyText"/>
      </w:pPr>
      <w:r w:rsidRPr="0034482E">
        <w:lastRenderedPageBreak/>
        <w:t>The function makes the following API call:</w:t>
      </w:r>
    </w:p>
    <w:p w14:paraId="4350EFF1" w14:textId="576D52DE" w:rsidR="00FC132F" w:rsidRDefault="002D028B" w:rsidP="00982E91">
      <w:pPr>
        <w:pStyle w:val="Code"/>
      </w:pPr>
      <w:r>
        <w:tab/>
      </w:r>
      <w:r w:rsidRPr="0034482E">
        <w:t>GET /1/user/-/bp/date/2015-04-23.json</w:t>
      </w:r>
    </w:p>
    <w:p w14:paraId="4EF91C02" w14:textId="2BC8008A" w:rsidR="00FC132F" w:rsidRPr="0034482E" w:rsidRDefault="00FC132F" w:rsidP="00FC132F">
      <w:pPr>
        <w:pStyle w:val="BodyText"/>
      </w:pPr>
      <w:r w:rsidRPr="0034482E">
        <w:t xml:space="preserve">Naturally, since we did not send any </w:t>
      </w:r>
      <w:del w:id="1112" w:author="Lori" w:date="2015-11-15T14:11:00Z">
        <w:r w:rsidRPr="0034482E" w:rsidDel="00003B0A">
          <w:delText xml:space="preserve">Blood </w:delText>
        </w:r>
      </w:del>
      <w:ins w:id="1113" w:author="Lori" w:date="2015-11-15T14:11:00Z">
        <w:r w:rsidR="00003B0A">
          <w:t>b</w:t>
        </w:r>
        <w:r w:rsidR="00003B0A" w:rsidRPr="0034482E">
          <w:t xml:space="preserve">lood </w:t>
        </w:r>
      </w:ins>
      <w:del w:id="1114" w:author="Lori" w:date="2015-11-15T14:11:00Z">
        <w:r w:rsidRPr="0034482E" w:rsidDel="00003B0A">
          <w:delText xml:space="preserve">Pressure </w:delText>
        </w:r>
      </w:del>
      <w:ins w:id="1115" w:author="Lori" w:date="2015-11-15T14:11:00Z">
        <w:r w:rsidR="00003B0A">
          <w:t>p</w:t>
        </w:r>
        <w:r w:rsidR="00003B0A" w:rsidRPr="0034482E">
          <w:t xml:space="preserve">ressure </w:t>
        </w:r>
      </w:ins>
      <w:r w:rsidRPr="0034482E">
        <w:t>information to the API yet, the default response is blank, as shown below. Your response handler needs to be able to deal with an empty response.</w:t>
      </w:r>
    </w:p>
    <w:p w14:paraId="399CD9CD" w14:textId="77777777" w:rsidR="00FC132F" w:rsidRPr="0034482E" w:rsidRDefault="00FC132F" w:rsidP="00FC132F">
      <w:pPr>
        <w:pStyle w:val="Code"/>
      </w:pPr>
      <w:r w:rsidRPr="0034482E">
        <w:tab/>
        <w:t>{"bp":[]}</w:t>
      </w:r>
    </w:p>
    <w:p w14:paraId="321B0137" w14:textId="77777777" w:rsidR="00FC132F" w:rsidRPr="00D235D1" w:rsidRDefault="00FC132F" w:rsidP="00FC132F">
      <w:pPr>
        <w:pStyle w:val="BodyText"/>
      </w:pPr>
      <w:r w:rsidRPr="0034482E">
        <w:t xml:space="preserve">Keep in mind that this response right now goes nowhere. When you implement your application, you will have decide how to handle it in the </w:t>
      </w:r>
      <w:proofErr w:type="gramStart"/>
      <w:r w:rsidRPr="00003B0A">
        <w:rPr>
          <w:rStyle w:val="CodeInline"/>
          <w:rPrChange w:id="1116" w:author="Lori" w:date="2015-11-15T14:11:00Z">
            <w:rPr/>
          </w:rPrChange>
        </w:rPr>
        <w:t>processGETData(</w:t>
      </w:r>
      <w:proofErr w:type="gramEnd"/>
      <w:r w:rsidRPr="00003B0A">
        <w:rPr>
          <w:rStyle w:val="CodeInline"/>
          <w:rPrChange w:id="1117" w:author="Lori" w:date="2015-11-15T14:11:00Z">
            <w:rPr/>
          </w:rPrChange>
        </w:rPr>
        <w:t>)</w:t>
      </w:r>
      <w:r w:rsidRPr="0034482E">
        <w:t xml:space="preserve"> callback function in the API, based on the data you set in the </w:t>
      </w:r>
      <w:proofErr w:type="spellStart"/>
      <w:r w:rsidRPr="00931312">
        <w:rPr>
          <w:rStyle w:val="CodeInline"/>
          <w:rPrChange w:id="1118" w:author="Lori" w:date="2015-11-16T23:16:00Z">
            <w:rPr/>
          </w:rPrChange>
        </w:rPr>
        <w:t>urlSuffix</w:t>
      </w:r>
      <w:proofErr w:type="spellEnd"/>
      <w:r w:rsidRPr="0034482E">
        <w:t xml:space="preserve"> </w:t>
      </w:r>
      <w:proofErr w:type="spellStart"/>
      <w:r w:rsidRPr="0034482E">
        <w:t>param</w:t>
      </w:r>
      <w:proofErr w:type="spellEnd"/>
      <w:r w:rsidRPr="0034482E">
        <w:t>, which we now know can be composed of the service name and its parameters.</w:t>
      </w:r>
    </w:p>
    <w:p w14:paraId="32D416DB" w14:textId="2460E61A" w:rsidR="002D028B" w:rsidRPr="0034482E" w:rsidRDefault="002D028B" w:rsidP="00FC132F">
      <w:pPr>
        <w:pStyle w:val="BodyText"/>
      </w:pPr>
      <w:r w:rsidRPr="0034482E">
        <w:t>When there are records for the blood pressure in the system, our response will be more like the following example</w:t>
      </w:r>
      <w:ins w:id="1119" w:author="Lori" w:date="2015-11-15T14:11:00Z">
        <w:r w:rsidR="00003B0A">
          <w:t xml:space="preserve"> </w:t>
        </w:r>
      </w:ins>
      <w:ins w:id="1120" w:author="Lori" w:date="2015-11-15T14:12:00Z">
        <w:r w:rsidR="00003B0A">
          <w:t xml:space="preserve">shown </w:t>
        </w:r>
      </w:ins>
      <w:ins w:id="1121" w:author="Lori" w:date="2015-11-15T14:11:00Z">
        <w:r w:rsidR="00A26532">
          <w:t>in Listing</w:t>
        </w:r>
      </w:ins>
      <w:ins w:id="1122" w:author="Lori" w:date="2015-11-16T18:12:00Z">
        <w:r w:rsidR="00A26532">
          <w:t xml:space="preserve"> </w:t>
        </w:r>
      </w:ins>
      <w:ins w:id="1123" w:author="Lori" w:date="2015-11-15T14:11:00Z">
        <w:r w:rsidR="00003B0A">
          <w:t>5-3</w:t>
        </w:r>
      </w:ins>
      <w:ins w:id="1124" w:author="Lori" w:date="2015-11-16T18:11:00Z">
        <w:r w:rsidR="00A26532">
          <w:t>8</w:t>
        </w:r>
      </w:ins>
      <w:r w:rsidRPr="0034482E">
        <w:t>:</w:t>
      </w:r>
    </w:p>
    <w:p w14:paraId="13B44DDB" w14:textId="77777777" w:rsidR="00A26532" w:rsidRDefault="00A26532">
      <w:pPr>
        <w:pStyle w:val="FigureCaption"/>
        <w:rPr>
          <w:ins w:id="1125" w:author="Lori" w:date="2015-11-16T18:11:00Z"/>
        </w:rPr>
        <w:pPrChange w:id="1126" w:author="Lori" w:date="2015-11-16T18:11:00Z">
          <w:pPr>
            <w:pStyle w:val="Code"/>
          </w:pPr>
        </w:pPrChange>
      </w:pPr>
      <w:commentRangeStart w:id="1127"/>
      <w:ins w:id="1128" w:author="Lori" w:date="2015-11-16T18:11:00Z">
        <w:r>
          <w:t>Listing 5-38.</w:t>
        </w:r>
        <w:commentRangeEnd w:id="1127"/>
        <w:r w:rsidRPr="006F3F08">
          <w:rPr>
            <w:rStyle w:val="CommentReference"/>
            <w:rFonts w:ascii="Calibri" w:hAnsi="Calibri"/>
            <w:i w:val="0"/>
          </w:rPr>
          <w:commentReference w:id="1127"/>
        </w:r>
      </w:ins>
    </w:p>
    <w:p w14:paraId="5E6E0A6E" w14:textId="071B8FB9" w:rsidR="002D028B" w:rsidRPr="0034482E" w:rsidRDefault="002D028B" w:rsidP="000258EE">
      <w:pPr>
        <w:pStyle w:val="Code"/>
      </w:pPr>
      <w:r w:rsidRPr="0034482E">
        <w:t>{</w:t>
      </w:r>
    </w:p>
    <w:p w14:paraId="5A028219" w14:textId="77777777" w:rsidR="002D028B" w:rsidRPr="0034482E" w:rsidRDefault="002D028B" w:rsidP="000258EE">
      <w:pPr>
        <w:pStyle w:val="Code"/>
      </w:pPr>
      <w:r w:rsidRPr="0034482E">
        <w:t>    "average":</w:t>
      </w:r>
      <w:r>
        <w:t xml:space="preserve"> </w:t>
      </w:r>
      <w:r w:rsidRPr="0034482E">
        <w:t>{</w:t>
      </w:r>
    </w:p>
    <w:p w14:paraId="1ADC597F" w14:textId="77777777" w:rsidR="002D028B" w:rsidRPr="0034482E" w:rsidRDefault="002D028B" w:rsidP="000258EE">
      <w:pPr>
        <w:pStyle w:val="Code"/>
      </w:pPr>
      <w:r w:rsidRPr="0034482E">
        <w:t>            "condition":"Prehypertension",</w:t>
      </w:r>
    </w:p>
    <w:p w14:paraId="68DC6EF6" w14:textId="77777777" w:rsidR="002D028B" w:rsidRPr="0034482E" w:rsidRDefault="002D028B" w:rsidP="000258EE">
      <w:pPr>
        <w:pStyle w:val="Code"/>
      </w:pPr>
      <w:r w:rsidRPr="0034482E">
        <w:t>            "diastolic":85,</w:t>
      </w:r>
    </w:p>
    <w:p w14:paraId="3169B979" w14:textId="77777777" w:rsidR="002D028B" w:rsidRPr="0034482E" w:rsidRDefault="002D028B" w:rsidP="000258EE">
      <w:pPr>
        <w:pStyle w:val="Code"/>
      </w:pPr>
      <w:r w:rsidRPr="0034482E">
        <w:t>            "systolic":115</w:t>
      </w:r>
    </w:p>
    <w:p w14:paraId="730AE18D" w14:textId="77777777" w:rsidR="002D028B" w:rsidRPr="0034482E" w:rsidRDefault="002D028B" w:rsidP="000258EE">
      <w:pPr>
        <w:pStyle w:val="Code"/>
      </w:pPr>
      <w:r w:rsidRPr="0034482E">
        <w:t>    },</w:t>
      </w:r>
    </w:p>
    <w:p w14:paraId="22C961C8" w14:textId="77777777" w:rsidR="002D028B" w:rsidRPr="0034482E" w:rsidRDefault="002D028B" w:rsidP="000258EE">
      <w:pPr>
        <w:pStyle w:val="Code"/>
      </w:pPr>
      <w:r w:rsidRPr="0034482E">
        <w:t>    "bp":</w:t>
      </w:r>
      <w:r>
        <w:t xml:space="preserve"> </w:t>
      </w:r>
      <w:r w:rsidRPr="0034482E">
        <w:t>[</w:t>
      </w:r>
    </w:p>
    <w:p w14:paraId="1E589D35" w14:textId="77777777" w:rsidR="002D028B" w:rsidRPr="0034482E" w:rsidRDefault="002D028B" w:rsidP="000258EE">
      <w:pPr>
        <w:pStyle w:val="Code"/>
      </w:pPr>
      <w:r w:rsidRPr="0034482E">
        <w:t>        {</w:t>
      </w:r>
    </w:p>
    <w:p w14:paraId="73D4A365" w14:textId="77777777" w:rsidR="002D028B" w:rsidRPr="0034482E" w:rsidRDefault="002D028B" w:rsidP="000258EE">
      <w:pPr>
        <w:pStyle w:val="Code"/>
      </w:pPr>
      <w:r w:rsidRPr="0034482E">
        <w:t>            "diastolic":80,</w:t>
      </w:r>
    </w:p>
    <w:p w14:paraId="2FCB3823" w14:textId="77777777" w:rsidR="002D028B" w:rsidRPr="0034482E" w:rsidRDefault="002D028B" w:rsidP="000258EE">
      <w:pPr>
        <w:pStyle w:val="Code"/>
      </w:pPr>
      <w:r w:rsidRPr="0034482E">
        <w:t>            "logId":483697,</w:t>
      </w:r>
    </w:p>
    <w:p w14:paraId="4FD3C6F2" w14:textId="77777777" w:rsidR="002D028B" w:rsidRPr="0034482E" w:rsidRDefault="002D028B" w:rsidP="000258EE">
      <w:pPr>
        <w:pStyle w:val="Code"/>
      </w:pPr>
      <w:r w:rsidRPr="0034482E">
        <w:t>            "systolic":120</w:t>
      </w:r>
    </w:p>
    <w:p w14:paraId="54A0E076" w14:textId="77777777" w:rsidR="002D028B" w:rsidRPr="0034482E" w:rsidRDefault="002D028B" w:rsidP="000258EE">
      <w:pPr>
        <w:pStyle w:val="Code"/>
      </w:pPr>
      <w:r w:rsidRPr="0034482E">
        <w:t>        },</w:t>
      </w:r>
    </w:p>
    <w:p w14:paraId="327D924B" w14:textId="77777777" w:rsidR="002D028B" w:rsidRPr="0034482E" w:rsidRDefault="002D028B" w:rsidP="000258EE">
      <w:pPr>
        <w:pStyle w:val="Code"/>
      </w:pPr>
      <w:r w:rsidRPr="0034482E">
        <w:t>        {</w:t>
      </w:r>
    </w:p>
    <w:p w14:paraId="0773A340" w14:textId="77777777" w:rsidR="002D028B" w:rsidRPr="0034482E" w:rsidRDefault="002D028B" w:rsidP="000258EE">
      <w:pPr>
        <w:pStyle w:val="Code"/>
      </w:pPr>
      <w:r w:rsidRPr="0034482E">
        <w:t>            "diastolic":90,</w:t>
      </w:r>
    </w:p>
    <w:p w14:paraId="691A3F7C" w14:textId="77777777" w:rsidR="002D028B" w:rsidRPr="0034482E" w:rsidRDefault="002D028B" w:rsidP="000258EE">
      <w:pPr>
        <w:pStyle w:val="Code"/>
      </w:pPr>
      <w:r w:rsidRPr="0034482E">
        <w:t>            "logId":483699,</w:t>
      </w:r>
    </w:p>
    <w:p w14:paraId="52C00698" w14:textId="77777777" w:rsidR="002D028B" w:rsidRPr="0034482E" w:rsidRDefault="002D028B" w:rsidP="000258EE">
      <w:pPr>
        <w:pStyle w:val="Code"/>
      </w:pPr>
      <w:r w:rsidRPr="0034482E">
        <w:t>            "systolic":110,</w:t>
      </w:r>
    </w:p>
    <w:p w14:paraId="3BAAA1DD" w14:textId="77777777" w:rsidR="002D028B" w:rsidRPr="0034482E" w:rsidRDefault="002D028B" w:rsidP="000258EE">
      <w:pPr>
        <w:pStyle w:val="Code"/>
      </w:pPr>
      <w:r w:rsidRPr="0034482E">
        <w:t>            "time":"08:00"</w:t>
      </w:r>
    </w:p>
    <w:p w14:paraId="4C026A24" w14:textId="77777777" w:rsidR="002D028B" w:rsidRPr="0034482E" w:rsidRDefault="002D028B" w:rsidP="000258EE">
      <w:pPr>
        <w:pStyle w:val="Code"/>
      </w:pPr>
      <w:r w:rsidRPr="0034482E">
        <w:t>        }</w:t>
      </w:r>
    </w:p>
    <w:p w14:paraId="2E5231FC" w14:textId="77777777" w:rsidR="002D028B" w:rsidRPr="0034482E" w:rsidRDefault="002D028B" w:rsidP="000258EE">
      <w:pPr>
        <w:pStyle w:val="Code"/>
      </w:pPr>
      <w:r w:rsidRPr="0034482E">
        <w:t>    ]</w:t>
      </w:r>
    </w:p>
    <w:p w14:paraId="26CCB4F9" w14:textId="77777777" w:rsidR="002D028B" w:rsidRPr="0034482E" w:rsidRDefault="002D028B" w:rsidP="000258EE">
      <w:pPr>
        <w:pStyle w:val="Code"/>
      </w:pPr>
      <w:r w:rsidRPr="0034482E">
        <w:t>}</w:t>
      </w:r>
    </w:p>
    <w:p w14:paraId="3A755CC8" w14:textId="77777777" w:rsidR="002D028B" w:rsidRPr="0034482E" w:rsidRDefault="002D028B" w:rsidP="000258EE">
      <w:pPr>
        <w:pStyle w:val="Heading3"/>
      </w:pPr>
      <w:bookmarkStart w:id="1129" w:name="_Toc430181223"/>
      <w:r w:rsidRPr="0034482E">
        <w:t>Setting the Blood Pressure</w:t>
      </w:r>
      <w:bookmarkEnd w:id="1129"/>
    </w:p>
    <w:p w14:paraId="263B2B47" w14:textId="2D02DC23" w:rsidR="002D028B" w:rsidRPr="0034482E" w:rsidRDefault="002D028B" w:rsidP="00FC132F">
      <w:pPr>
        <w:pStyle w:val="BodyText"/>
      </w:pPr>
      <w:r w:rsidRPr="0034482E">
        <w:t xml:space="preserve">Continuing to abuse the “Good Request” Button, we change things once again, this time calling the new function. Keep in mind that these are both async methods, and the way we implement </w:t>
      </w:r>
      <w:del w:id="1130" w:author="Lori" w:date="2015-11-15T14:12:00Z">
        <w:r w:rsidRPr="0034482E" w:rsidDel="00003B0A">
          <w:delText xml:space="preserve">it </w:delText>
        </w:r>
      </w:del>
      <w:ins w:id="1131" w:author="Lori" w:date="2015-11-15T14:12:00Z">
        <w:r w:rsidR="00003B0A">
          <w:t>them</w:t>
        </w:r>
        <w:r w:rsidR="00003B0A" w:rsidRPr="0034482E">
          <w:t xml:space="preserve"> </w:t>
        </w:r>
      </w:ins>
      <w:r w:rsidRPr="0034482E">
        <w:t xml:space="preserve">here is not necessarily the best way, as there is no </w:t>
      </w:r>
      <w:r w:rsidRPr="0034482E">
        <w:lastRenderedPageBreak/>
        <w:t xml:space="preserve">guarantee which one reaches the API first, and they both rely on the </w:t>
      </w:r>
      <w:r w:rsidRPr="00003B0A">
        <w:rPr>
          <w:rStyle w:val="CodeInline"/>
          <w:rPrChange w:id="1132" w:author="Lori" w:date="2015-11-15T14:12:00Z">
            <w:rPr/>
          </w:rPrChange>
        </w:rPr>
        <w:t>processGETData()</w:t>
      </w:r>
      <w:r w:rsidRPr="0034482E">
        <w:t xml:space="preserve"> in the APIClient to</w:t>
      </w:r>
      <w:del w:id="1133" w:author="Lori" w:date="2015-11-12T19:21:00Z">
        <w:r w:rsidRPr="0034482E" w:rsidDel="00FC4F42">
          <w:delText xml:space="preserve">  </w:delText>
        </w:r>
      </w:del>
      <w:ins w:id="1134" w:author="Lori" w:date="2015-11-12T19:21:00Z">
        <w:r w:rsidR="00FC4F42">
          <w:t xml:space="preserve"> </w:t>
        </w:r>
      </w:ins>
      <w:r w:rsidRPr="0034482E">
        <w:t>handle the response.</w:t>
      </w:r>
      <w:r w:rsidR="5B833049" w:rsidRPr="0034482E">
        <w:t xml:space="preserve"> This function is in </w:t>
      </w:r>
      <w:r w:rsidR="5B833049" w:rsidRPr="00003B0A">
        <w:rPr>
          <w:rStyle w:val="CodeInline"/>
          <w:rPrChange w:id="1135" w:author="Lori" w:date="2015-11-15T14:13:00Z">
            <w:rPr/>
          </w:rPrChange>
        </w:rPr>
        <w:t>ViewController.swift</w:t>
      </w:r>
      <w:ins w:id="1136" w:author="Lori" w:date="2015-11-15T14:13:00Z">
        <w:r w:rsidR="00003B0A">
          <w:t>.</w:t>
        </w:r>
      </w:ins>
      <w:del w:id="1137" w:author="Lori" w:date="2015-11-15T14:13:00Z">
        <w:r w:rsidR="5B833049" w:rsidRPr="0034482E" w:rsidDel="00003B0A">
          <w:delText>:</w:delText>
        </w:r>
      </w:del>
    </w:p>
    <w:p w14:paraId="751BE6D2" w14:textId="32871258" w:rsidR="0AC0D8E9" w:rsidRDefault="0AC0D8E9" w:rsidP="00982E91">
      <w:pPr>
        <w:pStyle w:val="Code"/>
      </w:pPr>
      <w:r w:rsidRPr="71A6C7B4">
        <w:t xml:space="preserve"> </w:t>
      </w:r>
      <w:r>
        <w:t>@IBAction func clickButton() {</w:t>
      </w:r>
      <w:r>
        <w:br/>
        <w:t xml:space="preserve">     logger.logEvent("=== Good Request ===")</w:t>
      </w:r>
      <w:r>
        <w:br/>
      </w:r>
      <w:r w:rsidRPr="71A6C7B4">
        <w:t xml:space="preserve">     </w:t>
      </w:r>
      <w:r>
        <w:t>// api.getData(APIService.GOOD_JSON) // TEST CALL</w:t>
      </w:r>
      <w:r>
        <w:br/>
      </w:r>
      <w:r w:rsidRPr="71A6C7B4">
        <w:t xml:space="preserve">     </w:t>
      </w:r>
      <w:r>
        <w:t>api.getData(APIService.USER, id: "-", urlSuffix: NSArray(array: ["profile"]))</w:t>
      </w:r>
      <w:r>
        <w:br/>
      </w:r>
      <w:r w:rsidRPr="71A6C7B4">
        <w:t xml:space="preserve">     </w:t>
      </w:r>
      <w:r>
        <w:t>labelButton.setTitle("Good Request Sent", forState: UIControlState.Normal)</w:t>
      </w:r>
      <w:r w:rsidRPr="71A6C7B4">
        <w:t xml:space="preserve"> }</w:t>
      </w:r>
    </w:p>
    <w:p w14:paraId="69CBD5E2" w14:textId="398255FB" w:rsidR="0AC0D8E9" w:rsidRDefault="0AC0D8E9" w:rsidP="00982E91">
      <w:pPr>
        <w:pStyle w:val="Code"/>
      </w:pPr>
    </w:p>
    <w:p w14:paraId="1F292324" w14:textId="18110111" w:rsidR="751BE6D2" w:rsidRDefault="751BE6D2">
      <w:pPr>
        <w:pStyle w:val="BodyText"/>
        <w:pPrChange w:id="1138" w:author="Lori" w:date="2015-11-15T14:13:00Z">
          <w:pPr>
            <w:pStyle w:val="Code"/>
          </w:pPr>
        </w:pPrChange>
      </w:pPr>
      <w:r>
        <w:t xml:space="preserve">We keep the </w:t>
      </w:r>
      <w:r w:rsidRPr="00003B0A">
        <w:rPr>
          <w:rStyle w:val="CodeInline"/>
          <w:sz w:val="22"/>
          <w:rPrChange w:id="1139" w:author="Lori" w:date="2015-11-15T14:13:00Z">
            <w:rPr/>
          </w:rPrChange>
        </w:rPr>
        <w:t>getBloodPressure()</w:t>
      </w:r>
      <w:r>
        <w:t xml:space="preserve"> function we wrote before, since we will need to </w:t>
      </w:r>
      <w:r w:rsidR="54FFF382">
        <w:t xml:space="preserve">read back the data we are setting so we create the </w:t>
      </w:r>
      <w:r w:rsidR="54FFF382" w:rsidRPr="00003B0A">
        <w:rPr>
          <w:rStyle w:val="CodeInline"/>
          <w:sz w:val="22"/>
          <w:rPrChange w:id="1140" w:author="Lori" w:date="2015-11-15T14:13:00Z">
            <w:rPr/>
          </w:rPrChange>
        </w:rPr>
        <w:t>setBloodPressure()</w:t>
      </w:r>
      <w:r w:rsidR="54FFF382">
        <w:t xml:space="preserve"> functi</w:t>
      </w:r>
      <w:r w:rsidR="10E4CF03" w:rsidRPr="10E4CF03">
        <w:t>on</w:t>
      </w:r>
      <w:r w:rsidR="737B9CD9" w:rsidRPr="71A6C7B4">
        <w:t>(</w:t>
      </w:r>
      <w:r w:rsidR="737B9CD9" w:rsidRPr="737B9CD9">
        <w:t xml:space="preserve">located in </w:t>
      </w:r>
      <w:r w:rsidR="737B9CD9" w:rsidRPr="00003B0A">
        <w:rPr>
          <w:rStyle w:val="CodeInline"/>
          <w:sz w:val="22"/>
          <w:rPrChange w:id="1141" w:author="Lori" w:date="2015-11-15T14:13:00Z">
            <w:rPr/>
          </w:rPrChange>
        </w:rPr>
        <w:t>APIClient.swift</w:t>
      </w:r>
      <w:r w:rsidR="737B9CD9" w:rsidRPr="737B9CD9">
        <w:t>)</w:t>
      </w:r>
      <w:r w:rsidR="10E4CF03" w:rsidRPr="71A6C7B4">
        <w:t>:</w:t>
      </w:r>
    </w:p>
    <w:p w14:paraId="41F3A31F" w14:textId="5F62AAA9" w:rsidR="002D028B" w:rsidRPr="0034482E" w:rsidRDefault="002D028B" w:rsidP="000258EE">
      <w:pPr>
        <w:pStyle w:val="Code"/>
      </w:pPr>
      <w:r w:rsidRPr="0034482E">
        <w:t xml:space="preserve">    func setBloodPressure (date: NSDate?=NSDate()) {</w:t>
      </w:r>
    </w:p>
    <w:p w14:paraId="01B9A08C" w14:textId="77777777" w:rsidR="002D028B" w:rsidRPr="0034482E" w:rsidRDefault="002D028B" w:rsidP="000258EE">
      <w:pPr>
        <w:pStyle w:val="Code"/>
      </w:pPr>
      <w:r w:rsidRPr="0034482E">
        <w:t xml:space="preserve">        let formatter = NSDateFormatter()</w:t>
      </w:r>
    </w:p>
    <w:p w14:paraId="6FE070FC" w14:textId="77777777" w:rsidR="002D028B" w:rsidRPr="0034482E" w:rsidRDefault="002D028B" w:rsidP="000258EE">
      <w:pPr>
        <w:pStyle w:val="Code"/>
      </w:pPr>
      <w:r w:rsidRPr="0034482E">
        <w:t xml:space="preserve">        formatter.dateFormat = "yyyy-MM-dd"</w:t>
      </w:r>
    </w:p>
    <w:p w14:paraId="6D3265E9" w14:textId="77777777" w:rsidR="002D028B" w:rsidRPr="0034482E" w:rsidRDefault="002D028B" w:rsidP="000258EE">
      <w:pPr>
        <w:pStyle w:val="Code"/>
      </w:pPr>
      <w:r w:rsidRPr="0034482E">
        <w:t xml:space="preserve">        let currentDate = formatter.stringFromDate(date!)</w:t>
      </w:r>
    </w:p>
    <w:p w14:paraId="49745355" w14:textId="673A0C27" w:rsidR="002D028B" w:rsidRPr="0034482E" w:rsidRDefault="002D028B" w:rsidP="000258EE">
      <w:pPr>
        <w:pStyle w:val="Code"/>
      </w:pPr>
      <w:r w:rsidRPr="0034482E">
        <w:t xml:space="preserve">        </w:t>
      </w:r>
      <w:r w:rsidR="10E4CF03" w:rsidRPr="0034482E">
        <w:t>let</w:t>
      </w:r>
      <w:r w:rsidRPr="0034482E">
        <w:t xml:space="preserve"> request: [String:String] = ["diastolic":"80","systolic":"120","date": currentDate]</w:t>
      </w:r>
    </w:p>
    <w:p w14:paraId="0BC65304" w14:textId="77777777" w:rsidR="002D028B" w:rsidRPr="0034482E" w:rsidRDefault="002D028B" w:rsidP="000258EE">
      <w:pPr>
        <w:pStyle w:val="Code"/>
      </w:pPr>
      <w:r w:rsidRPr="0034482E">
        <w:t xml:space="preserve">        postData(APIService.USER, id: "-", urlSuffix: NSArray(array: ["bp" ]), params: request)</w:t>
      </w:r>
    </w:p>
    <w:p w14:paraId="33C4130A" w14:textId="77777777" w:rsidR="002D028B" w:rsidRPr="0034482E" w:rsidRDefault="002D028B" w:rsidP="000258EE">
      <w:pPr>
        <w:pStyle w:val="Code"/>
      </w:pPr>
      <w:r w:rsidRPr="0034482E">
        <w:t xml:space="preserve">    }</w:t>
      </w:r>
    </w:p>
    <w:p w14:paraId="278B36E6" w14:textId="77777777" w:rsidR="002D028B" w:rsidRPr="0034482E" w:rsidRDefault="002D028B" w:rsidP="00FC132F">
      <w:pPr>
        <w:pStyle w:val="BodyText"/>
      </w:pPr>
      <w:r w:rsidRPr="0034482E">
        <w:t>This function makes the following API call:</w:t>
      </w:r>
    </w:p>
    <w:p w14:paraId="6AC047DF" w14:textId="77777777" w:rsidR="002D028B" w:rsidRPr="0034482E" w:rsidRDefault="002D028B" w:rsidP="000258EE">
      <w:pPr>
        <w:pStyle w:val="Code"/>
      </w:pPr>
      <w:r w:rsidRPr="0034482E">
        <w:tab/>
        <w:t>POST /1/user/-/bp.json?date=2015-04-23&amp;diastolic=80&amp;systolic=120</w:t>
      </w:r>
    </w:p>
    <w:p w14:paraId="3E1F11CF" w14:textId="278A6942" w:rsidR="002D028B" w:rsidRPr="0034482E" w:rsidRDefault="002D028B" w:rsidP="00FC132F">
      <w:pPr>
        <w:pStyle w:val="BodyText"/>
      </w:pPr>
      <w:r w:rsidRPr="0034482E">
        <w:t xml:space="preserve">The API responds with the data that was just inserted, with a populated </w:t>
      </w:r>
      <w:proofErr w:type="spellStart"/>
      <w:r w:rsidRPr="0034482E">
        <w:t>logId</w:t>
      </w:r>
      <w:proofErr w:type="spellEnd"/>
      <w:ins w:id="1142" w:author="Lori" w:date="2015-11-16T23:18:00Z">
        <w:r w:rsidR="00BE2043">
          <w:t>.</w:t>
        </w:r>
      </w:ins>
      <w:del w:id="1143" w:author="Lori" w:date="2015-11-16T23:18:00Z">
        <w:r w:rsidRPr="0034482E" w:rsidDel="00BE2043">
          <w:delText>:</w:delText>
        </w:r>
      </w:del>
    </w:p>
    <w:p w14:paraId="7762262B" w14:textId="77777777" w:rsidR="002D028B" w:rsidRPr="0034482E" w:rsidRDefault="002D028B" w:rsidP="000258EE">
      <w:pPr>
        <w:pStyle w:val="Code"/>
      </w:pPr>
      <w:r w:rsidRPr="0034482E">
        <w:t>{</w:t>
      </w:r>
    </w:p>
    <w:p w14:paraId="15F1E7FB" w14:textId="77777777" w:rsidR="002D028B" w:rsidRPr="0034482E" w:rsidRDefault="002D028B" w:rsidP="000258EE">
      <w:pPr>
        <w:pStyle w:val="Code"/>
      </w:pPr>
      <w:r>
        <w:t xml:space="preserve">    </w:t>
      </w:r>
      <w:r w:rsidRPr="0034482E">
        <w:t>"bpLog":</w:t>
      </w:r>
      <w:r>
        <w:t xml:space="preserve"> </w:t>
      </w:r>
      <w:r w:rsidRPr="0034482E">
        <w:t>{</w:t>
      </w:r>
    </w:p>
    <w:p w14:paraId="6987FCD3" w14:textId="77777777" w:rsidR="002D028B" w:rsidRPr="0034482E" w:rsidRDefault="002D028B" w:rsidP="000258EE">
      <w:pPr>
        <w:pStyle w:val="Code"/>
      </w:pPr>
      <w:r>
        <w:t xml:space="preserve">        </w:t>
      </w:r>
      <w:r w:rsidRPr="0034482E">
        <w:t>"diastolic":80,</w:t>
      </w:r>
    </w:p>
    <w:p w14:paraId="34F94886" w14:textId="77777777" w:rsidR="002D028B" w:rsidRPr="0034482E" w:rsidRDefault="002D028B" w:rsidP="000258EE">
      <w:pPr>
        <w:pStyle w:val="Code"/>
      </w:pPr>
      <w:r>
        <w:t xml:space="preserve">        </w:t>
      </w:r>
      <w:r w:rsidRPr="0034482E">
        <w:t>"logId":1298241959,</w:t>
      </w:r>
    </w:p>
    <w:p w14:paraId="22040C62" w14:textId="77777777" w:rsidR="002D028B" w:rsidRPr="0034482E" w:rsidRDefault="002D028B" w:rsidP="000258EE">
      <w:pPr>
        <w:pStyle w:val="Code"/>
      </w:pPr>
      <w:r>
        <w:t xml:space="preserve">        </w:t>
      </w:r>
      <w:r w:rsidRPr="0034482E">
        <w:t>"systolic":120</w:t>
      </w:r>
    </w:p>
    <w:p w14:paraId="03417359" w14:textId="77777777" w:rsidR="002D028B" w:rsidRPr="0034482E" w:rsidRDefault="002D028B" w:rsidP="000258EE">
      <w:pPr>
        <w:pStyle w:val="Code"/>
      </w:pPr>
      <w:r>
        <w:t xml:space="preserve">    </w:t>
      </w:r>
      <w:r w:rsidRPr="0034482E">
        <w:t>}</w:t>
      </w:r>
    </w:p>
    <w:p w14:paraId="0757D30C" w14:textId="77777777" w:rsidR="002D028B" w:rsidRPr="0034482E" w:rsidRDefault="002D028B" w:rsidP="000258EE">
      <w:pPr>
        <w:pStyle w:val="Code"/>
      </w:pPr>
      <w:r>
        <w:t>}</w:t>
      </w:r>
    </w:p>
    <w:p w14:paraId="3AC6C165" w14:textId="59580AFB" w:rsidR="002D028B" w:rsidRPr="0034482E" w:rsidRDefault="002D028B" w:rsidP="00FC132F">
      <w:pPr>
        <w:pStyle w:val="BodyText"/>
      </w:pPr>
      <w:r w:rsidRPr="0034482E">
        <w:t xml:space="preserve">If we </w:t>
      </w:r>
      <w:ins w:id="1144" w:author="Lori" w:date="2015-11-15T14:14:00Z">
        <w:r w:rsidR="00217D2A">
          <w:t xml:space="preserve">now </w:t>
        </w:r>
      </w:ins>
      <w:r w:rsidRPr="0034482E">
        <w:t xml:space="preserve">make </w:t>
      </w:r>
      <w:del w:id="1145" w:author="Lori" w:date="2015-11-15T14:14:00Z">
        <w:r w:rsidRPr="0034482E" w:rsidDel="00217D2A">
          <w:delText xml:space="preserve">now </w:delText>
        </w:r>
      </w:del>
      <w:r w:rsidRPr="0034482E">
        <w:t xml:space="preserve">a call to get the </w:t>
      </w:r>
      <w:del w:id="1146" w:author="Lori" w:date="2015-11-15T14:14:00Z">
        <w:r w:rsidRPr="0034482E" w:rsidDel="00217D2A">
          <w:delText xml:space="preserve">Blood </w:delText>
        </w:r>
      </w:del>
      <w:ins w:id="1147" w:author="Lori" w:date="2015-11-15T14:14:00Z">
        <w:r w:rsidR="00217D2A">
          <w:t>b</w:t>
        </w:r>
        <w:r w:rsidR="00217D2A" w:rsidRPr="0034482E">
          <w:t xml:space="preserve">lood </w:t>
        </w:r>
      </w:ins>
      <w:del w:id="1148" w:author="Lori" w:date="2015-11-15T14:14:00Z">
        <w:r w:rsidRPr="0034482E" w:rsidDel="00217D2A">
          <w:delText xml:space="preserve">Pressure </w:delText>
        </w:r>
      </w:del>
      <w:ins w:id="1149" w:author="Lori" w:date="2015-11-15T14:14:00Z">
        <w:r w:rsidR="00217D2A">
          <w:t>p</w:t>
        </w:r>
        <w:r w:rsidR="00217D2A" w:rsidRPr="0034482E">
          <w:t xml:space="preserve">ressure </w:t>
        </w:r>
      </w:ins>
      <w:r w:rsidRPr="0034482E">
        <w:t>data, we get the full detail, including the friendly health warning. It is important to note that there is no timestamp, because we did not provide one, the field being optional</w:t>
      </w:r>
      <w:ins w:id="1150" w:author="Lori" w:date="2015-11-16T23:19:00Z">
        <w:r w:rsidR="007F0731">
          <w:t>.</w:t>
        </w:r>
      </w:ins>
      <w:del w:id="1151" w:author="Lori" w:date="2015-11-16T23:19:00Z">
        <w:r w:rsidRPr="0034482E" w:rsidDel="007F0731">
          <w:delText>:</w:delText>
        </w:r>
      </w:del>
    </w:p>
    <w:p w14:paraId="2303BBCC" w14:textId="77777777" w:rsidR="002D028B" w:rsidRPr="0034482E" w:rsidRDefault="002D028B" w:rsidP="000258EE">
      <w:pPr>
        <w:pStyle w:val="Code"/>
      </w:pPr>
      <w:r w:rsidRPr="0034482E">
        <w:t>{</w:t>
      </w:r>
    </w:p>
    <w:p w14:paraId="6C893EB4" w14:textId="77777777" w:rsidR="002D028B" w:rsidRPr="0034482E" w:rsidRDefault="002D028B" w:rsidP="000258EE">
      <w:pPr>
        <w:pStyle w:val="Code"/>
      </w:pPr>
      <w:r>
        <w:t xml:space="preserve">    </w:t>
      </w:r>
      <w:r w:rsidRPr="0034482E">
        <w:t>"average":</w:t>
      </w:r>
      <w:r>
        <w:t xml:space="preserve"> </w:t>
      </w:r>
      <w:r w:rsidRPr="0034482E">
        <w:t>{</w:t>
      </w:r>
    </w:p>
    <w:p w14:paraId="07A64E14" w14:textId="77777777" w:rsidR="002D028B" w:rsidRPr="0034482E" w:rsidRDefault="002D028B" w:rsidP="000258EE">
      <w:pPr>
        <w:pStyle w:val="Code"/>
      </w:pPr>
      <w:r>
        <w:t xml:space="preserve">            </w:t>
      </w:r>
      <w:r w:rsidRPr="0034482E">
        <w:t>"condition":"Prehypertension",</w:t>
      </w:r>
    </w:p>
    <w:p w14:paraId="02F6B1DE" w14:textId="77777777" w:rsidR="002D028B" w:rsidRPr="0034482E" w:rsidRDefault="002D028B" w:rsidP="000258EE">
      <w:pPr>
        <w:pStyle w:val="Code"/>
      </w:pPr>
      <w:r>
        <w:t xml:space="preserve">            </w:t>
      </w:r>
      <w:r w:rsidRPr="0034482E">
        <w:t>"diastolic":80,</w:t>
      </w:r>
    </w:p>
    <w:p w14:paraId="0B4AA7D1" w14:textId="77777777" w:rsidR="002D028B" w:rsidRPr="0034482E" w:rsidRDefault="002D028B" w:rsidP="000258EE">
      <w:pPr>
        <w:pStyle w:val="Code"/>
      </w:pPr>
      <w:r>
        <w:t xml:space="preserve">            </w:t>
      </w:r>
      <w:r w:rsidRPr="0034482E">
        <w:t>"systolic":120</w:t>
      </w:r>
    </w:p>
    <w:p w14:paraId="0B4E4C3E" w14:textId="77777777" w:rsidR="002D028B" w:rsidRPr="0034482E" w:rsidRDefault="002D028B" w:rsidP="000258EE">
      <w:pPr>
        <w:pStyle w:val="Code"/>
      </w:pPr>
      <w:r>
        <w:t xml:space="preserve">    </w:t>
      </w:r>
      <w:r w:rsidRPr="0034482E">
        <w:t>},</w:t>
      </w:r>
    </w:p>
    <w:p w14:paraId="785EBA12" w14:textId="77777777" w:rsidR="002D028B" w:rsidRDefault="002D028B" w:rsidP="000258EE">
      <w:pPr>
        <w:pStyle w:val="Code"/>
      </w:pPr>
      <w:r>
        <w:t xml:space="preserve">    </w:t>
      </w:r>
      <w:r w:rsidRPr="0034482E">
        <w:t>"bp":</w:t>
      </w:r>
      <w:r>
        <w:t xml:space="preserve"> </w:t>
      </w:r>
      <w:r w:rsidRPr="0034482E">
        <w:t>[</w:t>
      </w:r>
    </w:p>
    <w:p w14:paraId="180DBD11" w14:textId="77777777" w:rsidR="002D028B" w:rsidRPr="0034482E" w:rsidRDefault="002D028B" w:rsidP="000258EE">
      <w:pPr>
        <w:pStyle w:val="Code"/>
      </w:pPr>
      <w:r>
        <w:t xml:space="preserve">            {</w:t>
      </w:r>
    </w:p>
    <w:p w14:paraId="180EDEFA" w14:textId="77777777" w:rsidR="002D028B" w:rsidRPr="0034482E" w:rsidRDefault="002D028B" w:rsidP="000258EE">
      <w:pPr>
        <w:pStyle w:val="Code"/>
      </w:pPr>
      <w:r>
        <w:lastRenderedPageBreak/>
        <w:t xml:space="preserve">                </w:t>
      </w:r>
      <w:r w:rsidRPr="0034482E">
        <w:t>"diastolic":80,</w:t>
      </w:r>
    </w:p>
    <w:p w14:paraId="061C764A" w14:textId="77777777" w:rsidR="002D028B" w:rsidRPr="0034482E" w:rsidRDefault="002D028B" w:rsidP="000258EE">
      <w:pPr>
        <w:pStyle w:val="Code"/>
      </w:pPr>
      <w:r>
        <w:t xml:space="preserve">                </w:t>
      </w:r>
      <w:r w:rsidRPr="0034482E">
        <w:t>"logId":1298241959,</w:t>
      </w:r>
    </w:p>
    <w:p w14:paraId="0AF08679" w14:textId="77777777" w:rsidR="002D028B" w:rsidRPr="0034482E" w:rsidRDefault="002D028B" w:rsidP="000258EE">
      <w:pPr>
        <w:pStyle w:val="Code"/>
      </w:pPr>
      <w:r>
        <w:t xml:space="preserve">                </w:t>
      </w:r>
      <w:r w:rsidRPr="0034482E">
        <w:t>"systolic":120</w:t>
      </w:r>
    </w:p>
    <w:p w14:paraId="4B2AC8D0" w14:textId="77777777" w:rsidR="002D028B" w:rsidRDefault="002D028B" w:rsidP="000258EE">
      <w:pPr>
        <w:pStyle w:val="Code"/>
      </w:pPr>
      <w:r>
        <w:t xml:space="preserve">            </w:t>
      </w:r>
      <w:r w:rsidRPr="0034482E">
        <w:t>}</w:t>
      </w:r>
    </w:p>
    <w:p w14:paraId="3D5B6EB8" w14:textId="77777777" w:rsidR="002D028B" w:rsidRDefault="002D028B" w:rsidP="000258EE">
      <w:pPr>
        <w:pStyle w:val="Code"/>
      </w:pPr>
      <w:r>
        <w:t xml:space="preserve">      </w:t>
      </w:r>
      <w:r w:rsidRPr="0034482E">
        <w:t>]</w:t>
      </w:r>
    </w:p>
    <w:p w14:paraId="7EBB5853" w14:textId="77777777" w:rsidR="002D028B" w:rsidRPr="0034482E" w:rsidRDefault="002D028B" w:rsidP="000258EE">
      <w:pPr>
        <w:pStyle w:val="Code"/>
      </w:pPr>
      <w:r>
        <w:t xml:space="preserve">} </w:t>
      </w:r>
    </w:p>
    <w:p w14:paraId="042D1933" w14:textId="3A68E031" w:rsidR="30FCE24B" w:rsidRDefault="30FCE24B" w:rsidP="00982E91">
      <w:pPr>
        <w:pStyle w:val="Code"/>
      </w:pPr>
    </w:p>
    <w:p w14:paraId="6A8F67F6" w14:textId="2B6C60F1" w:rsidR="002D028B" w:rsidRPr="0034482E" w:rsidRDefault="10881797" w:rsidP="00982E91">
      <w:pPr>
        <w:pStyle w:val="Heading3"/>
      </w:pPr>
      <w:r>
        <w:t>Logging the Body Weight</w:t>
      </w:r>
    </w:p>
    <w:p w14:paraId="0AA51542" w14:textId="7EE7674A" w:rsidR="002D028B" w:rsidRPr="0034482E" w:rsidRDefault="10881797">
      <w:pPr>
        <w:pStyle w:val="BodyText"/>
        <w:pPrChange w:id="1152" w:author="Lori" w:date="2015-11-15T14:14:00Z">
          <w:pPr/>
        </w:pPrChange>
      </w:pPr>
      <w:r>
        <w:t xml:space="preserve">Just </w:t>
      </w:r>
      <w:del w:id="1153" w:author="Lori" w:date="2015-11-15T14:14:00Z">
        <w:r w:rsidDel="00217D2A">
          <w:delText xml:space="preserve">like </w:delText>
        </w:r>
      </w:del>
      <w:ins w:id="1154" w:author="Lori" w:date="2015-11-15T14:14:00Z">
        <w:r w:rsidR="00217D2A">
          <w:t xml:space="preserve">as </w:t>
        </w:r>
      </w:ins>
      <w:r>
        <w:t xml:space="preserve">we did for </w:t>
      </w:r>
      <w:del w:id="1155" w:author="Lori" w:date="2015-11-15T14:15:00Z">
        <w:r w:rsidDel="00217D2A">
          <w:delText xml:space="preserve">Blood </w:delText>
        </w:r>
      </w:del>
      <w:ins w:id="1156" w:author="Lori" w:date="2015-11-15T14:15:00Z">
        <w:r w:rsidR="00217D2A">
          <w:t xml:space="preserve">blood </w:t>
        </w:r>
      </w:ins>
      <w:del w:id="1157" w:author="Lori" w:date="2015-11-15T14:15:00Z">
        <w:r w:rsidDel="00217D2A">
          <w:delText>Pressure</w:delText>
        </w:r>
      </w:del>
      <w:ins w:id="1158" w:author="Lori" w:date="2015-11-15T14:15:00Z">
        <w:r w:rsidR="00217D2A">
          <w:t>pressure</w:t>
        </w:r>
      </w:ins>
      <w:r>
        <w:t xml:space="preserve">, the service that lets you set and get body weight data has a similar implementation. To set the </w:t>
      </w:r>
      <w:del w:id="1159" w:author="Lori" w:date="2015-11-15T14:15:00Z">
        <w:r w:rsidDel="00217D2A">
          <w:delText xml:space="preserve">Body </w:delText>
        </w:r>
      </w:del>
      <w:ins w:id="1160" w:author="Lori" w:date="2015-11-15T14:15:00Z">
        <w:r w:rsidR="00217D2A">
          <w:t xml:space="preserve">body </w:t>
        </w:r>
      </w:ins>
      <w:del w:id="1161" w:author="Lori" w:date="2015-11-15T14:15:00Z">
        <w:r w:rsidDel="00217D2A">
          <w:delText>Weight</w:delText>
        </w:r>
      </w:del>
      <w:ins w:id="1162" w:author="Lori" w:date="2015-11-15T14:15:00Z">
        <w:r w:rsidR="00217D2A">
          <w:t>weight</w:t>
        </w:r>
      </w:ins>
      <w:r>
        <w:t xml:space="preserve">, we call the service with the parameters listed in the API docs, very much like we did with the other service. Save this function in the </w:t>
      </w:r>
      <w:proofErr w:type="spellStart"/>
      <w:r w:rsidRPr="00217D2A">
        <w:rPr>
          <w:rStyle w:val="CodeInline"/>
          <w:rPrChange w:id="1163" w:author="Lori" w:date="2015-11-15T14:15:00Z">
            <w:rPr>
              <w:rFonts w:ascii="Calibri" w:hAnsi="Calibri"/>
            </w:rPr>
          </w:rPrChange>
        </w:rPr>
        <w:t>APIClient.swift</w:t>
      </w:r>
      <w:proofErr w:type="spellEnd"/>
      <w:del w:id="1164" w:author="Lori" w:date="2015-11-16T23:19:00Z">
        <w:r w:rsidDel="00FC5526">
          <w:delText>:</w:delText>
        </w:r>
      </w:del>
      <w:ins w:id="1165" w:author="Lori" w:date="2015-11-16T23:19:00Z">
        <w:r w:rsidR="00FC5526">
          <w:t>.</w:t>
        </w:r>
      </w:ins>
    </w:p>
    <w:p w14:paraId="5C69141B" w14:textId="77777777" w:rsidR="002D028B" w:rsidRPr="0034482E" w:rsidRDefault="002D028B" w:rsidP="000258EE">
      <w:pPr>
        <w:pStyle w:val="Code"/>
      </w:pPr>
      <w:r w:rsidRPr="71A6C7B4">
        <w:t xml:space="preserve">   </w:t>
      </w:r>
      <w:r w:rsidRPr="0034482E">
        <w:t xml:space="preserve"> func setBodyWeight (date: NSDate?=NSDate()) {</w:t>
      </w:r>
    </w:p>
    <w:p w14:paraId="64C06F79" w14:textId="77777777" w:rsidR="002D028B" w:rsidRPr="0034482E" w:rsidRDefault="002D028B" w:rsidP="000258EE">
      <w:pPr>
        <w:pStyle w:val="Code"/>
      </w:pPr>
      <w:r w:rsidRPr="0034482E">
        <w:t xml:space="preserve">        let formatter = NSDateFormatter()</w:t>
      </w:r>
    </w:p>
    <w:p w14:paraId="454B2C61" w14:textId="77777777" w:rsidR="002D028B" w:rsidRPr="0034482E" w:rsidRDefault="002D028B" w:rsidP="000258EE">
      <w:pPr>
        <w:pStyle w:val="Code"/>
      </w:pPr>
      <w:r w:rsidRPr="0034482E">
        <w:t xml:space="preserve">        formatter.dateFormat = "yyyy-MM-dd"</w:t>
      </w:r>
    </w:p>
    <w:p w14:paraId="3DFF4FEA" w14:textId="77777777" w:rsidR="002D028B" w:rsidRPr="0034482E" w:rsidRDefault="002D028B" w:rsidP="000258EE">
      <w:pPr>
        <w:pStyle w:val="Code"/>
      </w:pPr>
      <w:r w:rsidRPr="0034482E">
        <w:t xml:space="preserve">        let currentDate = formatter.stringFromDate(date!)</w:t>
      </w:r>
    </w:p>
    <w:p w14:paraId="5D53EC78" w14:textId="1A270DB9" w:rsidR="002D028B" w:rsidRPr="0034482E" w:rsidRDefault="002D028B" w:rsidP="000258EE">
      <w:pPr>
        <w:pStyle w:val="Code"/>
      </w:pPr>
      <w:r w:rsidRPr="30FCE24B">
        <w:t xml:space="preserve">        </w:t>
      </w:r>
      <w:r w:rsidR="30FCE24B" w:rsidRPr="30FCE24B">
        <w:t>let</w:t>
      </w:r>
    </w:p>
    <w:p w14:paraId="1EFBF38E" w14:textId="77777777" w:rsidR="002D028B" w:rsidRPr="0034482E" w:rsidRDefault="002D028B" w:rsidP="000258EE">
      <w:pPr>
        <w:pStyle w:val="Code"/>
      </w:pPr>
      <w:r w:rsidRPr="0034482E">
        <w:t xml:space="preserve">        postData(APIService.USER, id: "-", urlSuffix: NSArray(array: ["body/log/weight" ]), params: request)</w:t>
      </w:r>
    </w:p>
    <w:p w14:paraId="141F6AF7" w14:textId="77777777" w:rsidR="002D028B" w:rsidRPr="0034482E" w:rsidRDefault="002D028B" w:rsidP="000258EE">
      <w:pPr>
        <w:pStyle w:val="Code"/>
      </w:pPr>
      <w:r w:rsidRPr="0034482E">
        <w:t xml:space="preserve">    }</w:t>
      </w:r>
    </w:p>
    <w:p w14:paraId="61422244" w14:textId="77777777" w:rsidR="002D028B" w:rsidRPr="0034482E" w:rsidRDefault="002D028B" w:rsidP="00FC132F">
      <w:pPr>
        <w:pStyle w:val="BodyText"/>
      </w:pPr>
      <w:r w:rsidRPr="0034482E">
        <w:t>This function makes the following API call:</w:t>
      </w:r>
    </w:p>
    <w:p w14:paraId="7033202C" w14:textId="77777777" w:rsidR="002D028B" w:rsidRPr="0034482E" w:rsidRDefault="002D028B" w:rsidP="000258EE">
      <w:pPr>
        <w:pStyle w:val="Code"/>
      </w:pPr>
      <w:r w:rsidRPr="0034482E">
        <w:tab/>
        <w:t>POST /1/user/-/bp.json?date=2015-04-24&amp;weight=73</w:t>
      </w:r>
    </w:p>
    <w:p w14:paraId="2F6A8ECD" w14:textId="740472CB" w:rsidR="002D028B" w:rsidRPr="0034482E" w:rsidRDefault="002D028B" w:rsidP="00FC132F">
      <w:pPr>
        <w:pStyle w:val="BodyText"/>
      </w:pPr>
      <w:r w:rsidRPr="0034482E">
        <w:t xml:space="preserve">The </w:t>
      </w:r>
      <w:r w:rsidRPr="00217D2A">
        <w:rPr>
          <w:rStyle w:val="CodeInline"/>
          <w:rPrChange w:id="1166" w:author="Lori" w:date="2015-11-15T14:15:00Z">
            <w:rPr/>
          </w:rPrChange>
        </w:rPr>
        <w:t>GET</w:t>
      </w:r>
      <w:r w:rsidRPr="0034482E">
        <w:t xml:space="preserve"> is no different from the </w:t>
      </w:r>
      <w:del w:id="1167" w:author="Lori" w:date="2015-11-15T14:15:00Z">
        <w:r w:rsidRPr="0034482E" w:rsidDel="00217D2A">
          <w:delText xml:space="preserve">Blood </w:delText>
        </w:r>
      </w:del>
      <w:ins w:id="1168" w:author="Lori" w:date="2015-11-15T14:15:00Z">
        <w:r w:rsidR="00217D2A">
          <w:t>b</w:t>
        </w:r>
        <w:r w:rsidR="00217D2A" w:rsidRPr="0034482E">
          <w:t xml:space="preserve">lood </w:t>
        </w:r>
      </w:ins>
      <w:del w:id="1169" w:author="Lori" w:date="2015-11-15T14:15:00Z">
        <w:r w:rsidRPr="0034482E" w:rsidDel="00217D2A">
          <w:delText xml:space="preserve">Pressure </w:delText>
        </w:r>
      </w:del>
      <w:ins w:id="1170" w:author="Lori" w:date="2015-11-15T14:15:00Z">
        <w:r w:rsidR="00217D2A">
          <w:t>p</w:t>
        </w:r>
        <w:r w:rsidR="00217D2A" w:rsidRPr="0034482E">
          <w:t xml:space="preserve">ressure </w:t>
        </w:r>
      </w:ins>
      <w:r w:rsidRPr="0034482E">
        <w:t>call, other than the URL path</w:t>
      </w:r>
      <w:r w:rsidR="3365EDBA" w:rsidRPr="67772002">
        <w:t>(</w:t>
      </w:r>
      <w:r w:rsidR="67772002" w:rsidRPr="00217D2A">
        <w:rPr>
          <w:rStyle w:val="CodeInline"/>
          <w:rPrChange w:id="1171" w:author="Lori" w:date="2015-11-15T14:15:00Z">
            <w:rPr/>
          </w:rPrChange>
        </w:rPr>
        <w:t>APIClient.swift</w:t>
      </w:r>
      <w:r w:rsidR="3365EDBA" w:rsidRPr="67772002">
        <w:t>)</w:t>
      </w:r>
      <w:r w:rsidRPr="67772002">
        <w:t>:</w:t>
      </w:r>
    </w:p>
    <w:p w14:paraId="248374CD" w14:textId="77777777" w:rsidR="002D028B" w:rsidRPr="0034482E" w:rsidRDefault="002D028B" w:rsidP="000258EE">
      <w:pPr>
        <w:pStyle w:val="Code"/>
      </w:pPr>
      <w:r w:rsidRPr="0034482E">
        <w:t xml:space="preserve">    func getBodyWeight (date: NSDate?=NSDate()) {</w:t>
      </w:r>
    </w:p>
    <w:p w14:paraId="5CD85089" w14:textId="77777777" w:rsidR="002D028B" w:rsidRPr="0034482E" w:rsidRDefault="002D028B" w:rsidP="000258EE">
      <w:pPr>
        <w:pStyle w:val="Code"/>
      </w:pPr>
      <w:r w:rsidRPr="0034482E">
        <w:t xml:space="preserve">        let formatter = NSDateFormatter()</w:t>
      </w:r>
    </w:p>
    <w:p w14:paraId="0CFA5A99" w14:textId="77777777" w:rsidR="002D028B" w:rsidRPr="0034482E" w:rsidRDefault="002D028B" w:rsidP="000258EE">
      <w:pPr>
        <w:pStyle w:val="Code"/>
      </w:pPr>
      <w:r w:rsidRPr="0034482E">
        <w:t xml:space="preserve">        formatter.dateFormat = "yyyy-MM-dd"</w:t>
      </w:r>
    </w:p>
    <w:p w14:paraId="72BBD6D2" w14:textId="77777777" w:rsidR="002D028B" w:rsidRPr="0034482E" w:rsidRDefault="002D028B" w:rsidP="000258EE">
      <w:pPr>
        <w:pStyle w:val="Code"/>
      </w:pPr>
      <w:r w:rsidRPr="0034482E">
        <w:t xml:space="preserve">        let currentDate = formatter.stringFromDate(date!)</w:t>
      </w:r>
    </w:p>
    <w:p w14:paraId="5AAA7524" w14:textId="77777777" w:rsidR="002D028B" w:rsidRPr="0034482E" w:rsidRDefault="002D028B" w:rsidP="000258EE">
      <w:pPr>
        <w:pStyle w:val="Code"/>
      </w:pPr>
      <w:r w:rsidRPr="0034482E">
        <w:t xml:space="preserve">        getData(APIService.USER, id: "-", urlSuffix: NSArray(array: ["body/log/weight/date", currentDate ]))</w:t>
      </w:r>
    </w:p>
    <w:p w14:paraId="5EE71D9C" w14:textId="77777777" w:rsidR="002D028B" w:rsidRPr="0034482E" w:rsidRDefault="002D028B" w:rsidP="000258EE">
      <w:pPr>
        <w:pStyle w:val="Code"/>
      </w:pPr>
      <w:r w:rsidRPr="0034482E">
        <w:t xml:space="preserve">    }</w:t>
      </w:r>
    </w:p>
    <w:p w14:paraId="7AE8B16F" w14:textId="77777777" w:rsidR="002D028B" w:rsidRPr="0034482E" w:rsidRDefault="002D028B" w:rsidP="00FC132F">
      <w:pPr>
        <w:pStyle w:val="BodyText"/>
      </w:pPr>
      <w:r w:rsidRPr="0034482E">
        <w:t>This function makes the following API call:</w:t>
      </w:r>
    </w:p>
    <w:p w14:paraId="010A4DA8" w14:textId="77777777" w:rsidR="002D028B" w:rsidRPr="0034482E" w:rsidRDefault="002D028B" w:rsidP="000258EE">
      <w:pPr>
        <w:pStyle w:val="Code"/>
      </w:pPr>
      <w:r w:rsidRPr="0034482E">
        <w:tab/>
        <w:t>GET /1/user/-/body/log/weight/date/2015-04-24.json</w:t>
      </w:r>
    </w:p>
    <w:p w14:paraId="55664A64" w14:textId="69B4D2E0" w:rsidR="002D028B" w:rsidRPr="0034482E" w:rsidRDefault="002D028B" w:rsidP="00FC132F">
      <w:pPr>
        <w:pStyle w:val="BodyText"/>
      </w:pPr>
      <w:r w:rsidRPr="0034482E">
        <w:t xml:space="preserve">The response from API is JSON </w:t>
      </w:r>
      <w:r>
        <w:t xml:space="preserve">data </w:t>
      </w:r>
      <w:r w:rsidRPr="0034482E">
        <w:t xml:space="preserve">in the </w:t>
      </w:r>
      <w:ins w:id="1172" w:author="Lori" w:date="2015-11-15T14:16:00Z">
        <w:r w:rsidR="00217D2A">
          <w:t xml:space="preserve">following </w:t>
        </w:r>
      </w:ins>
      <w:r w:rsidRPr="0034482E">
        <w:t>format:</w:t>
      </w:r>
    </w:p>
    <w:p w14:paraId="7C26D453" w14:textId="77777777" w:rsidR="002D028B" w:rsidRPr="0034482E" w:rsidRDefault="002D028B" w:rsidP="000258EE">
      <w:pPr>
        <w:pStyle w:val="Code"/>
      </w:pPr>
      <w:r w:rsidRPr="0034482E">
        <w:t>{</w:t>
      </w:r>
    </w:p>
    <w:p w14:paraId="69CAB365" w14:textId="77777777" w:rsidR="002D028B" w:rsidRPr="0034482E" w:rsidRDefault="002D028B" w:rsidP="000258EE">
      <w:pPr>
        <w:pStyle w:val="Code"/>
      </w:pPr>
      <w:r>
        <w:t xml:space="preserve">    </w:t>
      </w:r>
      <w:r w:rsidRPr="0034482E">
        <w:t>"weight":</w:t>
      </w:r>
      <w:r>
        <w:t xml:space="preserve">  </w:t>
      </w:r>
      <w:r w:rsidRPr="0034482E">
        <w:t>[</w:t>
      </w:r>
    </w:p>
    <w:p w14:paraId="766EF8BA" w14:textId="77777777" w:rsidR="002D028B" w:rsidRPr="0034482E" w:rsidRDefault="002D028B" w:rsidP="000258EE">
      <w:pPr>
        <w:pStyle w:val="Code"/>
      </w:pPr>
      <w:r>
        <w:t xml:space="preserve">            </w:t>
      </w:r>
      <w:r w:rsidRPr="0034482E">
        <w:t>{</w:t>
      </w:r>
    </w:p>
    <w:p w14:paraId="649224BE" w14:textId="77777777" w:rsidR="002D028B" w:rsidRPr="0034482E" w:rsidRDefault="002D028B" w:rsidP="000258EE">
      <w:pPr>
        <w:pStyle w:val="Code"/>
      </w:pPr>
      <w:r>
        <w:t xml:space="preserve">                </w:t>
      </w:r>
      <w:r w:rsidRPr="0034482E">
        <w:t>"bmi":0,</w:t>
      </w:r>
    </w:p>
    <w:p w14:paraId="74D3ABD6" w14:textId="77777777" w:rsidR="002D028B" w:rsidRPr="0034482E" w:rsidRDefault="002D028B" w:rsidP="000258EE">
      <w:pPr>
        <w:pStyle w:val="Code"/>
      </w:pPr>
      <w:r>
        <w:t xml:space="preserve">                </w:t>
      </w:r>
      <w:r w:rsidRPr="0034482E">
        <w:t>"date":"2015-04-24",</w:t>
      </w:r>
    </w:p>
    <w:p w14:paraId="31669644" w14:textId="77777777" w:rsidR="002D028B" w:rsidRPr="0034482E" w:rsidRDefault="002D028B" w:rsidP="000258EE">
      <w:pPr>
        <w:pStyle w:val="Code"/>
      </w:pPr>
      <w:r>
        <w:lastRenderedPageBreak/>
        <w:t xml:space="preserve">                </w:t>
      </w:r>
      <w:r w:rsidRPr="0034482E">
        <w:t>"logId":1429919999000,</w:t>
      </w:r>
    </w:p>
    <w:p w14:paraId="73B77409" w14:textId="77777777" w:rsidR="002D028B" w:rsidRPr="0034482E" w:rsidRDefault="002D028B" w:rsidP="000258EE">
      <w:pPr>
        <w:pStyle w:val="Code"/>
      </w:pPr>
      <w:r>
        <w:t xml:space="preserve">                </w:t>
      </w:r>
      <w:r w:rsidRPr="0034482E">
        <w:t>"time":"23:59:59",</w:t>
      </w:r>
    </w:p>
    <w:p w14:paraId="2DA79CC0" w14:textId="77777777" w:rsidR="002D028B" w:rsidRPr="0034482E" w:rsidRDefault="002D028B" w:rsidP="000258EE">
      <w:pPr>
        <w:pStyle w:val="Code"/>
      </w:pPr>
      <w:r>
        <w:t xml:space="preserve">                </w:t>
      </w:r>
      <w:r w:rsidRPr="0034482E">
        <w:t>"weight":73</w:t>
      </w:r>
    </w:p>
    <w:p w14:paraId="1C9AB06D" w14:textId="77777777" w:rsidR="002D028B" w:rsidRPr="0034482E" w:rsidRDefault="002D028B" w:rsidP="000258EE">
      <w:pPr>
        <w:pStyle w:val="Code"/>
      </w:pPr>
      <w:r>
        <w:t xml:space="preserve">            </w:t>
      </w:r>
      <w:r w:rsidRPr="0034482E">
        <w:t>}</w:t>
      </w:r>
    </w:p>
    <w:p w14:paraId="1F957F0F" w14:textId="77777777" w:rsidR="002D028B" w:rsidRPr="0034482E" w:rsidRDefault="002D028B" w:rsidP="000258EE">
      <w:pPr>
        <w:pStyle w:val="Code"/>
      </w:pPr>
      <w:r>
        <w:t xml:space="preserve">       </w:t>
      </w:r>
      <w:r w:rsidRPr="0034482E">
        <w:t>]</w:t>
      </w:r>
    </w:p>
    <w:p w14:paraId="00C3A317" w14:textId="77777777" w:rsidR="002D028B" w:rsidRPr="0034482E" w:rsidRDefault="002D028B" w:rsidP="000258EE">
      <w:pPr>
        <w:pStyle w:val="Code"/>
      </w:pPr>
      <w:r w:rsidRPr="0034482E">
        <w:t>}</w:t>
      </w:r>
    </w:p>
    <w:p w14:paraId="78A6CDD7" w14:textId="77777777" w:rsidR="00FC132F" w:rsidRPr="00FC132F" w:rsidRDefault="00FC132F" w:rsidP="00FC132F">
      <w:pPr>
        <w:pStyle w:val="Heading2"/>
      </w:pPr>
      <w:bookmarkStart w:id="1173" w:name="_Toc430181225"/>
      <w:r w:rsidRPr="00FC132F">
        <w:t>OAuth versions: Working in both worlds</w:t>
      </w:r>
      <w:bookmarkEnd w:id="1173"/>
    </w:p>
    <w:p w14:paraId="3988D3DF" w14:textId="1148191F" w:rsidR="00FC132F" w:rsidRPr="00DF4FA8" w:rsidRDefault="00FC132F" w:rsidP="00FC132F">
      <w:pPr>
        <w:pStyle w:val="BodyText"/>
      </w:pPr>
      <w:r w:rsidRPr="00771402">
        <w:t xml:space="preserve">The current version of the API used by </w:t>
      </w:r>
      <w:del w:id="1174" w:author="Lori" w:date="2015-11-15T14:29:00Z">
        <w:r w:rsidRPr="00771402" w:rsidDel="00E60522">
          <w:delText>FitBit</w:delText>
        </w:r>
      </w:del>
      <w:ins w:id="1175" w:author="Lori" w:date="2015-11-15T14:29:00Z">
        <w:r w:rsidR="00E60522">
          <w:t>Fitbit</w:t>
        </w:r>
      </w:ins>
      <w:r w:rsidRPr="00771402">
        <w:t xml:space="preserve"> is OAuth 1.0a. This is a stable, very secure</w:t>
      </w:r>
      <w:ins w:id="1176" w:author="Lori" w:date="2015-11-15T14:16:00Z">
        <w:r w:rsidR="000D27B4">
          <w:t>,</w:t>
        </w:r>
      </w:ins>
      <w:r w:rsidRPr="00771402">
        <w:t xml:space="preserve"> and reliable protocol</w:t>
      </w:r>
      <w:del w:id="1177" w:author="Lori" w:date="2015-11-15T14:16:00Z">
        <w:r w:rsidRPr="00771402" w:rsidDel="000D27B4">
          <w:delText>,</w:delText>
        </w:r>
      </w:del>
      <w:r w:rsidRPr="00771402">
        <w:t xml:space="preserve"> but intrinsically complex. Just </w:t>
      </w:r>
      <w:del w:id="1178" w:author="Lori" w:date="2015-11-15T14:16:00Z">
        <w:r w:rsidRPr="00771402" w:rsidDel="000D27B4">
          <w:delText xml:space="preserve">like </w:delText>
        </w:r>
      </w:del>
      <w:ins w:id="1179" w:author="Lori" w:date="2015-11-15T14:16:00Z">
        <w:r w:rsidR="000D27B4">
          <w:t>as</w:t>
        </w:r>
        <w:r w:rsidR="000D27B4" w:rsidRPr="00771402">
          <w:t xml:space="preserve"> </w:t>
        </w:r>
      </w:ins>
      <w:r w:rsidRPr="00771402">
        <w:t>is the case with PGP encryption, complex and secure crypto</w:t>
      </w:r>
      <w:del w:id="1180" w:author="Lori" w:date="2015-11-15T14:17:00Z">
        <w:r w:rsidDel="000D27B4">
          <w:delText>,</w:delText>
        </w:r>
      </w:del>
      <w:r w:rsidRPr="00771402">
        <w:t xml:space="preserve"> and protocols are being replaced by others that might not be so good, but they are convenient to implement.</w:t>
      </w:r>
    </w:p>
    <w:p w14:paraId="79807BD5" w14:textId="38447F0C" w:rsidR="002D028B" w:rsidRPr="00771402" w:rsidRDefault="002D028B" w:rsidP="00FC132F">
      <w:pPr>
        <w:pStyle w:val="BodyText"/>
      </w:pPr>
      <w:r w:rsidRPr="00771402">
        <w:t>OAuth 1.0a is signing every request, and that can be a resource drain on either side of the implementation (client/server).</w:t>
      </w:r>
      <w:del w:id="1181" w:author="Lori" w:date="2015-11-12T19:22:00Z">
        <w:r w:rsidRPr="00771402" w:rsidDel="00FC4F42">
          <w:delText xml:space="preserve">  </w:delText>
        </w:r>
      </w:del>
      <w:ins w:id="1182" w:author="Lori" w:date="2015-11-12T19:22:00Z">
        <w:r w:rsidR="00FC4F42">
          <w:t xml:space="preserve"> </w:t>
        </w:r>
      </w:ins>
      <w:del w:id="1183" w:author="Lori" w:date="2015-11-15T14:17:00Z">
        <w:r w:rsidRPr="00771402" w:rsidDel="000D27B4">
          <w:delText xml:space="preserve">In </w:delText>
        </w:r>
      </w:del>
      <w:ins w:id="1184" w:author="Lori" w:date="2015-11-15T14:17:00Z">
        <w:r w:rsidR="000D27B4">
          <w:t>At</w:t>
        </w:r>
        <w:r w:rsidR="000D27B4" w:rsidRPr="00771402">
          <w:t xml:space="preserve"> </w:t>
        </w:r>
      </w:ins>
      <w:r w:rsidRPr="00771402">
        <w:t xml:space="preserve">the same time, there is </w:t>
      </w:r>
      <w:del w:id="1185" w:author="Lori" w:date="2015-11-15T14:17:00Z">
        <w:r w:rsidRPr="00771402" w:rsidDel="000D27B4">
          <w:delText>not a</w:delText>
        </w:r>
      </w:del>
      <w:ins w:id="1186" w:author="Lori" w:date="2015-11-15T14:17:00Z">
        <w:r w:rsidR="000D27B4">
          <w:t>no</w:t>
        </w:r>
      </w:ins>
      <w:r w:rsidRPr="00771402">
        <w:t xml:space="preserve"> clear separation of roles between the authorization server and the resource server since a lot of data needed for signing is common to these roles. Granted, OAuth 1.0a has its place for the security it offers; alone for the sheer advantage of being able to sign and trust every request, it might never completely go away, but ease of implementation is not its forte. Consider</w:t>
      </w:r>
      <w:ins w:id="1187" w:author="Lori" w:date="2015-11-15T14:17:00Z">
        <w:r w:rsidR="000D27B4">
          <w:t>,</w:t>
        </w:r>
      </w:ins>
      <w:r w:rsidRPr="00771402">
        <w:t xml:space="preserve"> however</w:t>
      </w:r>
      <w:ins w:id="1188" w:author="Lori" w:date="2015-11-15T14:17:00Z">
        <w:r w:rsidR="000D27B4">
          <w:t>,</w:t>
        </w:r>
      </w:ins>
      <w:r w:rsidRPr="00771402">
        <w:t xml:space="preserve"> that with OAuth 1.0a when correctly implemented, the chance of success for a </w:t>
      </w:r>
      <w:del w:id="1189" w:author="Lori" w:date="2015-11-15T14:18:00Z">
        <w:r w:rsidRPr="00771402" w:rsidDel="000D27B4">
          <w:delText xml:space="preserve">Man </w:delText>
        </w:r>
      </w:del>
      <w:ins w:id="1190" w:author="Lori" w:date="2015-11-15T14:18:00Z">
        <w:r w:rsidR="000D27B4" w:rsidRPr="00771402">
          <w:t>Man</w:t>
        </w:r>
        <w:r w:rsidR="000D27B4">
          <w:t>-</w:t>
        </w:r>
      </w:ins>
      <w:del w:id="1191" w:author="Lori" w:date="2015-11-15T14:18:00Z">
        <w:r w:rsidR="003711ED" w:rsidRPr="00771402" w:rsidDel="000D27B4">
          <w:delText>in</w:delText>
        </w:r>
        <w:r w:rsidRPr="00771402" w:rsidDel="000D27B4">
          <w:delText xml:space="preserve"> </w:delText>
        </w:r>
      </w:del>
      <w:ins w:id="1192" w:author="Lori" w:date="2015-11-15T14:18:00Z">
        <w:r w:rsidR="000D27B4" w:rsidRPr="00771402">
          <w:t>in</w:t>
        </w:r>
        <w:r w:rsidR="000D27B4">
          <w:t>-</w:t>
        </w:r>
      </w:ins>
      <w:del w:id="1193" w:author="Lori" w:date="2015-11-15T14:18:00Z">
        <w:r w:rsidR="00E648D8" w:rsidDel="000D27B4">
          <w:delText>t</w:delText>
        </w:r>
        <w:r w:rsidRPr="00771402" w:rsidDel="000D27B4">
          <w:delText xml:space="preserve">he </w:delText>
        </w:r>
      </w:del>
      <w:ins w:id="1194" w:author="Lori" w:date="2015-11-15T14:18:00Z">
        <w:r w:rsidR="000D27B4">
          <w:t>t</w:t>
        </w:r>
        <w:r w:rsidR="000D27B4" w:rsidRPr="00771402">
          <w:t>he</w:t>
        </w:r>
        <w:r w:rsidR="000D27B4">
          <w:t>-</w:t>
        </w:r>
      </w:ins>
      <w:r w:rsidRPr="00771402">
        <w:t xml:space="preserve">Middle type of attack is extremely low, while with </w:t>
      </w:r>
      <w:del w:id="1195" w:author="Lori" w:date="2015-11-15T14:18:00Z">
        <w:r w:rsidRPr="00771402" w:rsidDel="000D27B4">
          <w:delText xml:space="preserve">token </w:delText>
        </w:r>
      </w:del>
      <w:ins w:id="1196" w:author="Lori" w:date="2015-11-15T14:18:00Z">
        <w:r w:rsidR="000D27B4" w:rsidRPr="00771402">
          <w:t>token</w:t>
        </w:r>
        <w:r w:rsidR="000D27B4">
          <w:t>-</w:t>
        </w:r>
      </w:ins>
      <w:r w:rsidRPr="00771402">
        <w:t xml:space="preserve">based protocols like OAuth 2.0, it’s a simple matter of breaking SSL, which in the last years is developing holes much like </w:t>
      </w:r>
      <w:r w:rsidR="003711ED" w:rsidRPr="00771402">
        <w:t>Swiss</w:t>
      </w:r>
      <w:r w:rsidRPr="00771402">
        <w:t xml:space="preserve"> cheese.</w:t>
      </w:r>
    </w:p>
    <w:p w14:paraId="71EF75A6" w14:textId="23870B4B" w:rsidR="002D028B" w:rsidRPr="00771402" w:rsidRDefault="002D028B" w:rsidP="00FC132F">
      <w:pPr>
        <w:pStyle w:val="BodyText"/>
      </w:pPr>
      <w:r w:rsidRPr="00771402">
        <w:t>A lot of the recent API implementations favor OAuth 2.0</w:t>
      </w:r>
      <w:r w:rsidR="00E648D8">
        <w:t>.</w:t>
      </w:r>
    </w:p>
    <w:p w14:paraId="53E9E5FB" w14:textId="77777777" w:rsidR="002D028B" w:rsidRPr="00771402" w:rsidRDefault="002D028B" w:rsidP="00FC132F">
      <w:pPr>
        <w:pStyle w:val="BodyText"/>
      </w:pPr>
      <w:r w:rsidRPr="00771402">
        <w:t>OAuth 2.0 also accommodates much easier native applications with specifically suited workflows. It also provides a very clear separation of roles between the authentication server and the server handling the request.</w:t>
      </w:r>
    </w:p>
    <w:p w14:paraId="1E8103DF" w14:textId="77777777" w:rsidR="002D028B" w:rsidRPr="00771402" w:rsidRDefault="002D028B" w:rsidP="00FC132F">
      <w:pPr>
        <w:pStyle w:val="BodyText"/>
      </w:pPr>
      <w:r w:rsidRPr="00771402">
        <w:t>Viewed on an elementary level, OAuth 2.0 defines the following workflow:</w:t>
      </w:r>
    </w:p>
    <w:p w14:paraId="420CA6AA" w14:textId="70B8544F" w:rsidR="002D028B" w:rsidRPr="00B769EE" w:rsidRDefault="002D028B">
      <w:pPr>
        <w:pStyle w:val="Bullet"/>
        <w:pPrChange w:id="1197" w:author="Lori" w:date="2015-11-15T14:48:00Z">
          <w:pPr>
            <w:pStyle w:val="Bullet"/>
            <w:numPr>
              <w:numId w:val="25"/>
            </w:numPr>
          </w:pPr>
        </w:pPrChange>
      </w:pPr>
      <w:r w:rsidRPr="00B769EE">
        <w:t xml:space="preserve">Authenticate with the </w:t>
      </w:r>
      <w:del w:id="1198" w:author="Lori" w:date="2015-11-15T14:18:00Z">
        <w:r w:rsidRPr="00B769EE" w:rsidDel="000D27B4">
          <w:delText xml:space="preserve">Authorization </w:delText>
        </w:r>
      </w:del>
      <w:ins w:id="1199" w:author="Lori" w:date="2015-11-15T14:18:00Z">
        <w:r w:rsidR="000D27B4" w:rsidRPr="00B769EE">
          <w:t xml:space="preserve">authorization </w:t>
        </w:r>
      </w:ins>
      <w:del w:id="1200" w:author="Lori" w:date="2015-11-15T14:18:00Z">
        <w:r w:rsidRPr="00B769EE" w:rsidDel="000D27B4">
          <w:delText>Server</w:delText>
        </w:r>
      </w:del>
      <w:ins w:id="1201" w:author="Lori" w:date="2015-11-15T14:18:00Z">
        <w:r w:rsidR="000D27B4" w:rsidRPr="00B769EE">
          <w:t>server</w:t>
        </w:r>
      </w:ins>
      <w:r w:rsidRPr="00B769EE">
        <w:t xml:space="preserve">, and get an </w:t>
      </w:r>
      <w:del w:id="1202" w:author="Lori" w:date="2015-11-15T14:18:00Z">
        <w:r w:rsidRPr="00B769EE" w:rsidDel="000D27B4">
          <w:delText xml:space="preserve">Authorization </w:delText>
        </w:r>
      </w:del>
      <w:ins w:id="1203" w:author="Lori" w:date="2015-11-15T14:18:00Z">
        <w:r w:rsidR="000D27B4" w:rsidRPr="00B769EE">
          <w:t xml:space="preserve">authorization </w:t>
        </w:r>
      </w:ins>
      <w:del w:id="1204" w:author="Lori" w:date="2015-11-15T14:18:00Z">
        <w:r w:rsidRPr="00B769EE" w:rsidDel="000D27B4">
          <w:delText>Code</w:delText>
        </w:r>
      </w:del>
      <w:ins w:id="1205" w:author="Lori" w:date="2015-11-15T14:18:00Z">
        <w:r w:rsidR="000D27B4" w:rsidRPr="00B769EE">
          <w:t>code</w:t>
        </w:r>
      </w:ins>
    </w:p>
    <w:p w14:paraId="7CC7717A" w14:textId="7E286C75" w:rsidR="002D028B" w:rsidRPr="00B769EE" w:rsidRDefault="002D028B">
      <w:pPr>
        <w:pStyle w:val="Bullet"/>
        <w:pPrChange w:id="1206" w:author="Lori" w:date="2015-11-15T14:48:00Z">
          <w:pPr>
            <w:pStyle w:val="Bullet"/>
            <w:numPr>
              <w:numId w:val="25"/>
            </w:numPr>
          </w:pPr>
        </w:pPrChange>
      </w:pPr>
      <w:r w:rsidRPr="00B769EE">
        <w:t xml:space="preserve">Request from the </w:t>
      </w:r>
      <w:del w:id="1207" w:author="Lori" w:date="2015-11-15T14:18:00Z">
        <w:r w:rsidRPr="00B769EE" w:rsidDel="000D27B4">
          <w:delText xml:space="preserve">Authorization </w:delText>
        </w:r>
      </w:del>
      <w:ins w:id="1208" w:author="Lori" w:date="2015-11-15T14:18:00Z">
        <w:r w:rsidR="000D27B4" w:rsidRPr="00B769EE">
          <w:t xml:space="preserve">authorization </w:t>
        </w:r>
      </w:ins>
      <w:del w:id="1209" w:author="Lori" w:date="2015-11-15T14:18:00Z">
        <w:r w:rsidRPr="00B769EE" w:rsidDel="000D27B4">
          <w:delText xml:space="preserve">Server </w:delText>
        </w:r>
      </w:del>
      <w:ins w:id="1210" w:author="Lori" w:date="2015-11-15T14:18:00Z">
        <w:r w:rsidR="000D27B4" w:rsidRPr="00B769EE">
          <w:t xml:space="preserve">server </w:t>
        </w:r>
      </w:ins>
      <w:r w:rsidRPr="00B769EE">
        <w:t xml:space="preserve">a set of </w:t>
      </w:r>
      <w:del w:id="1211" w:author="Lori" w:date="2015-11-15T14:18:00Z">
        <w:r w:rsidRPr="00B769EE" w:rsidDel="000D27B4">
          <w:delText xml:space="preserve">Access </w:delText>
        </w:r>
      </w:del>
      <w:ins w:id="1212" w:author="Lori" w:date="2015-11-15T14:18:00Z">
        <w:r w:rsidR="000D27B4" w:rsidRPr="00B769EE">
          <w:t xml:space="preserve">access </w:t>
        </w:r>
      </w:ins>
      <w:r w:rsidRPr="00B769EE">
        <w:t xml:space="preserve">and </w:t>
      </w:r>
      <w:del w:id="1213" w:author="Lori" w:date="2015-11-15T14:18:00Z">
        <w:r w:rsidRPr="00B769EE" w:rsidDel="000D27B4">
          <w:delText xml:space="preserve">Refresh </w:delText>
        </w:r>
      </w:del>
      <w:ins w:id="1214" w:author="Lori" w:date="2015-11-15T14:18:00Z">
        <w:r w:rsidR="000D27B4" w:rsidRPr="00B769EE">
          <w:t xml:space="preserve">refresh </w:t>
        </w:r>
      </w:ins>
      <w:del w:id="1215" w:author="Lori" w:date="2015-11-15T14:18:00Z">
        <w:r w:rsidRPr="00B769EE" w:rsidDel="000D27B4">
          <w:delText>Tokens</w:delText>
        </w:r>
      </w:del>
      <w:ins w:id="1216" w:author="Lori" w:date="2015-11-15T14:18:00Z">
        <w:r w:rsidR="000D27B4" w:rsidRPr="00B769EE">
          <w:t>tokens</w:t>
        </w:r>
      </w:ins>
    </w:p>
    <w:p w14:paraId="45AFCF53" w14:textId="5568EA1C" w:rsidR="002D028B" w:rsidRPr="00B769EE" w:rsidRDefault="002D028B">
      <w:pPr>
        <w:pStyle w:val="Bullet"/>
        <w:pPrChange w:id="1217" w:author="Lori" w:date="2015-11-15T14:48:00Z">
          <w:pPr>
            <w:pStyle w:val="Bullet"/>
            <w:numPr>
              <w:numId w:val="25"/>
            </w:numPr>
          </w:pPr>
        </w:pPrChange>
      </w:pPr>
      <w:r w:rsidRPr="00B769EE">
        <w:lastRenderedPageBreak/>
        <w:t xml:space="preserve">Using the </w:t>
      </w:r>
      <w:del w:id="1218" w:author="Lori" w:date="2015-11-15T14:18:00Z">
        <w:r w:rsidRPr="00B769EE" w:rsidDel="000D27B4">
          <w:delText xml:space="preserve">Access </w:delText>
        </w:r>
      </w:del>
      <w:ins w:id="1219" w:author="Lori" w:date="2015-11-15T14:18:00Z">
        <w:r w:rsidR="000D27B4" w:rsidRPr="00B769EE">
          <w:t xml:space="preserve">access </w:t>
        </w:r>
      </w:ins>
      <w:del w:id="1220" w:author="Lori" w:date="2015-11-15T14:18:00Z">
        <w:r w:rsidRPr="00B769EE" w:rsidDel="000D27B4">
          <w:delText>Token</w:delText>
        </w:r>
      </w:del>
      <w:ins w:id="1221" w:author="Lori" w:date="2015-11-15T14:18:00Z">
        <w:r w:rsidR="000D27B4" w:rsidRPr="00B769EE">
          <w:t>token</w:t>
        </w:r>
      </w:ins>
      <w:r w:rsidRPr="00B769EE">
        <w:t xml:space="preserve">, </w:t>
      </w:r>
      <w:del w:id="1222" w:author="Lori" w:date="2015-11-15T14:18:00Z">
        <w:r w:rsidRPr="00B769EE" w:rsidDel="000D27B4">
          <w:delText xml:space="preserve">Request </w:delText>
        </w:r>
      </w:del>
      <w:ins w:id="1223" w:author="Lori" w:date="2015-11-15T14:18:00Z">
        <w:r w:rsidR="000D27B4" w:rsidRPr="00B769EE">
          <w:t xml:space="preserve">request </w:t>
        </w:r>
      </w:ins>
      <w:del w:id="1224" w:author="Lori" w:date="2015-11-15T14:19:00Z">
        <w:r w:rsidRPr="00B769EE" w:rsidDel="000D27B4">
          <w:delText xml:space="preserve">Restricted </w:delText>
        </w:r>
      </w:del>
      <w:ins w:id="1225" w:author="Lori" w:date="2015-11-15T14:19:00Z">
        <w:r w:rsidR="000D27B4" w:rsidRPr="00B769EE">
          <w:t xml:space="preserve">restricted </w:t>
        </w:r>
      </w:ins>
      <w:del w:id="1226" w:author="Lori" w:date="2015-11-15T14:19:00Z">
        <w:r w:rsidRPr="00B769EE" w:rsidDel="000D27B4">
          <w:delText xml:space="preserve">Resources </w:delText>
        </w:r>
      </w:del>
      <w:ins w:id="1227" w:author="Lori" w:date="2015-11-15T14:19:00Z">
        <w:r w:rsidR="000D27B4" w:rsidRPr="00B769EE">
          <w:t xml:space="preserve">resources </w:t>
        </w:r>
      </w:ins>
      <w:r w:rsidRPr="00B769EE">
        <w:t xml:space="preserve">from the </w:t>
      </w:r>
      <w:del w:id="1228" w:author="Lori" w:date="2015-11-15T14:19:00Z">
        <w:r w:rsidRPr="00B769EE" w:rsidDel="000D27B4">
          <w:delText xml:space="preserve">Resource </w:delText>
        </w:r>
      </w:del>
      <w:ins w:id="1229" w:author="Lori" w:date="2015-11-15T14:19:00Z">
        <w:r w:rsidR="000D27B4" w:rsidRPr="00B769EE">
          <w:t xml:space="preserve">resource </w:t>
        </w:r>
      </w:ins>
      <w:del w:id="1230" w:author="Lori" w:date="2015-11-15T14:19:00Z">
        <w:r w:rsidRPr="00B769EE" w:rsidDel="000D27B4">
          <w:delText>Server</w:delText>
        </w:r>
      </w:del>
      <w:ins w:id="1231" w:author="Lori" w:date="2015-11-15T14:19:00Z">
        <w:r w:rsidR="000D27B4" w:rsidRPr="00B769EE">
          <w:t>server</w:t>
        </w:r>
      </w:ins>
    </w:p>
    <w:p w14:paraId="4D8D4B26" w14:textId="55238895" w:rsidR="002D028B" w:rsidRPr="00B769EE" w:rsidRDefault="002D028B">
      <w:pPr>
        <w:pStyle w:val="Bullet"/>
        <w:pPrChange w:id="1232" w:author="Lori" w:date="2015-11-15T14:48:00Z">
          <w:pPr>
            <w:pStyle w:val="Bullet"/>
            <w:numPr>
              <w:numId w:val="25"/>
            </w:numPr>
          </w:pPr>
        </w:pPrChange>
      </w:pPr>
      <w:r w:rsidRPr="00B769EE">
        <w:t xml:space="preserve">Periodically use the </w:t>
      </w:r>
      <w:del w:id="1233" w:author="Lori" w:date="2015-11-15T14:19:00Z">
        <w:r w:rsidRPr="00B769EE" w:rsidDel="000D27B4">
          <w:delText xml:space="preserve">Refresh </w:delText>
        </w:r>
      </w:del>
      <w:ins w:id="1234" w:author="Lori" w:date="2015-11-15T14:19:00Z">
        <w:r w:rsidR="000D27B4" w:rsidRPr="00B769EE">
          <w:t xml:space="preserve">refresh </w:t>
        </w:r>
      </w:ins>
      <w:del w:id="1235" w:author="Lori" w:date="2015-11-15T14:19:00Z">
        <w:r w:rsidRPr="00B769EE" w:rsidDel="000D27B4">
          <w:delText xml:space="preserve">Token </w:delText>
        </w:r>
      </w:del>
      <w:ins w:id="1236" w:author="Lori" w:date="2015-11-15T14:19:00Z">
        <w:r w:rsidR="000D27B4" w:rsidRPr="00B769EE">
          <w:t xml:space="preserve">token </w:t>
        </w:r>
      </w:ins>
      <w:r w:rsidRPr="00B769EE">
        <w:t xml:space="preserve">to get from the </w:t>
      </w:r>
      <w:del w:id="1237" w:author="Lori" w:date="2015-11-15T14:19:00Z">
        <w:r w:rsidRPr="00B769EE" w:rsidDel="000D27B4">
          <w:delText xml:space="preserve">Authorization </w:delText>
        </w:r>
      </w:del>
      <w:ins w:id="1238" w:author="Lori" w:date="2015-11-15T14:19:00Z">
        <w:r w:rsidR="000D27B4" w:rsidRPr="00B769EE">
          <w:t xml:space="preserve">authorization </w:t>
        </w:r>
      </w:ins>
      <w:del w:id="1239" w:author="Lori" w:date="2015-11-15T14:19:00Z">
        <w:r w:rsidRPr="00B769EE" w:rsidDel="000D27B4">
          <w:delText xml:space="preserve">Server </w:delText>
        </w:r>
      </w:del>
      <w:ins w:id="1240" w:author="Lori" w:date="2015-11-15T14:19:00Z">
        <w:r w:rsidR="000D27B4" w:rsidRPr="00B769EE">
          <w:t xml:space="preserve">server </w:t>
        </w:r>
      </w:ins>
      <w:r w:rsidRPr="00B769EE">
        <w:t xml:space="preserve">a new </w:t>
      </w:r>
      <w:del w:id="1241" w:author="Lori" w:date="2015-11-15T14:19:00Z">
        <w:r w:rsidRPr="00B769EE" w:rsidDel="000D27B4">
          <w:delText xml:space="preserve">Access </w:delText>
        </w:r>
      </w:del>
      <w:ins w:id="1242" w:author="Lori" w:date="2015-11-15T14:19:00Z">
        <w:r w:rsidR="000D27B4" w:rsidRPr="00B769EE">
          <w:t xml:space="preserve">access </w:t>
        </w:r>
      </w:ins>
      <w:del w:id="1243" w:author="Lori" w:date="2015-11-15T14:19:00Z">
        <w:r w:rsidRPr="00B769EE" w:rsidDel="000D27B4">
          <w:delText>Token</w:delText>
        </w:r>
      </w:del>
      <w:ins w:id="1244" w:author="Lori" w:date="2015-11-15T14:19:00Z">
        <w:r w:rsidR="000D27B4" w:rsidRPr="00B769EE">
          <w:t>token</w:t>
        </w:r>
      </w:ins>
    </w:p>
    <w:p w14:paraId="7386E31C" w14:textId="4AC88C26" w:rsidR="002D028B" w:rsidRDefault="002D028B" w:rsidP="00FC132F">
      <w:pPr>
        <w:pStyle w:val="BodyText"/>
      </w:pPr>
      <w:r w:rsidRPr="00771402">
        <w:t xml:space="preserve">The </w:t>
      </w:r>
      <w:del w:id="1245" w:author="Lori" w:date="2015-11-15T14:48:00Z">
        <w:r w:rsidRPr="00771402" w:rsidDel="00B769EE">
          <w:delText xml:space="preserve">Access </w:delText>
        </w:r>
      </w:del>
      <w:ins w:id="1246" w:author="Lori" w:date="2015-11-15T14:48:00Z">
        <w:r w:rsidR="00B769EE">
          <w:t>a</w:t>
        </w:r>
        <w:r w:rsidR="00B769EE" w:rsidRPr="00771402">
          <w:t xml:space="preserve">ccess </w:t>
        </w:r>
      </w:ins>
      <w:del w:id="1247" w:author="Lori" w:date="2015-11-15T14:48:00Z">
        <w:r w:rsidRPr="00771402" w:rsidDel="00B769EE">
          <w:delText xml:space="preserve">Token </w:delText>
        </w:r>
      </w:del>
      <w:ins w:id="1248" w:author="Lori" w:date="2015-11-15T14:48:00Z">
        <w:r w:rsidR="00B769EE">
          <w:t>t</w:t>
        </w:r>
        <w:r w:rsidR="00B769EE" w:rsidRPr="00771402">
          <w:t xml:space="preserve">oken </w:t>
        </w:r>
      </w:ins>
      <w:r w:rsidRPr="00771402">
        <w:t>is set to have an expiration date, and the lifetime of one token varies with the implementation.</w:t>
      </w:r>
    </w:p>
    <w:p w14:paraId="21B48F99" w14:textId="75016F90" w:rsidR="00FC132F" w:rsidRPr="00771402" w:rsidRDefault="00FC132F" w:rsidP="00FC132F">
      <w:pPr>
        <w:pStyle w:val="BodyText"/>
      </w:pPr>
      <w:r w:rsidRPr="00771402">
        <w:t xml:space="preserve">Given that OAuth 2.0 </w:t>
      </w:r>
      <w:del w:id="1249" w:author="Lori" w:date="2015-11-15T14:19:00Z">
        <w:r w:rsidRPr="00771402" w:rsidDel="000D27B4">
          <w:delText xml:space="preserve">gets </w:delText>
        </w:r>
      </w:del>
      <w:r w:rsidRPr="00771402">
        <w:t xml:space="preserve">also </w:t>
      </w:r>
      <w:ins w:id="1250" w:author="Lori" w:date="2015-11-15T14:19:00Z">
        <w:r w:rsidR="000D27B4">
          <w:t xml:space="preserve">gets </w:t>
        </w:r>
      </w:ins>
      <w:r w:rsidRPr="00771402">
        <w:t xml:space="preserve">a bad rap from security experts for the many loose ends in the specification and the potential for abuse and misrepresentation of the caller, it is conceivable that further versions of the standard will come up in the next years. For that matter alone, it would serve you well to follow the development of the standard and how service providers like </w:t>
      </w:r>
      <w:del w:id="1251" w:author="Lori" w:date="2015-11-15T14:29:00Z">
        <w:r w:rsidRPr="00771402" w:rsidDel="00E60522">
          <w:delText>FitBit</w:delText>
        </w:r>
      </w:del>
      <w:ins w:id="1252" w:author="Lori" w:date="2015-11-15T14:29:00Z">
        <w:r w:rsidR="00E60522">
          <w:t>Fitbit</w:t>
        </w:r>
      </w:ins>
      <w:r w:rsidRPr="00771402">
        <w:t xml:space="preserve"> follow up with it.</w:t>
      </w:r>
    </w:p>
    <w:p w14:paraId="1B1787A4" w14:textId="5781DBB3" w:rsidR="00FC132F" w:rsidRPr="00771402" w:rsidRDefault="00FC132F" w:rsidP="00FC132F">
      <w:pPr>
        <w:pStyle w:val="BodyText"/>
      </w:pPr>
      <w:r w:rsidRPr="00771402">
        <w:t xml:space="preserve">In the case of </w:t>
      </w:r>
      <w:del w:id="1253" w:author="Lori" w:date="2015-11-15T14:29:00Z">
        <w:r w:rsidRPr="00771402" w:rsidDel="00E60522">
          <w:delText>FitBit</w:delText>
        </w:r>
      </w:del>
      <w:ins w:id="1254" w:author="Lori" w:date="2015-11-15T14:29:00Z">
        <w:r w:rsidR="00E60522">
          <w:t>Fitbit</w:t>
        </w:r>
      </w:ins>
      <w:r w:rsidRPr="00771402">
        <w:t xml:space="preserve">, </w:t>
      </w:r>
      <w:del w:id="1255" w:author="Lori" w:date="2015-11-15T14:19:00Z">
        <w:r w:rsidRPr="00771402" w:rsidDel="000D27B4">
          <w:delText xml:space="preserve">they </w:delText>
        </w:r>
      </w:del>
      <w:ins w:id="1256" w:author="Lori" w:date="2015-11-15T14:19:00Z">
        <w:r w:rsidR="000D27B4" w:rsidRPr="00771402">
          <w:t>the</w:t>
        </w:r>
        <w:r w:rsidR="000D27B4">
          <w:t xml:space="preserve"> company</w:t>
        </w:r>
        <w:r w:rsidR="000D27B4" w:rsidRPr="00771402">
          <w:t xml:space="preserve"> </w:t>
        </w:r>
      </w:ins>
      <w:r w:rsidRPr="00771402">
        <w:t>announced support for OAuth 2.0, but there was no clear detail of implementation available at the time of writing this chapter. If you need to deliver your application right now, you should write services following the current OAuth 1.0a standard, but also be ready to provide upgrades to your app that will use the OAuth 2.0 services when they become public and well documented.</w:t>
      </w:r>
    </w:p>
    <w:p w14:paraId="5BE3BD70" w14:textId="1D0C42C1" w:rsidR="002D028B" w:rsidRPr="00771402" w:rsidRDefault="002D028B" w:rsidP="00FC132F">
      <w:pPr>
        <w:pStyle w:val="BodyText"/>
      </w:pPr>
      <w:r w:rsidRPr="00771402">
        <w:t xml:space="preserve">Consider that we went through a rather complex process to implement (in part) the OAuth 1.0a for the </w:t>
      </w:r>
      <w:del w:id="1257" w:author="Lori" w:date="2015-11-15T14:29:00Z">
        <w:r w:rsidRPr="00771402" w:rsidDel="00E60522">
          <w:delText>FitBit</w:delText>
        </w:r>
      </w:del>
      <w:ins w:id="1258" w:author="Lori" w:date="2015-11-15T14:29:00Z">
        <w:r w:rsidR="00E60522">
          <w:t>Fitbit</w:t>
        </w:r>
      </w:ins>
      <w:r w:rsidRPr="00771402">
        <w:t xml:space="preserve"> API in its current version; looking back at the code, it wasn’t all that bad. Writing code for OAuth 2.0 is likely to be easier, at least because you won’t need to sign every request, and you can re</w:t>
      </w:r>
      <w:del w:id="1259" w:author="Lori" w:date="2015-11-15T14:20:00Z">
        <w:r w:rsidRPr="00771402" w:rsidDel="000D27B4">
          <w:delText>-</w:delText>
        </w:r>
      </w:del>
      <w:r w:rsidRPr="00771402">
        <w:t xml:space="preserve">use much of this code: in fact you will have to, because for a good while you will have to live in both worlds, as </w:t>
      </w:r>
      <w:del w:id="1260" w:author="Lori" w:date="2015-11-15T14:29:00Z">
        <w:r w:rsidRPr="00771402" w:rsidDel="00E60522">
          <w:delText>FitBit</w:delText>
        </w:r>
      </w:del>
      <w:ins w:id="1261" w:author="Lori" w:date="2015-11-15T14:29:00Z">
        <w:r w:rsidR="00E60522">
          <w:t>Fitbit</w:t>
        </w:r>
      </w:ins>
      <w:r w:rsidRPr="00771402">
        <w:t xml:space="preserve"> transitions the API from OAuth 1.0a to OAuth 2.0.</w:t>
      </w:r>
    </w:p>
    <w:p w14:paraId="53DB4545" w14:textId="26340088" w:rsidR="002D028B" w:rsidRDefault="002D028B" w:rsidP="00FC132F">
      <w:pPr>
        <w:pStyle w:val="BodyText"/>
      </w:pPr>
      <w:r w:rsidRPr="00771402">
        <w:t xml:space="preserve">As mentioned </w:t>
      </w:r>
      <w:del w:id="1262" w:author="Lori" w:date="2015-11-15T14:20:00Z">
        <w:r w:rsidRPr="00771402" w:rsidDel="000D27B4">
          <w:delText xml:space="preserve">in </w:delText>
        </w:r>
      </w:del>
      <w:ins w:id="1263" w:author="Lori" w:date="2015-11-15T14:20:00Z">
        <w:r w:rsidR="000D27B4">
          <w:t>at</w:t>
        </w:r>
        <w:r w:rsidR="000D27B4" w:rsidRPr="00771402">
          <w:t xml:space="preserve"> </w:t>
        </w:r>
      </w:ins>
      <w:r w:rsidRPr="00771402">
        <w:t xml:space="preserve">the beginning of this chapter, the transition from old to new is a gradual process for most APIs. Your application will be alive and well for </w:t>
      </w:r>
      <w:ins w:id="1264" w:author="Lori" w:date="2015-11-16T23:22:00Z">
        <w:r w:rsidR="00DE374A">
          <w:t xml:space="preserve">quite </w:t>
        </w:r>
      </w:ins>
      <w:r w:rsidRPr="00771402">
        <w:t xml:space="preserve">a </w:t>
      </w:r>
      <w:del w:id="1265" w:author="Lori" w:date="2015-11-16T23:22:00Z">
        <w:r w:rsidRPr="00771402" w:rsidDel="00DE374A">
          <w:delText xml:space="preserve">good period of time </w:delText>
        </w:r>
      </w:del>
      <w:r w:rsidRPr="00771402">
        <w:t>while</w:t>
      </w:r>
      <w:ins w:id="1266" w:author="Lori" w:date="2015-11-16T23:22:00Z">
        <w:r w:rsidR="00DE374A">
          <w:t>, and</w:t>
        </w:r>
      </w:ins>
      <w:r w:rsidRPr="00771402">
        <w:t xml:space="preserve"> you will have the time to study, implement, test, and deliver an upgraded version of your app that supports OAuth 2.0. What is most likely to happen is that </w:t>
      </w:r>
      <w:del w:id="1267" w:author="Lori" w:date="2015-11-15T14:29:00Z">
        <w:r w:rsidRPr="00771402" w:rsidDel="00E60522">
          <w:delText>FitBit</w:delText>
        </w:r>
      </w:del>
      <w:ins w:id="1268" w:author="Lori" w:date="2015-11-15T14:29:00Z">
        <w:r w:rsidR="00E60522">
          <w:t>Fitbit</w:t>
        </w:r>
      </w:ins>
      <w:r w:rsidRPr="00771402">
        <w:t xml:space="preserve"> will offer specific services only on </w:t>
      </w:r>
      <w:proofErr w:type="spellStart"/>
      <w:r w:rsidRPr="00771402">
        <w:t>OAuth</w:t>
      </w:r>
      <w:proofErr w:type="spellEnd"/>
      <w:r w:rsidRPr="00771402">
        <w:t xml:space="preserve"> 2.0</w:t>
      </w:r>
      <w:ins w:id="1269" w:author="Lori" w:date="2015-11-16T23:23:00Z">
        <w:r w:rsidR="00DE374A">
          <w:t>;</w:t>
        </w:r>
      </w:ins>
      <w:del w:id="1270" w:author="Lori" w:date="2015-11-16T23:23:00Z">
        <w:r w:rsidRPr="00771402" w:rsidDel="00DE374A">
          <w:delText>,</w:delText>
        </w:r>
      </w:del>
      <w:r w:rsidRPr="00771402">
        <w:t xml:space="preserve"> so</w:t>
      </w:r>
      <w:ins w:id="1271" w:author="Lori" w:date="2015-11-16T23:23:00Z">
        <w:r w:rsidR="00DE374A">
          <w:t>,</w:t>
        </w:r>
      </w:ins>
      <w:r w:rsidRPr="00771402">
        <w:t xml:space="preserve"> for that reason alone</w:t>
      </w:r>
      <w:ins w:id="1272" w:author="Lori" w:date="2015-11-16T23:23:00Z">
        <w:r w:rsidR="00DE374A">
          <w:t>,</w:t>
        </w:r>
      </w:ins>
      <w:r w:rsidRPr="00771402">
        <w:t xml:space="preserve"> you will have to upgrade your app to support it as soon as it becomes </w:t>
      </w:r>
      <w:commentRangeStart w:id="1273"/>
      <w:r w:rsidRPr="00771402">
        <w:t>available.</w:t>
      </w:r>
      <w:commentRangeEnd w:id="1273"/>
      <w:r w:rsidR="00AD796C">
        <w:rPr>
          <w:rStyle w:val="CommentReference"/>
          <w:rFonts w:ascii="Calibri" w:hAnsi="Calibri"/>
        </w:rPr>
        <w:commentReference w:id="1273"/>
      </w:r>
    </w:p>
    <w:p w14:paraId="3B356C87" w14:textId="77777777" w:rsidR="00380E34" w:rsidRDefault="00380E34" w:rsidP="00982E91">
      <w:pPr>
        <w:pStyle w:val="Heading1"/>
      </w:pPr>
      <w:r>
        <w:lastRenderedPageBreak/>
        <w:t>Summary</w:t>
      </w:r>
    </w:p>
    <w:p w14:paraId="0B148461" w14:textId="5C6C88BD" w:rsidR="002D028B" w:rsidRDefault="7F6038E3" w:rsidP="00FC132F">
      <w:pPr>
        <w:pStyle w:val="BodyText"/>
      </w:pPr>
      <w:r w:rsidRPr="7F6038E3">
        <w:t xml:space="preserve">We learned in this chapter how to build an API to communicate with the </w:t>
      </w:r>
      <w:del w:id="1274" w:author="Lori" w:date="2015-11-15T14:29:00Z">
        <w:r w:rsidRPr="7F6038E3" w:rsidDel="00E60522">
          <w:delText>FitBit</w:delText>
        </w:r>
      </w:del>
      <w:proofErr w:type="spellStart"/>
      <w:ins w:id="1275" w:author="Lori" w:date="2015-11-15T14:29:00Z">
        <w:r w:rsidR="00E60522">
          <w:t>Fitbit</w:t>
        </w:r>
      </w:ins>
      <w:proofErr w:type="spellEnd"/>
      <w:r w:rsidRPr="7F6038E3">
        <w:t xml:space="preserve"> API</w:t>
      </w:r>
      <w:del w:id="1276" w:author="Lori" w:date="2015-11-16T23:23:00Z">
        <w:r w:rsidRPr="7F6038E3" w:rsidDel="00DE374A">
          <w:delText>,</w:delText>
        </w:r>
      </w:del>
      <w:r w:rsidRPr="7F6038E3">
        <w:t xml:space="preserve"> and implement a few calls that get </w:t>
      </w:r>
      <w:r w:rsidR="64F97528" w:rsidRPr="64F97528">
        <w:t>and set health data</w:t>
      </w:r>
      <w:r w:rsidRPr="7F6038E3">
        <w:t>. Since this API, as most APIs out there</w:t>
      </w:r>
      <w:r w:rsidR="00E648D8">
        <w:t>,</w:t>
      </w:r>
      <w:r w:rsidRPr="7F6038E3">
        <w:t xml:space="preserve"> is under constant development, you might need to implement new or different calls to the API to do what we did here, </w:t>
      </w:r>
      <w:r w:rsidR="1904D54D" w:rsidRPr="7F6038E3">
        <w:t xml:space="preserve">as well as add support for OAuth 2.0 for the new API </w:t>
      </w:r>
      <w:r w:rsidR="71A6C7B4" w:rsidRPr="7F6038E3">
        <w:t xml:space="preserve">version, </w:t>
      </w:r>
      <w:r w:rsidRPr="7F6038E3">
        <w:t>but the basic principles remain the same.</w:t>
      </w:r>
    </w:p>
    <w:sectPr w:rsidR="002D028B" w:rsidSect="006B409F">
      <w:headerReference w:type="even" r:id="rId20"/>
      <w:headerReference w:type="default" r:id="rId21"/>
      <w:headerReference w:type="first" r:id="rId22"/>
      <w:pgSz w:w="10325" w:h="14573" w:code="13"/>
      <w:pgMar w:top="1080" w:right="720" w:bottom="1080" w:left="1080" w:header="1440" w:footer="144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Lori" w:date="2015-11-16T18:12:00Z" w:initials="L">
    <w:p w14:paraId="569FD979" w14:textId="5352716E" w:rsidR="00A26F41" w:rsidRDefault="00A26F41" w:rsidP="00A26F41">
      <w:pPr>
        <w:pStyle w:val="CommentText"/>
        <w:tabs>
          <w:tab w:val="left" w:pos="1530"/>
        </w:tabs>
      </w:pPr>
      <w:r>
        <w:rPr>
          <w:rStyle w:val="CommentReference"/>
        </w:rPr>
        <w:annotationRef/>
      </w:r>
      <w:r>
        <w:t xml:space="preserve">AQ: </w:t>
      </w:r>
      <w:proofErr w:type="spellStart"/>
      <w:r>
        <w:t>Fitbit</w:t>
      </w:r>
      <w:proofErr w:type="spellEnd"/>
      <w:r>
        <w:t xml:space="preserve"> ok? Used inconsistently throughout, and when I looked it up I found </w:t>
      </w:r>
      <w:proofErr w:type="spellStart"/>
      <w:r>
        <w:t>Fitbit</w:t>
      </w:r>
      <w:proofErr w:type="spellEnd"/>
      <w:r>
        <w:t>? I have changed throughout.</w:t>
      </w:r>
    </w:p>
  </w:comment>
  <w:comment w:id="17" w:author="Lori" w:date="2015-11-16T18:12:00Z" w:initials="L">
    <w:p w14:paraId="7E80B787" w14:textId="51B2B9B1" w:rsidR="007F125D" w:rsidRDefault="007F125D">
      <w:pPr>
        <w:pStyle w:val="CommentText"/>
      </w:pPr>
      <w:r>
        <w:rPr>
          <w:rStyle w:val="CommentReference"/>
        </w:rPr>
        <w:annotationRef/>
      </w:r>
      <w:r>
        <w:t>ED: In the first chapter, author byline was coding as heading 1, so I have coded this byline as heading 1. Is that correct?</w:t>
      </w:r>
    </w:p>
  </w:comment>
  <w:comment w:id="29" w:author="Lori" w:date="2015-11-16T18:12:00Z" w:initials="L">
    <w:p w14:paraId="4217EF8C" w14:textId="3F98AF21" w:rsidR="00A26F41" w:rsidRDefault="00A26F41" w:rsidP="00A26F41">
      <w:pPr>
        <w:pStyle w:val="CommentText"/>
        <w:tabs>
          <w:tab w:val="left" w:pos="1530"/>
        </w:tabs>
      </w:pPr>
      <w:r>
        <w:rPr>
          <w:rStyle w:val="CommentReference"/>
        </w:rPr>
        <w:annotationRef/>
      </w:r>
      <w:r>
        <w:t xml:space="preserve">AQ: Change to </w:t>
      </w:r>
      <w:proofErr w:type="spellStart"/>
      <w:r>
        <w:t>Fitbit</w:t>
      </w:r>
      <w:proofErr w:type="spellEnd"/>
      <w:r>
        <w:t xml:space="preserve"> ok? Used inconsistently throughout, and when I looked it up I found </w:t>
      </w:r>
      <w:proofErr w:type="spellStart"/>
      <w:r>
        <w:t>Fitbit</w:t>
      </w:r>
      <w:proofErr w:type="spellEnd"/>
      <w:r>
        <w:t>? I have changed throughout.</w:t>
      </w:r>
    </w:p>
  </w:comment>
  <w:comment w:id="41" w:author="Lori" w:date="2015-11-16T18:12:00Z" w:initials="L">
    <w:p w14:paraId="70869FC6" w14:textId="5E5DF8BC" w:rsidR="00E60522" w:rsidRDefault="00E60522">
      <w:pPr>
        <w:pStyle w:val="CommentText"/>
      </w:pPr>
      <w:r>
        <w:rPr>
          <w:rStyle w:val="CommentReference"/>
        </w:rPr>
        <w:annotationRef/>
      </w:r>
      <w:r>
        <w:t xml:space="preserve">AQ: </w:t>
      </w:r>
      <w:proofErr w:type="spellStart"/>
      <w:r>
        <w:t>Fitbit</w:t>
      </w:r>
      <w:proofErr w:type="spellEnd"/>
      <w:r>
        <w:t xml:space="preserve"> ok, as used throughout?</w:t>
      </w:r>
    </w:p>
  </w:comment>
  <w:comment w:id="44" w:author="Lori" w:date="2015-11-16T18:12:00Z" w:initials="L">
    <w:p w14:paraId="561C2A0C" w14:textId="0383FA87" w:rsidR="00E60522" w:rsidRDefault="00E60522">
      <w:pPr>
        <w:pStyle w:val="CommentText"/>
      </w:pPr>
      <w:r>
        <w:rPr>
          <w:rStyle w:val="CommentReference"/>
        </w:rPr>
        <w:annotationRef/>
      </w:r>
      <w:r>
        <w:t xml:space="preserve">AQ: </w:t>
      </w:r>
      <w:proofErr w:type="spellStart"/>
      <w:r>
        <w:t>Fitbit</w:t>
      </w:r>
      <w:proofErr w:type="spellEnd"/>
      <w:r>
        <w:t xml:space="preserve"> ok, as used throughout?</w:t>
      </w:r>
    </w:p>
  </w:comment>
  <w:comment w:id="51" w:author="Lori" w:date="2015-11-16T18:12:00Z" w:initials="L">
    <w:p w14:paraId="2450F5EF" w14:textId="49691F81" w:rsidR="00E60522" w:rsidRDefault="00E60522">
      <w:pPr>
        <w:pStyle w:val="CommentText"/>
      </w:pPr>
      <w:r>
        <w:rPr>
          <w:rStyle w:val="CommentReference"/>
        </w:rPr>
        <w:annotationRef/>
      </w:r>
      <w:r>
        <w:t xml:space="preserve">AQ: </w:t>
      </w:r>
      <w:proofErr w:type="spellStart"/>
      <w:r>
        <w:t>Fitbit</w:t>
      </w:r>
      <w:proofErr w:type="spellEnd"/>
      <w:r>
        <w:t xml:space="preserve"> ok, as used throughout?</w:t>
      </w:r>
    </w:p>
  </w:comment>
  <w:comment w:id="55" w:author="Lori" w:date="2015-11-16T18:12:00Z" w:initials="L">
    <w:p w14:paraId="563BFCD4" w14:textId="505A61BE" w:rsidR="00E60522" w:rsidRDefault="00E60522">
      <w:pPr>
        <w:pStyle w:val="CommentText"/>
      </w:pPr>
      <w:r>
        <w:rPr>
          <w:rStyle w:val="CommentReference"/>
        </w:rPr>
        <w:annotationRef/>
      </w:r>
      <w:r>
        <w:t xml:space="preserve">AQ: </w:t>
      </w:r>
      <w:proofErr w:type="spellStart"/>
      <w:r>
        <w:t>Fitbit</w:t>
      </w:r>
      <w:proofErr w:type="spellEnd"/>
      <w:r>
        <w:t xml:space="preserve"> ok, as used throughout?</w:t>
      </w:r>
    </w:p>
  </w:comment>
  <w:comment w:id="58" w:author="Lori" w:date="2015-11-16T18:12:00Z" w:initials="L">
    <w:p w14:paraId="7DAF0C17" w14:textId="334892CB" w:rsidR="00E60522" w:rsidRDefault="00E60522">
      <w:pPr>
        <w:pStyle w:val="CommentText"/>
      </w:pPr>
      <w:r>
        <w:rPr>
          <w:rStyle w:val="CommentReference"/>
        </w:rPr>
        <w:annotationRef/>
      </w:r>
      <w:r>
        <w:t xml:space="preserve">AQ: </w:t>
      </w:r>
      <w:proofErr w:type="spellStart"/>
      <w:r>
        <w:t>Fitbit</w:t>
      </w:r>
      <w:proofErr w:type="spellEnd"/>
      <w:r>
        <w:t xml:space="preserve"> ok, as used throughout?</w:t>
      </w:r>
    </w:p>
  </w:comment>
  <w:comment w:id="77" w:author="Charlie Cruz" w:date="2015-11-16T18:12:00Z" w:initials="CC">
    <w:p w14:paraId="6AFAA0ED" w14:textId="77777777" w:rsidR="007F125D" w:rsidRDefault="007F125D">
      <w:pPr>
        <w:pStyle w:val="CommentText"/>
      </w:pPr>
      <w:r>
        <w:rPr>
          <w:rStyle w:val="CommentReference"/>
        </w:rPr>
        <w:annotationRef/>
      </w:r>
      <w:r>
        <w:t>Define acronym.</w:t>
      </w:r>
    </w:p>
  </w:comment>
  <w:comment w:id="78" w:author="Charlie Cruz" w:date="2015-11-16T18:12:00Z" w:initials="CC">
    <w:p w14:paraId="6357D4B3" w14:textId="77777777" w:rsidR="007F125D" w:rsidRDefault="007F125D">
      <w:pPr>
        <w:pStyle w:val="CommentText"/>
      </w:pPr>
      <w:r>
        <w:rPr>
          <w:rStyle w:val="CommentReference"/>
        </w:rPr>
        <w:annotationRef/>
      </w:r>
      <w:r>
        <w:t>Define acronym.</w:t>
      </w:r>
    </w:p>
  </w:comment>
  <w:comment w:id="92" w:author="Lori" w:date="2015-11-16T18:12:00Z" w:initials="L">
    <w:p w14:paraId="453B21DA" w14:textId="0CEEEE59" w:rsidR="007F125D" w:rsidRDefault="007F125D">
      <w:pPr>
        <w:pStyle w:val="CommentText"/>
      </w:pPr>
      <w:r>
        <w:rPr>
          <w:rStyle w:val="CommentReference"/>
        </w:rPr>
        <w:annotationRef/>
      </w:r>
      <w:r>
        <w:t>AQ: Is this the request? Or, is something missing before this paragraph?</w:t>
      </w:r>
    </w:p>
  </w:comment>
  <w:comment w:id="136" w:author="Lori" w:date="2015-11-16T18:12:00Z" w:initials="L">
    <w:p w14:paraId="323696DC" w14:textId="77777777" w:rsidR="00E60522" w:rsidRDefault="00E60522" w:rsidP="00E60522">
      <w:pPr>
        <w:pStyle w:val="CommentText"/>
      </w:pPr>
      <w:r>
        <w:rPr>
          <w:rStyle w:val="CommentReference"/>
        </w:rPr>
        <w:annotationRef/>
      </w:r>
      <w:r>
        <w:t xml:space="preserve">AQ: </w:t>
      </w:r>
      <w:proofErr w:type="spellStart"/>
      <w:r>
        <w:t>Fitbit</w:t>
      </w:r>
      <w:proofErr w:type="spellEnd"/>
      <w:r>
        <w:t xml:space="preserve"> ok, as used throughout?</w:t>
      </w:r>
    </w:p>
    <w:p w14:paraId="09DC8A95" w14:textId="6CBD38BD" w:rsidR="00E60522" w:rsidRDefault="00E60522">
      <w:pPr>
        <w:pStyle w:val="CommentText"/>
      </w:pPr>
    </w:p>
  </w:comment>
  <w:comment w:id="140" w:author="Lori" w:date="2015-11-16T18:12:00Z" w:initials="L">
    <w:p w14:paraId="2D680034" w14:textId="77777777" w:rsidR="00E60522" w:rsidRDefault="00E60522" w:rsidP="00E60522">
      <w:pPr>
        <w:pStyle w:val="CommentText"/>
      </w:pPr>
      <w:r>
        <w:rPr>
          <w:rStyle w:val="CommentReference"/>
        </w:rPr>
        <w:annotationRef/>
      </w:r>
      <w:r>
        <w:t xml:space="preserve">AQ: </w:t>
      </w:r>
      <w:proofErr w:type="spellStart"/>
      <w:r>
        <w:t>Fitbit</w:t>
      </w:r>
      <w:proofErr w:type="spellEnd"/>
      <w:r>
        <w:t xml:space="preserve"> ok, as used throughout?</w:t>
      </w:r>
    </w:p>
    <w:p w14:paraId="5A19BF1A" w14:textId="28C51FF7" w:rsidR="00E60522" w:rsidRDefault="00E60522">
      <w:pPr>
        <w:pStyle w:val="CommentText"/>
      </w:pPr>
    </w:p>
  </w:comment>
  <w:comment w:id="144" w:author="Lori" w:date="2015-11-16T18:12:00Z" w:initials="L">
    <w:p w14:paraId="5F96865B" w14:textId="1C63219C" w:rsidR="007F125D" w:rsidRDefault="007F125D">
      <w:pPr>
        <w:pStyle w:val="CommentText"/>
      </w:pPr>
      <w:r>
        <w:rPr>
          <w:rStyle w:val="CommentReference"/>
        </w:rPr>
        <w:annotationRef/>
      </w:r>
      <w:r>
        <w:t>AQ: Change ok, to make one sentence? Or, is something missing from the “Normally, when we GET from a service.”?</w:t>
      </w:r>
    </w:p>
  </w:comment>
  <w:comment w:id="160" w:author="Charlie Cruz" w:date="2015-11-16T18:12:00Z" w:initials="CC">
    <w:p w14:paraId="3C297145" w14:textId="77777777" w:rsidR="007F125D" w:rsidRDefault="007F125D">
      <w:pPr>
        <w:pStyle w:val="CommentText"/>
      </w:pPr>
      <w:r>
        <w:rPr>
          <w:rStyle w:val="CommentReference"/>
        </w:rPr>
        <w:annotationRef/>
      </w:r>
      <w:r>
        <w:t>Move this line to before or after it is discussed in the text on the next page.</w:t>
      </w:r>
    </w:p>
  </w:comment>
  <w:comment w:id="161" w:author="Gheorghe Chesler" w:date="2015-11-16T18:12:00Z" w:initials="GC">
    <w:p w14:paraId="289B237C" w14:textId="12FCD86E" w:rsidR="007F125D" w:rsidRDefault="007F125D">
      <w:pPr>
        <w:pStyle w:val="CommentText"/>
      </w:pPr>
      <w:r>
        <w:rPr>
          <w:rStyle w:val="CommentReference"/>
        </w:rPr>
        <w:annotationRef/>
      </w:r>
      <w:r>
        <w:t>That's defining context here, the same as the case where you asked me to provide context in the API differences, one page up.</w:t>
      </w:r>
    </w:p>
  </w:comment>
  <w:comment w:id="196" w:author="Lori" w:date="2015-11-16T18:12:00Z" w:initials="L">
    <w:p w14:paraId="4D451E0C" w14:textId="729C7DEE" w:rsidR="007F125D" w:rsidRDefault="007F125D">
      <w:pPr>
        <w:pStyle w:val="CommentText"/>
      </w:pPr>
      <w:r>
        <w:rPr>
          <w:rStyle w:val="CommentReference"/>
        </w:rPr>
        <w:annotationRef/>
      </w:r>
      <w:r>
        <w:t>AQ: OK to change this paragraph to body text. It doesn’t seem part of code.</w:t>
      </w:r>
    </w:p>
  </w:comment>
  <w:comment w:id="306" w:author="Lori" w:date="2015-11-16T23:24:00Z" w:initials="L">
    <w:p w14:paraId="2F83AAB6" w14:textId="617D4EF2" w:rsidR="00955A37" w:rsidRDefault="00955A37">
      <w:pPr>
        <w:pStyle w:val="CommentText"/>
      </w:pPr>
      <w:r>
        <w:rPr>
          <w:rStyle w:val="CommentReference"/>
        </w:rPr>
        <w:annotationRef/>
      </w:r>
      <w:r>
        <w:t xml:space="preserve">AQ: It has been suggested that you use Listing caption numbers for blocks of code, as </w:t>
      </w:r>
      <w:r w:rsidR="004266C0">
        <w:t xml:space="preserve">you do </w:t>
      </w:r>
      <w:r>
        <w:t>in other chapters. This would be Listing 5-1, and it needs a caption.</w:t>
      </w:r>
      <w:r w:rsidR="004266C0">
        <w:t xml:space="preserve"> All Listings in this chapter need a text referent and a Listing title.</w:t>
      </w:r>
    </w:p>
  </w:comment>
  <w:comment w:id="307" w:author="Lori" w:date="2015-11-16T18:12:00Z" w:initials="L">
    <w:p w14:paraId="67FD120D" w14:textId="113F8501" w:rsidR="00955A37" w:rsidRDefault="00955A37">
      <w:pPr>
        <w:pStyle w:val="CommentText"/>
      </w:pPr>
      <w:r>
        <w:rPr>
          <w:rStyle w:val="CommentReference"/>
        </w:rPr>
        <w:annotationRef/>
      </w:r>
      <w:r>
        <w:t>Comp: Please keep Listing caption on same page as Listing.</w:t>
      </w:r>
    </w:p>
  </w:comment>
  <w:comment w:id="366" w:author="Lori" w:date="2015-11-16T18:12:00Z" w:initials="L">
    <w:p w14:paraId="3DBE2BC8" w14:textId="4B531683" w:rsidR="007F125D" w:rsidRDefault="007F125D">
      <w:pPr>
        <w:pStyle w:val="CommentText"/>
      </w:pPr>
      <w:r>
        <w:rPr>
          <w:rStyle w:val="CommentReference"/>
        </w:rPr>
        <w:annotationRef/>
      </w:r>
      <w:r>
        <w:t>Ed: Why do headings at the 3 level have initial caps and not the higher ranking levels?</w:t>
      </w:r>
    </w:p>
  </w:comment>
  <w:comment w:id="402" w:author="Lori" w:date="2015-11-16T18:12:00Z" w:initials="L">
    <w:p w14:paraId="40556FF5" w14:textId="6E984425" w:rsidR="00955A37" w:rsidRDefault="00955A37">
      <w:pPr>
        <w:pStyle w:val="CommentText"/>
      </w:pPr>
      <w:r>
        <w:rPr>
          <w:rStyle w:val="CommentReference"/>
        </w:rPr>
        <w:annotationRef/>
      </w:r>
      <w:r>
        <w:t xml:space="preserve">AQ: </w:t>
      </w:r>
      <w:proofErr w:type="spellStart"/>
      <w:r>
        <w:t>Tthis</w:t>
      </w:r>
      <w:proofErr w:type="spellEnd"/>
      <w:r>
        <w:t xml:space="preserve"> would be Listing 5-2 and needs a caption.</w:t>
      </w:r>
    </w:p>
  </w:comment>
  <w:comment w:id="404" w:author="Charlie Cruz" w:date="2015-11-16T18:12:00Z" w:initials="CC">
    <w:p w14:paraId="481623CC" w14:textId="77777777" w:rsidR="007F125D" w:rsidRDefault="007F125D">
      <w:pPr>
        <w:pStyle w:val="CommentText"/>
      </w:pPr>
      <w:r>
        <w:rPr>
          <w:rStyle w:val="CommentReference"/>
        </w:rPr>
        <w:annotationRef/>
      </w:r>
      <w:r>
        <w:t>GLOBAL COMMENT: Recommend using code listing number for blocks of code.  Other chapters in this book use code listings.</w:t>
      </w:r>
    </w:p>
  </w:comment>
  <w:comment w:id="406" w:author="Lori" w:date="2015-11-16T18:12:00Z" w:initials="L">
    <w:p w14:paraId="55AFF5D3" w14:textId="2729FAB3" w:rsidR="007F125D" w:rsidRDefault="007F125D">
      <w:pPr>
        <w:pStyle w:val="CommentText"/>
      </w:pPr>
      <w:r>
        <w:rPr>
          <w:rStyle w:val="CommentReference"/>
        </w:rPr>
        <w:annotationRef/>
      </w:r>
      <w:r>
        <w:t>AQ: OK to change to body text. It doesn’t seem to be part of the code block.</w:t>
      </w:r>
    </w:p>
  </w:comment>
  <w:comment w:id="422" w:author="Lori" w:date="2015-11-16T18:12:00Z" w:initials="L">
    <w:p w14:paraId="699D87A8" w14:textId="5A6BBC29" w:rsidR="00955A37" w:rsidRDefault="00955A37">
      <w:pPr>
        <w:pStyle w:val="CommentText"/>
      </w:pPr>
      <w:r>
        <w:rPr>
          <w:rStyle w:val="CommentReference"/>
        </w:rPr>
        <w:annotationRef/>
      </w:r>
      <w:r>
        <w:t>AQ: This will be Listing 5-3 with a caption, if you go that route.</w:t>
      </w:r>
    </w:p>
  </w:comment>
  <w:comment w:id="429" w:author="Lori" w:date="2015-11-16T18:12:00Z" w:initials="L">
    <w:p w14:paraId="5FA74160" w14:textId="11FC5619" w:rsidR="002901FD" w:rsidRDefault="002901FD">
      <w:pPr>
        <w:pStyle w:val="CommentText"/>
      </w:pPr>
      <w:r>
        <w:rPr>
          <w:rStyle w:val="CommentReference"/>
        </w:rPr>
        <w:annotationRef/>
      </w:r>
      <w:r>
        <w:t>AQ: This will be Listing 5-4 with a caption, if you go that route.</w:t>
      </w:r>
    </w:p>
  </w:comment>
  <w:comment w:id="438" w:author="Lori" w:date="2015-11-16T18:12:00Z" w:initials="L">
    <w:p w14:paraId="4481E150" w14:textId="2EE4B888" w:rsidR="007F125D" w:rsidRDefault="007F125D">
      <w:pPr>
        <w:pStyle w:val="CommentText"/>
      </w:pPr>
      <w:r>
        <w:rPr>
          <w:rStyle w:val="CommentReference"/>
        </w:rPr>
        <w:annotationRef/>
      </w:r>
      <w:r>
        <w:t xml:space="preserve">AQ: OK to delete, as extraneous. </w:t>
      </w:r>
    </w:p>
  </w:comment>
  <w:comment w:id="450" w:author="Lori" w:date="2015-11-16T18:12:00Z" w:initials="L">
    <w:p w14:paraId="23DBD0AB" w14:textId="1177ECB5" w:rsidR="001505BD" w:rsidRDefault="001505BD">
      <w:pPr>
        <w:pStyle w:val="CommentText"/>
      </w:pPr>
      <w:r>
        <w:rPr>
          <w:rStyle w:val="CommentReference"/>
        </w:rPr>
        <w:annotationRef/>
      </w:r>
      <w:r>
        <w:t>AQ: This will be Listing 5-5 with a caption, if you go that route.</w:t>
      </w:r>
    </w:p>
  </w:comment>
  <w:comment w:id="455" w:author="Lori" w:date="2015-11-16T18:12:00Z" w:initials="L">
    <w:p w14:paraId="771A1130" w14:textId="39A36229" w:rsidR="001505BD" w:rsidRDefault="001505BD">
      <w:pPr>
        <w:pStyle w:val="CommentText"/>
      </w:pPr>
      <w:r>
        <w:rPr>
          <w:rStyle w:val="CommentReference"/>
        </w:rPr>
        <w:annotationRef/>
      </w:r>
      <w:r>
        <w:t>AQ: This will be Listing 5-6 with a caption, if you go that route.</w:t>
      </w:r>
    </w:p>
  </w:comment>
  <w:comment w:id="461" w:author="Lori" w:date="2015-11-16T18:12:00Z" w:initials="L">
    <w:p w14:paraId="355368DA" w14:textId="427293CB" w:rsidR="00CA18B8" w:rsidRDefault="00CA18B8">
      <w:pPr>
        <w:pStyle w:val="CommentText"/>
      </w:pPr>
      <w:r>
        <w:rPr>
          <w:rStyle w:val="CommentReference"/>
        </w:rPr>
        <w:annotationRef/>
      </w:r>
      <w:r>
        <w:t>AQ: This will be Listing 5-7 with a caption, if you go that route.</w:t>
      </w:r>
    </w:p>
  </w:comment>
  <w:comment w:id="471" w:author="Lori" w:date="2015-11-16T18:12:00Z" w:initials="L">
    <w:p w14:paraId="3FADD1D6" w14:textId="75853B7A" w:rsidR="007F125D" w:rsidRDefault="007F125D">
      <w:pPr>
        <w:pStyle w:val="CommentText"/>
      </w:pPr>
      <w:r>
        <w:rPr>
          <w:rStyle w:val="CommentReference"/>
        </w:rPr>
        <w:annotationRef/>
      </w:r>
      <w:r>
        <w:t>Comp: Please don’t break figure/listing/table caption numbers.</w:t>
      </w:r>
    </w:p>
  </w:comment>
  <w:comment w:id="483" w:author="Lori" w:date="2015-11-16T18:12:00Z" w:initials="L">
    <w:p w14:paraId="5B2AE613" w14:textId="6B8BEBDA" w:rsidR="000666D2" w:rsidRDefault="000666D2">
      <w:pPr>
        <w:pStyle w:val="CommentText"/>
      </w:pPr>
      <w:r>
        <w:rPr>
          <w:rStyle w:val="CommentReference"/>
        </w:rPr>
        <w:annotationRef/>
      </w:r>
      <w:r>
        <w:t>AQ: This will be Listing 5-8 with a caption, if you go that route.</w:t>
      </w:r>
    </w:p>
  </w:comment>
  <w:comment w:id="485" w:author="Jim Markham" w:date="2015-11-16T18:12:00Z" w:initials="J.Markham">
    <w:p w14:paraId="18B0562D" w14:textId="77777777" w:rsidR="007F125D" w:rsidRDefault="007F125D">
      <w:pPr>
        <w:pStyle w:val="CommentText"/>
      </w:pPr>
      <w:r>
        <w:rPr>
          <w:rStyle w:val="CommentReference"/>
        </w:rPr>
        <w:annotationRef/>
      </w:r>
      <w:r>
        <w:t xml:space="preserve">This should definitely be a numbered code listing. Refer to chapter 1 for examples. </w:t>
      </w:r>
    </w:p>
  </w:comment>
  <w:comment w:id="516" w:author="Lori" w:date="2015-11-16T18:12:00Z" w:initials="L">
    <w:p w14:paraId="58C48B84" w14:textId="09059DB9" w:rsidR="00CA18B8" w:rsidRDefault="00CA18B8">
      <w:pPr>
        <w:pStyle w:val="CommentText"/>
      </w:pPr>
      <w:r>
        <w:rPr>
          <w:rStyle w:val="CommentReference"/>
        </w:rPr>
        <w:annotationRef/>
      </w:r>
      <w:r>
        <w:t>AQ: This will be Listing 5-9 with a caption, if you go that route.</w:t>
      </w:r>
    </w:p>
  </w:comment>
  <w:comment w:id="575" w:author="Lori" w:date="2015-11-16T18:12:00Z" w:initials="L">
    <w:p w14:paraId="0A517005" w14:textId="768EA927" w:rsidR="00B769EE" w:rsidRDefault="00B769EE">
      <w:pPr>
        <w:pStyle w:val="CommentText"/>
      </w:pPr>
      <w:r>
        <w:rPr>
          <w:rStyle w:val="CommentReference"/>
        </w:rPr>
        <w:annotationRef/>
      </w:r>
      <w:r>
        <w:t xml:space="preserve">AQ: Is it possible to change </w:t>
      </w:r>
      <w:proofErr w:type="spellStart"/>
      <w:r>
        <w:t>FitBit</w:t>
      </w:r>
      <w:proofErr w:type="spellEnd"/>
      <w:r>
        <w:t xml:space="preserve"> to </w:t>
      </w:r>
      <w:proofErr w:type="spellStart"/>
      <w:r>
        <w:t>Fitbit</w:t>
      </w:r>
      <w:proofErr w:type="spellEnd"/>
      <w:r>
        <w:t xml:space="preserve"> in the figure here and throughout?</w:t>
      </w:r>
    </w:p>
  </w:comment>
  <w:comment w:id="589" w:author="Lori" w:date="2015-11-16T18:12:00Z" w:initials="L">
    <w:p w14:paraId="33D5DF5A" w14:textId="37F07958" w:rsidR="00CA18B8" w:rsidRDefault="00CA18B8">
      <w:pPr>
        <w:pStyle w:val="CommentText"/>
      </w:pPr>
      <w:r>
        <w:rPr>
          <w:rStyle w:val="CommentReference"/>
        </w:rPr>
        <w:annotationRef/>
      </w:r>
      <w:r>
        <w:t>AQ: This will be Listing 5-10 with a caption, if you go that route.</w:t>
      </w:r>
    </w:p>
  </w:comment>
  <w:comment w:id="606" w:author="Lori" w:date="2015-11-16T18:12:00Z" w:initials="L">
    <w:p w14:paraId="582A867B" w14:textId="39C7EB4C" w:rsidR="00CA18B8" w:rsidRDefault="00CA18B8">
      <w:pPr>
        <w:pStyle w:val="CommentText"/>
      </w:pPr>
      <w:r>
        <w:rPr>
          <w:rStyle w:val="CommentReference"/>
        </w:rPr>
        <w:annotationRef/>
      </w:r>
      <w:r>
        <w:t>AQ: This will be Listing 5-11 with a caption, if you go that route.</w:t>
      </w:r>
    </w:p>
  </w:comment>
  <w:comment w:id="602" w:author="Charlie Cruz" w:date="2015-11-16T18:12:00Z" w:initials="CC">
    <w:p w14:paraId="251FFC7B" w14:textId="77777777" w:rsidR="007F125D" w:rsidRDefault="007F125D">
      <w:pPr>
        <w:pStyle w:val="CommentText"/>
      </w:pPr>
      <w:r>
        <w:rPr>
          <w:rStyle w:val="CommentReference"/>
        </w:rPr>
        <w:annotationRef/>
      </w:r>
      <w:r>
        <w:t xml:space="preserve">This is not the complete contents of </w:t>
      </w:r>
      <w:proofErr w:type="spellStart"/>
      <w:r>
        <w:t>Crypto.swift</w:t>
      </w:r>
      <w:proofErr w:type="spellEnd"/>
      <w:r>
        <w:t>.</w:t>
      </w:r>
    </w:p>
  </w:comment>
  <w:comment w:id="603" w:author="Gheorghe Chesler" w:date="2015-11-16T18:12:00Z" w:initials="GC">
    <w:p w14:paraId="4C04FCDD" w14:textId="37E48B17" w:rsidR="007F125D" w:rsidRDefault="007F125D">
      <w:pPr>
        <w:pStyle w:val="CommentText"/>
      </w:pPr>
      <w:r>
        <w:rPr>
          <w:rStyle w:val="CommentReference"/>
        </w:rPr>
        <w:annotationRef/>
      </w:r>
      <w:r>
        <w:t>Of course not - if you guys would have a template worth working with, I would not have to use blocks of text to format code, and stuff would not get lost all over the place.</w:t>
      </w:r>
    </w:p>
  </w:comment>
  <w:comment w:id="615" w:author="Lori" w:date="2015-11-16T18:12:00Z" w:initials="L">
    <w:p w14:paraId="0EDFB793" w14:textId="462FF7B0" w:rsidR="00CA18B8" w:rsidRDefault="00CA18B8">
      <w:pPr>
        <w:pStyle w:val="CommentText"/>
      </w:pPr>
      <w:r>
        <w:rPr>
          <w:rStyle w:val="CommentReference"/>
        </w:rPr>
        <w:annotationRef/>
      </w:r>
      <w:r>
        <w:t>AQ: This will be Listing 5-12 with a caption, if you go that route.</w:t>
      </w:r>
    </w:p>
  </w:comment>
  <w:comment w:id="637" w:author="Lori" w:date="2015-11-16T18:12:00Z" w:initials="L">
    <w:p w14:paraId="5F81CFB5" w14:textId="589110E1" w:rsidR="00CA18B8" w:rsidRDefault="00CA18B8">
      <w:pPr>
        <w:pStyle w:val="CommentText"/>
      </w:pPr>
      <w:r>
        <w:rPr>
          <w:rStyle w:val="CommentReference"/>
        </w:rPr>
        <w:annotationRef/>
      </w:r>
      <w:r>
        <w:t>AQ: This will be Listing 5-13 with a caption, if you go that route.</w:t>
      </w:r>
    </w:p>
  </w:comment>
  <w:comment w:id="659" w:author="Lori" w:date="2015-11-16T18:12:00Z" w:initials="L">
    <w:p w14:paraId="024ABAD0" w14:textId="2D34FD2C" w:rsidR="00CA18B8" w:rsidRDefault="00CA18B8">
      <w:pPr>
        <w:pStyle w:val="CommentText"/>
      </w:pPr>
      <w:r>
        <w:rPr>
          <w:rStyle w:val="CommentReference"/>
        </w:rPr>
        <w:annotationRef/>
      </w:r>
      <w:r>
        <w:t>AQ: This will be Listing 5-14 with a caption, if you go that route.</w:t>
      </w:r>
    </w:p>
  </w:comment>
  <w:comment w:id="672" w:author="Lori" w:date="2015-11-16T18:12:00Z" w:initials="L">
    <w:p w14:paraId="49018CC6" w14:textId="75CE2636" w:rsidR="0093257E" w:rsidRDefault="0093257E">
      <w:pPr>
        <w:pStyle w:val="CommentText"/>
      </w:pPr>
      <w:r>
        <w:rPr>
          <w:rStyle w:val="CommentReference"/>
        </w:rPr>
        <w:annotationRef/>
      </w:r>
      <w:r>
        <w:t>AQ: This will be Listing 5-15 with a caption, if you go that route.</w:t>
      </w:r>
    </w:p>
  </w:comment>
  <w:comment w:id="669" w:author="Charlie Cruz" w:date="2015-11-16T18:12:00Z" w:initials="CC">
    <w:p w14:paraId="6B40BB72" w14:textId="77777777" w:rsidR="007F125D" w:rsidRDefault="007F125D" w:rsidP="005615F9">
      <w:pPr>
        <w:pStyle w:val="CommentText"/>
      </w:pPr>
      <w:r>
        <w:rPr>
          <w:rStyle w:val="CommentReference"/>
        </w:rPr>
        <w:annotationRef/>
      </w:r>
      <w:r>
        <w:t>Indicate what file and where in the file this code should be located.</w:t>
      </w:r>
    </w:p>
    <w:p w14:paraId="1128FBAD" w14:textId="77777777" w:rsidR="007F125D" w:rsidRDefault="007F125D">
      <w:pPr>
        <w:pStyle w:val="CommentText"/>
      </w:pPr>
    </w:p>
  </w:comment>
  <w:comment w:id="706" w:author="Lori" w:date="2015-11-16T18:12:00Z" w:initials="L">
    <w:p w14:paraId="6A8C7383" w14:textId="421F32B2" w:rsidR="0093257E" w:rsidRDefault="0093257E">
      <w:pPr>
        <w:pStyle w:val="CommentText"/>
      </w:pPr>
      <w:r>
        <w:rPr>
          <w:rStyle w:val="CommentReference"/>
        </w:rPr>
        <w:annotationRef/>
      </w:r>
      <w:r>
        <w:t>AQ: This will be Listing 5-16 with a caption, if you go that route.</w:t>
      </w:r>
    </w:p>
  </w:comment>
  <w:comment w:id="712" w:author="Lori" w:date="2015-11-16T18:12:00Z" w:initials="L">
    <w:p w14:paraId="68FF3B35" w14:textId="6F949A9F" w:rsidR="007F125D" w:rsidRDefault="007F125D">
      <w:pPr>
        <w:pStyle w:val="CommentText"/>
      </w:pPr>
      <w:r>
        <w:rPr>
          <w:rStyle w:val="CommentReference"/>
        </w:rPr>
        <w:annotationRef/>
      </w:r>
      <w:r>
        <w:t xml:space="preserve">AQ: change to </w:t>
      </w:r>
      <w:proofErr w:type="spellStart"/>
      <w:proofErr w:type="gramStart"/>
      <w:r>
        <w:t>apiRequest</w:t>
      </w:r>
      <w:proofErr w:type="spellEnd"/>
      <w:r>
        <w:t>(</w:t>
      </w:r>
      <w:proofErr w:type="gramEnd"/>
      <w:r>
        <w:t>)</w:t>
      </w:r>
    </w:p>
  </w:comment>
  <w:comment w:id="719" w:author="Lori" w:date="2015-11-16T18:12:00Z" w:initials="L">
    <w:p w14:paraId="6305C65E" w14:textId="54BA448C" w:rsidR="0093257E" w:rsidRDefault="0093257E">
      <w:pPr>
        <w:pStyle w:val="CommentText"/>
      </w:pPr>
      <w:r>
        <w:rPr>
          <w:rStyle w:val="CommentReference"/>
        </w:rPr>
        <w:annotationRef/>
      </w:r>
      <w:r>
        <w:t>AQ: This will be Listing 5-17 with a caption, if you go that route.</w:t>
      </w:r>
    </w:p>
  </w:comment>
  <w:comment w:id="726" w:author="Lori" w:date="2015-11-16T18:12:00Z" w:initials="L">
    <w:p w14:paraId="63F31EDF" w14:textId="341F47B8" w:rsidR="007F125D" w:rsidRDefault="007F125D">
      <w:pPr>
        <w:pStyle w:val="CommentText"/>
      </w:pPr>
      <w:r>
        <w:rPr>
          <w:rStyle w:val="CommentReference"/>
        </w:rPr>
        <w:annotationRef/>
      </w:r>
      <w:r>
        <w:t xml:space="preserve">AQ: </w:t>
      </w:r>
      <w:proofErr w:type="spellStart"/>
      <w:r>
        <w:t>Plesae</w:t>
      </w:r>
      <w:proofErr w:type="spellEnd"/>
      <w:r>
        <w:t xml:space="preserve"> identify the section you are referring to?</w:t>
      </w:r>
    </w:p>
  </w:comment>
  <w:comment w:id="741" w:author="Lori" w:date="2015-11-16T18:12:00Z" w:initials="L">
    <w:p w14:paraId="03A802F1" w14:textId="4847A4FC" w:rsidR="0093257E" w:rsidRDefault="0093257E">
      <w:pPr>
        <w:pStyle w:val="CommentText"/>
      </w:pPr>
      <w:r>
        <w:rPr>
          <w:rStyle w:val="CommentReference"/>
        </w:rPr>
        <w:annotationRef/>
      </w:r>
      <w:r>
        <w:t>AQ: This will be Listing 5-18 with a caption, if you go that route.</w:t>
      </w:r>
    </w:p>
  </w:comment>
  <w:comment w:id="753" w:author="Lori" w:date="2015-11-16T18:12:00Z" w:initials="L">
    <w:p w14:paraId="36537CEE" w14:textId="7D01304C" w:rsidR="008244F3" w:rsidRDefault="008244F3">
      <w:pPr>
        <w:pStyle w:val="CommentText"/>
      </w:pPr>
      <w:r>
        <w:rPr>
          <w:rStyle w:val="CommentReference"/>
        </w:rPr>
        <w:annotationRef/>
      </w:r>
      <w:r>
        <w:t>AQ: This will be Listing 5-19 with a caption, if you go that route.</w:t>
      </w:r>
    </w:p>
  </w:comment>
  <w:comment w:id="765" w:author="Lori" w:date="2015-11-16T18:12:00Z" w:initials="L">
    <w:p w14:paraId="4A8089D8" w14:textId="38CC4D03" w:rsidR="000537EC" w:rsidRDefault="000537EC">
      <w:pPr>
        <w:pStyle w:val="CommentText"/>
      </w:pPr>
      <w:r>
        <w:rPr>
          <w:rStyle w:val="CommentReference"/>
        </w:rPr>
        <w:annotationRef/>
      </w:r>
      <w:r>
        <w:t>Comp: Keep Listing caption on same page as Listing.</w:t>
      </w:r>
      <w:r w:rsidR="008244F3">
        <w:t xml:space="preserve"> </w:t>
      </w:r>
      <w:proofErr w:type="gramStart"/>
      <w:r w:rsidR="008244F3">
        <w:t>need</w:t>
      </w:r>
      <w:proofErr w:type="gramEnd"/>
      <w:r w:rsidR="008244F3">
        <w:t xml:space="preserve"> a caption, if you go that route.</w:t>
      </w:r>
    </w:p>
  </w:comment>
  <w:comment w:id="778" w:author="Lori" w:date="2015-11-16T22:52:00Z" w:initials="L">
    <w:p w14:paraId="5ACDCC51" w14:textId="440B9674" w:rsidR="00D05FAF" w:rsidRDefault="00D05FAF">
      <w:pPr>
        <w:pStyle w:val="CommentText"/>
      </w:pPr>
      <w:r>
        <w:rPr>
          <w:rStyle w:val="CommentReference"/>
        </w:rPr>
        <w:annotationRef/>
      </w:r>
      <w:r>
        <w:t>AQ: Who is “they”? Please clarify at this point.</w:t>
      </w:r>
    </w:p>
  </w:comment>
  <w:comment w:id="800" w:author="Lori" w:date="2015-11-16T18:12:00Z" w:initials="L">
    <w:p w14:paraId="5631ECD2" w14:textId="51BDEA7A" w:rsidR="008244F3" w:rsidRDefault="008244F3">
      <w:pPr>
        <w:pStyle w:val="CommentText"/>
      </w:pPr>
      <w:r>
        <w:rPr>
          <w:rStyle w:val="CommentReference"/>
        </w:rPr>
        <w:annotationRef/>
      </w:r>
      <w:r>
        <w:t>AQ: This will be Listing 5-21 with a caption, if you go that route.</w:t>
      </w:r>
    </w:p>
  </w:comment>
  <w:comment w:id="820" w:author="Lori" w:date="2015-11-16T18:12:00Z" w:initials="L">
    <w:p w14:paraId="73AEDC87" w14:textId="5072B949" w:rsidR="008244F3" w:rsidRDefault="008244F3">
      <w:pPr>
        <w:pStyle w:val="CommentText"/>
      </w:pPr>
      <w:r>
        <w:rPr>
          <w:rStyle w:val="CommentReference"/>
        </w:rPr>
        <w:annotationRef/>
      </w:r>
      <w:r>
        <w:t>AQ: This will be Listing 5-22 with a caption, if you go that route.</w:t>
      </w:r>
    </w:p>
  </w:comment>
  <w:comment w:id="830" w:author="Lori" w:date="2015-11-16T18:12:00Z" w:initials="L">
    <w:p w14:paraId="08C498B4" w14:textId="27488F13" w:rsidR="008244F3" w:rsidRDefault="008244F3">
      <w:pPr>
        <w:pStyle w:val="CommentText"/>
      </w:pPr>
      <w:r>
        <w:rPr>
          <w:rStyle w:val="CommentReference"/>
        </w:rPr>
        <w:annotationRef/>
      </w:r>
      <w:r>
        <w:t>AQ: This will be Listing 5-23 with a caption, if you go that route.</w:t>
      </w:r>
    </w:p>
  </w:comment>
  <w:comment w:id="832" w:author="Charlie Cruz" w:date="2015-11-16T18:12:00Z" w:initials="CC">
    <w:p w14:paraId="638BC939" w14:textId="77777777" w:rsidR="007F125D" w:rsidRDefault="007F125D">
      <w:pPr>
        <w:pStyle w:val="CommentText"/>
      </w:pPr>
      <w:r>
        <w:rPr>
          <w:rStyle w:val="CommentReference"/>
        </w:rPr>
        <w:annotationRef/>
      </w:r>
      <w:r>
        <w:t>Indicate what file and where in the file this code should be located.</w:t>
      </w:r>
    </w:p>
  </w:comment>
  <w:comment w:id="833" w:author="Charlie Cruz" w:date="2015-11-16T18:12:00Z" w:initials="CC">
    <w:p w14:paraId="3F55A166" w14:textId="77777777" w:rsidR="007F125D" w:rsidRDefault="007F125D">
      <w:pPr>
        <w:pStyle w:val="CommentText"/>
      </w:pPr>
      <w:r>
        <w:rPr>
          <w:rStyle w:val="CommentReference"/>
        </w:rPr>
        <w:annotationRef/>
      </w:r>
      <w:proofErr w:type="spellStart"/>
      <w:r>
        <w:t>NSURLConnection.sendAsynchronousRequest</w:t>
      </w:r>
      <w:proofErr w:type="spellEnd"/>
      <w:r>
        <w:t xml:space="preserve"> code does not match source code.</w:t>
      </w:r>
    </w:p>
  </w:comment>
  <w:comment w:id="843" w:author="Lori" w:date="2015-11-16T18:12:00Z" w:initials="L">
    <w:p w14:paraId="2FC8651D" w14:textId="77777777" w:rsidR="00BD7D2A" w:rsidRDefault="00BD7D2A" w:rsidP="00BD7D2A">
      <w:pPr>
        <w:pStyle w:val="CommentText"/>
      </w:pPr>
      <w:r>
        <w:rPr>
          <w:rStyle w:val="CommentReference"/>
        </w:rPr>
        <w:annotationRef/>
      </w:r>
      <w:r>
        <w:t>AQ: This will be Listing 5-24 with a caption, if you go that route.</w:t>
      </w:r>
    </w:p>
    <w:p w14:paraId="3B3DDF39" w14:textId="4FA95FAE" w:rsidR="00BD7D2A" w:rsidRDefault="00BD7D2A">
      <w:pPr>
        <w:pStyle w:val="CommentText"/>
      </w:pPr>
    </w:p>
  </w:comment>
  <w:comment w:id="864" w:author="Lori" w:date="2015-11-16T18:12:00Z" w:initials="L">
    <w:p w14:paraId="34211FAB" w14:textId="0EAE346C" w:rsidR="0073403D" w:rsidRDefault="0073403D">
      <w:pPr>
        <w:pStyle w:val="CommentText"/>
      </w:pPr>
      <w:r>
        <w:rPr>
          <w:rStyle w:val="CommentReference"/>
        </w:rPr>
        <w:annotationRef/>
      </w:r>
      <w:r>
        <w:t>AQ: This will be Listing 5-25 with a caption, if you go that route.</w:t>
      </w:r>
    </w:p>
  </w:comment>
  <w:comment w:id="872" w:author="Lori" w:date="2015-11-16T18:12:00Z" w:initials="L">
    <w:p w14:paraId="645C8D64" w14:textId="5CF4E722" w:rsidR="0073403D" w:rsidRDefault="0073403D">
      <w:pPr>
        <w:pStyle w:val="CommentText"/>
      </w:pPr>
      <w:r>
        <w:rPr>
          <w:rStyle w:val="CommentReference"/>
        </w:rPr>
        <w:annotationRef/>
      </w:r>
      <w:r>
        <w:t>AQ: This will be Listing 5-26 with a caption, if you go that route.</w:t>
      </w:r>
    </w:p>
  </w:comment>
  <w:comment w:id="874" w:author="Lori" w:date="2015-11-16T18:12:00Z" w:initials="L">
    <w:p w14:paraId="77B32DC0" w14:textId="2102EF94" w:rsidR="00401E30" w:rsidRDefault="00401E30">
      <w:pPr>
        <w:pStyle w:val="CommentText"/>
      </w:pPr>
      <w:r>
        <w:rPr>
          <w:rStyle w:val="CommentReference"/>
        </w:rPr>
        <w:annotationRef/>
      </w:r>
      <w:r>
        <w:t>AQ: This will be Listing 5-26 with a caption, if you go that route.</w:t>
      </w:r>
    </w:p>
  </w:comment>
  <w:comment w:id="875" w:author="Lori" w:date="2015-11-16T18:12:00Z" w:initials="L">
    <w:p w14:paraId="3A53D9E5" w14:textId="3DDAF82A" w:rsidR="0073403D" w:rsidRDefault="0073403D">
      <w:pPr>
        <w:pStyle w:val="CommentText"/>
      </w:pPr>
      <w:r>
        <w:rPr>
          <w:rStyle w:val="CommentReference"/>
        </w:rPr>
        <w:annotationRef/>
      </w:r>
    </w:p>
  </w:comment>
  <w:comment w:id="890" w:author="Lori" w:date="2015-11-16T18:12:00Z" w:initials="L">
    <w:p w14:paraId="0EE1B8D0" w14:textId="197A48B0" w:rsidR="0073403D" w:rsidRDefault="0073403D">
      <w:pPr>
        <w:pStyle w:val="CommentText"/>
      </w:pPr>
      <w:r>
        <w:rPr>
          <w:rStyle w:val="CommentReference"/>
        </w:rPr>
        <w:annotationRef/>
      </w:r>
      <w:r>
        <w:t>AQ: This will be Listing 5-27 with a caption, if you go that route.</w:t>
      </w:r>
    </w:p>
  </w:comment>
  <w:comment w:id="896" w:author="Lori" w:date="2015-11-16T18:12:00Z" w:initials="L">
    <w:p w14:paraId="1FD15233" w14:textId="1970A24E" w:rsidR="0073403D" w:rsidRDefault="0073403D">
      <w:pPr>
        <w:pStyle w:val="CommentText"/>
      </w:pPr>
      <w:r>
        <w:rPr>
          <w:rStyle w:val="CommentReference"/>
        </w:rPr>
        <w:annotationRef/>
      </w:r>
      <w:r>
        <w:t>AQ: This will be Listing 5-28 with a caption, if you go that route.</w:t>
      </w:r>
    </w:p>
  </w:comment>
  <w:comment w:id="903" w:author="Lori" w:date="2015-11-16T18:12:00Z" w:initials="L">
    <w:p w14:paraId="351A36CA" w14:textId="44E3A8B8" w:rsidR="00C03A7E" w:rsidRDefault="00C03A7E">
      <w:pPr>
        <w:pStyle w:val="CommentText"/>
      </w:pPr>
      <w:r>
        <w:rPr>
          <w:rStyle w:val="CommentReference"/>
        </w:rPr>
        <w:annotationRef/>
      </w:r>
      <w:r>
        <w:t>AQ: This will be Listing 5-29 with a caption, if you go that route.</w:t>
      </w:r>
    </w:p>
  </w:comment>
  <w:comment w:id="910" w:author="Lori" w:date="2015-11-16T18:12:00Z" w:initials="L">
    <w:p w14:paraId="323D7CCD" w14:textId="647E31A6" w:rsidR="00C03A7E" w:rsidRDefault="00C03A7E">
      <w:pPr>
        <w:pStyle w:val="CommentText"/>
      </w:pPr>
      <w:r>
        <w:rPr>
          <w:rStyle w:val="CommentReference"/>
        </w:rPr>
        <w:annotationRef/>
      </w:r>
      <w:r>
        <w:t>AQ: This will be Listing 5-30 with a caption, if you go that route.</w:t>
      </w:r>
    </w:p>
  </w:comment>
  <w:comment w:id="918" w:author="Lori" w:date="2015-11-16T18:12:00Z" w:initials="L">
    <w:p w14:paraId="49CB1377" w14:textId="340FF03D" w:rsidR="00C03A7E" w:rsidRDefault="00C03A7E">
      <w:pPr>
        <w:pStyle w:val="CommentText"/>
      </w:pPr>
      <w:r>
        <w:rPr>
          <w:rStyle w:val="CommentReference"/>
        </w:rPr>
        <w:annotationRef/>
      </w:r>
      <w:r>
        <w:t>AQ: This will be Listing 5-31 with a caption, if you go that route.</w:t>
      </w:r>
    </w:p>
  </w:comment>
  <w:comment w:id="920" w:author="Charlie Cruz" w:date="2015-11-16T18:12:00Z" w:initials="CC">
    <w:p w14:paraId="389F36D4" w14:textId="77777777" w:rsidR="007F125D" w:rsidRDefault="007F125D">
      <w:pPr>
        <w:pStyle w:val="CommentText"/>
      </w:pPr>
      <w:r>
        <w:rPr>
          <w:rStyle w:val="CommentReference"/>
        </w:rPr>
        <w:annotationRef/>
      </w:r>
      <w:r>
        <w:t>Errors in snippets above are also included in the full listing and need to be resolved.</w:t>
      </w:r>
    </w:p>
  </w:comment>
  <w:comment w:id="924" w:author="Lori" w:date="2015-11-16T18:12:00Z" w:initials="L">
    <w:p w14:paraId="2C7394CB" w14:textId="7C49AD0E" w:rsidR="00C03A7E" w:rsidRDefault="00C03A7E">
      <w:pPr>
        <w:pStyle w:val="CommentText"/>
      </w:pPr>
      <w:r>
        <w:rPr>
          <w:rStyle w:val="CommentReference"/>
        </w:rPr>
        <w:annotationRef/>
      </w:r>
      <w:r>
        <w:t>AQ: This will be Listing 5-32 with a caption, if you go that route.</w:t>
      </w:r>
    </w:p>
  </w:comment>
  <w:comment w:id="927" w:author="Lori" w:date="2015-11-16T18:12:00Z" w:initials="L">
    <w:p w14:paraId="7B5E02E4" w14:textId="368D668A" w:rsidR="007113D8" w:rsidRDefault="007113D8">
      <w:pPr>
        <w:pStyle w:val="CommentText"/>
      </w:pPr>
      <w:r>
        <w:rPr>
          <w:rStyle w:val="CommentReference"/>
        </w:rPr>
        <w:annotationRef/>
      </w:r>
      <w:r>
        <w:t>AQ: OK to delete as extraneous?</w:t>
      </w:r>
    </w:p>
  </w:comment>
  <w:comment w:id="944" w:author="Lori" w:date="2015-11-16T18:12:00Z" w:initials="L">
    <w:p w14:paraId="0F17E00C" w14:textId="0C5913AB" w:rsidR="00A26532" w:rsidRDefault="00A26532">
      <w:pPr>
        <w:pStyle w:val="CommentText"/>
      </w:pPr>
      <w:r>
        <w:rPr>
          <w:rStyle w:val="CommentReference"/>
        </w:rPr>
        <w:annotationRef/>
      </w:r>
      <w:r>
        <w:t>AQ: This will be Listing 5-33 with a caption, if you go that route.</w:t>
      </w:r>
    </w:p>
  </w:comment>
  <w:comment w:id="996" w:author="Lori" w:date="2015-11-16T18:12:00Z" w:initials="L">
    <w:p w14:paraId="7C290243" w14:textId="50A52102" w:rsidR="00A26532" w:rsidRDefault="00A26532" w:rsidP="00A26532">
      <w:pPr>
        <w:pStyle w:val="CommentText"/>
      </w:pPr>
      <w:r>
        <w:rPr>
          <w:rStyle w:val="CommentReference"/>
        </w:rPr>
        <w:annotationRef/>
      </w:r>
      <w:r>
        <w:t>AQ: This will be Listing 5-34 with a caption, if you go that route, and if this snippet fits the category?</w:t>
      </w:r>
    </w:p>
    <w:p w14:paraId="3A849F07" w14:textId="0CD5ABB5" w:rsidR="00A26532" w:rsidRDefault="00A26532">
      <w:pPr>
        <w:pStyle w:val="CommentText"/>
      </w:pPr>
    </w:p>
  </w:comment>
  <w:comment w:id="1004" w:author="Lori" w:date="2015-11-16T18:12:00Z" w:initials="L">
    <w:p w14:paraId="3FF503D6" w14:textId="0D1C8B9C" w:rsidR="00A26532" w:rsidRDefault="00A26532" w:rsidP="00A26532">
      <w:pPr>
        <w:pStyle w:val="CommentText"/>
      </w:pPr>
      <w:r>
        <w:rPr>
          <w:rStyle w:val="CommentReference"/>
        </w:rPr>
        <w:annotationRef/>
      </w:r>
      <w:r>
        <w:t>AQ: This will be Listing 5-35 with a caption, if you go that route</w:t>
      </w:r>
    </w:p>
    <w:p w14:paraId="5962B8CB" w14:textId="3B5827A0" w:rsidR="00A26532" w:rsidRDefault="00A26532">
      <w:pPr>
        <w:pStyle w:val="CommentText"/>
      </w:pPr>
    </w:p>
  </w:comment>
  <w:comment w:id="1014" w:author="Lori" w:date="2015-11-16T18:12:00Z" w:initials="L">
    <w:p w14:paraId="3636134C" w14:textId="49AD7A79" w:rsidR="00A26532" w:rsidRDefault="00A26532" w:rsidP="00A26532">
      <w:pPr>
        <w:pStyle w:val="CommentText"/>
      </w:pPr>
      <w:r>
        <w:rPr>
          <w:rStyle w:val="CommentReference"/>
        </w:rPr>
        <w:annotationRef/>
      </w:r>
      <w:r>
        <w:t>AQ: This will be Listing 5-36 with a caption, if you go that route.</w:t>
      </w:r>
    </w:p>
    <w:p w14:paraId="25260F82" w14:textId="402DC046" w:rsidR="00A26532" w:rsidRDefault="00A26532">
      <w:pPr>
        <w:pStyle w:val="CommentText"/>
      </w:pPr>
    </w:p>
  </w:comment>
  <w:comment w:id="1016" w:author="Charlie Cruz" w:date="2015-11-16T18:12:00Z" w:initials="CC">
    <w:p w14:paraId="07875A80" w14:textId="77777777" w:rsidR="007F125D" w:rsidRDefault="007F125D">
      <w:pPr>
        <w:pStyle w:val="CommentText"/>
      </w:pPr>
      <w:r>
        <w:rPr>
          <w:rStyle w:val="CommentReference"/>
        </w:rPr>
        <w:annotationRef/>
      </w:r>
      <w:r>
        <w:t>Indicate what these blocks of text are.</w:t>
      </w:r>
    </w:p>
  </w:comment>
  <w:comment w:id="1035" w:author="Lori" w:date="2015-11-16T18:12:00Z" w:initials="L">
    <w:p w14:paraId="22CF9425" w14:textId="78F923F5" w:rsidR="00A26532" w:rsidRDefault="00A26532">
      <w:pPr>
        <w:pStyle w:val="CommentText"/>
      </w:pPr>
      <w:r>
        <w:rPr>
          <w:rStyle w:val="CommentReference"/>
        </w:rPr>
        <w:annotationRef/>
      </w:r>
      <w:r>
        <w:t>AQ: This will be Listing 5-31 with a caption, if you go that route, and if this snippet fits the category?</w:t>
      </w:r>
    </w:p>
  </w:comment>
  <w:comment w:id="1044" w:author="Lori" w:date="2015-11-16T18:12:00Z" w:initials="L">
    <w:p w14:paraId="693CFF69" w14:textId="1F694FBC" w:rsidR="00003B0A" w:rsidRDefault="00003B0A">
      <w:pPr>
        <w:pStyle w:val="CommentText"/>
      </w:pPr>
      <w:r>
        <w:rPr>
          <w:rStyle w:val="CommentReference"/>
        </w:rPr>
        <w:annotationRef/>
      </w:r>
      <w:r>
        <w:t>Comp: Please keep figure caption on same page as figure.</w:t>
      </w:r>
    </w:p>
  </w:comment>
  <w:comment w:id="1127" w:author="Lori" w:date="2015-11-16T18:12:00Z" w:initials="L">
    <w:p w14:paraId="4765526C" w14:textId="7671785E" w:rsidR="00A26532" w:rsidRDefault="00A26532">
      <w:pPr>
        <w:pStyle w:val="CommentText"/>
      </w:pPr>
      <w:r>
        <w:rPr>
          <w:rStyle w:val="CommentReference"/>
        </w:rPr>
        <w:annotationRef/>
      </w:r>
      <w:r>
        <w:t>AQ: This will be Listing 5-38 with a caption, if you go that route.</w:t>
      </w:r>
    </w:p>
  </w:comment>
  <w:comment w:id="1273" w:author="Charlie Cruz" w:date="2015-11-16T18:12:00Z" w:initials="CC">
    <w:p w14:paraId="630F64E7" w14:textId="77777777" w:rsidR="007F125D" w:rsidRDefault="007F125D">
      <w:pPr>
        <w:pStyle w:val="CommentText"/>
      </w:pPr>
      <w:r>
        <w:rPr>
          <w:rStyle w:val="CommentReference"/>
        </w:rPr>
        <w:annotationRef/>
      </w:r>
      <w:r>
        <w:t>Provide chapter summary to be consistent with other chapters.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AA0ED" w15:done="0"/>
  <w15:commentEx w15:paraId="6357D4B3" w15:done="0"/>
  <w15:commentEx w15:paraId="3C297145" w15:done="0"/>
  <w15:commentEx w15:paraId="289B237C" w15:paraIdParent="3C297145" w15:done="0"/>
  <w15:commentEx w15:paraId="481623CC" w15:done="0"/>
  <w15:commentEx w15:paraId="059FCF2C" w15:done="0"/>
  <w15:commentEx w15:paraId="18B0562D" w15:done="0"/>
  <w15:commentEx w15:paraId="251FFC7B" w15:done="0"/>
  <w15:commentEx w15:paraId="4C04FCDD" w15:paraIdParent="251FFC7B" w15:done="0"/>
  <w15:commentEx w15:paraId="1128FBAD" w15:done="0"/>
  <w15:commentEx w15:paraId="387496C5" w15:done="0"/>
  <w15:commentEx w15:paraId="638BC939" w15:done="0"/>
  <w15:commentEx w15:paraId="3F55A166" w15:done="0"/>
  <w15:commentEx w15:paraId="389F36D4" w15:done="0"/>
  <w15:commentEx w15:paraId="07875A80" w15:done="0"/>
  <w15:commentEx w15:paraId="630F64E7" w15:done="0"/>
</w15:commentsEx>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Manifest>
    <wne:toolbarData r:id="rId1"/>
  </wne:toolbars>
  <wne:acds>
    <wne:acd wne:argValue="AgBCAHUAbABsAGUAdAAgAFMAdQBiACAATABpAHMAdAA=" wne:acdName="acd0" wne:fciIndexBasedOn="0065"/>
    <wne:acd wne:argValue="AgBDAGgAYQBwAHQAZQByACAATgB1AG0AYgBlAHIA" wne:acdName="acd1" wne:fciIndexBasedOn="0065"/>
    <wne:acd wne:argValue="AgBDAGgAYQBwAHQAZQByACAAVABpAHQAbABlAA==" wne:acdName="acd2" wne:fciIndexBasedOn="0065"/>
    <wne:acd wne:argValue="AgBDAG8AZABlACAAQgBvAGwAZAA=" wne:acdName="acd3" wne:fciIndexBasedOn="0065"/>
    <wne:acd wne:argValue="AgBCAHUAbABsAGUAdAAgAFMAdQBiACAATABpAHMAdABfAFMAdABkAA==" wne:acdName="acd4" wne:fciIndexBasedOn="0065"/>
    <wne:acd wne:argValue="AgBCAG8AZAB5ACAAVABlAHgAdABfAFMAdABkAA==" wne:acdName="acd5" wne:fciIndexBasedOn="0065"/>
    <wne:acd wne:argValue="AgBDAG8AZABlACAAQwBhAHAAdABpAG8AbgA=" wne:acdName="acd6" wne:fciIndexBasedOn="0065"/>
    <wne:acd wne:argValue="AgBDAG8AZABlACAASQBuAGwAaQBuAGUA" wne:acdName="acd7" wne:fciIndexBasedOn="0065"/>
    <wne:acd wne:argValue="AgBDAG8AZABlAA==" wne:acdName="acd8" wne:fciIndexBasedOn="0065"/>
    <wne:acd wne:argValue="AgBIAGUAYQBkAGkAbgBnADEAXwBTAHQAZAA=" wne:acdName="acd9" wne:fciIndexBasedOn="0065"/>
    <wne:acd wne:argValue="AgBEAGkAbgBnAGIAYQB0AA==" wne:acdName="acd10" wne:fciIndexBasedOn="0065"/>
    <wne:acd wne:argValue="AgBQAGEAZwBlACAATgB1AG0AYgBlAHIAXwBTAHQAZAA=" wne:acdName="acd11" wne:fciIndexBasedOn="0065"/>
    <wne:acd wne:argValue="AgBFAHgAZQByAGMAaQBzAGUAIABCAG8AZAB5AA==" wne:acdName="acd12" wne:fciIndexBasedOn="0065"/>
    <wne:acd wne:argValue="AgBFAHgAZQByAGMAaQBzAGUAIABCAHUAbABsAGUAdAA=" wne:acdName="acd13" wne:fciIndexBasedOn="0065"/>
    <wne:acd wne:argValue="AgBFAHgAZQByAGMAaQBzAGUAIABIAGUAYQBkAF8AUwB0AGQA" wne:acdName="acd14" wne:fciIndexBasedOn="0065"/>
    <wne:acd wne:argValue="AgBTAGkAZABlACAAQgBhAHIAIABIAGUAYQBkAF8AUwB0AGQA" wne:acdName="acd15" wne:fciIndexBasedOn="0065"/>
    <wne:acd wne:argValue="UwBQAGkA" wne:acdName="acd16" wne:fciIndexBasedOn="0211"/>
    <wne:acd wne:argValue="QwBNAG8AaAB1AGEA" wne:acdName="acd17" wne:fciIndexBasedOn="0211"/>
    <wne:acd wne:argValue="AgBTAGkAZABlACAAQgBhAHIAIABTAHUAYgBoAGUAYQBkAF8AUwB0AGQA" wne:acdName="acd18" wne:fciIndexBasedOn="0065"/>
    <wne:acd wne:argValue="AgBFAHgAZQByAGMAaQBzAGUAIABTAHUAYgBoAGUAYQBkAF8AUwB0AGQA" wne:acdName="acd19" wne:fciIndexBasedOn="0065"/>
    <wne:acd wne:argValue="AgBFAHgAZQByAGMAaQBzAGUAIABCAG8AZAB5AF8AUwB0AGQA" wne:acdName="acd20" wne:fciIndexBasedOn="0065"/>
    <wne:acd wne:argValue="AgBTAGkAZABlACAAQgBhAHIAIABCAG8AZAB5AF8AUwB0AGQA" wne:acdName="acd21" wne:fciIndexBasedOn="0065"/>
    <wne:acd wne:argValue="AgBFAHgAZQByAGMAaQBzAGUAIABDAG8AZABlAA==" wne:acdName="acd22" wne:fciIndexBasedOn="0065"/>
    <wne:acd wne:argValue="AgBFAHgAZQByAGMAaQBzAGUAIABMAGEAcwB0AF8AUwB0AGQA" wne:acdName="acd23" wne:fciIndexBasedOn="0065"/>
    <wne:acd wne:argValue="AgBTAGkAZABlACAAQgBhAHIAIABMAGEAcwB0AF8AUwB0AGQA" wne:acdName="acd24" wne:fciIndexBasedOn="0065"/>
    <wne:acd wne:argValue="AgBDAG8AZABlACAASQBuAGwAaQBuAGUAXwBTAHQAZAA=" wne:acdName="acd25" wne:fciIndexBasedOn="0065"/>
    <wne:acd wne:argValue="AgBIAGUAYQBkAGkAbgBnADIAXwBTAHQAZAA=" wne:acdName="acd26" wne:fciIndexBasedOn="0065"/>
    <wne:acd wne:argValue="AgBIAGUAYQBkAGkAbgBnADMAXwBTAHQAZAA=" wne:acdName="acd27" wne:fciIndexBasedOn="0065"/>
    <wne:acd wne:argValue="AgBDAG8AZABlACAAQwBhAHAAdABpAG8AbgBfAFMAdABkAA==" wne:acdName="acd28" wne:fciIndexBasedOn="0065"/>
    <wne:acd wne:argValue="AgBDAG8AZABlACAAQgBvAGwAZABfAFMAdABkAA==" wne:acdName="acd29" wne:fciIndexBasedOn="0065"/>
    <wne:acd wne:argValue="AgBOAHUAbQAgAFMAdQBiACAATABpAHMAdABfAFMAdABkAA==" wne:acdName="acd30" wne:fciIndexBasedOn="0065"/>
    <wne:acd wne:argValue="AgBIAGUAYQBkAGkAbgBnADQAXwBTAHQAZAA=" wne:acdName="acd31" wne:fciIndexBasedOn="0065"/>
    <wne:acd wne:argValue="AgBFAHgAZQByAGMAaQBzAGUAIABIAGUAYQBkAA==" wne:acdName="acd32" wne:fciIndexBasedOn="0065"/>
    <wne:acd wne:argValue="AgBFAHgAZQByAGMAaQBzAGUAIABMAGEAcwB0AA==" wne:acdName="acd33" wne:fciIndexBasedOn="0065"/>
    <wne:acd wne:argValue="AgBIAGUAYQBkAGkAbgBnADUAXwBTAHQAZAA=" wne:acdName="acd34" wne:fciIndexBasedOn="0065"/>
    <wne:acd wne:argValue="AgBFAHgAZQByAGMAaQBzAGUAIABOAHUAbQA=" wne:acdName="acd35" wne:fciIndexBasedOn="0065"/>
    <wne:acd wne:argValue="AgBVAG4AbgB1AG0AYgBlAHIAZQBkACAATABpAHMAdABfAFMAdABkAA==" wne:acdName="acd36" wne:fciIndexBasedOn="0065"/>
    <wne:acd wne:argValue="AgBBAHAAcgBlAHMAcwAgAFQAYQBiAGwAZQBfAFMAdABkAA==" wne:acdName="acd37" wne:fciIndexBasedOn="0065"/>
    <wne:acd wne:argValue="AgBUAGEAYgBsAGUAIABHAHIAaQBkAF8AUwB0AGQA" wne:acdName="acd38" wne:fciIndexBasedOn="0065"/>
    <wne:acd wne:argValue="AgBUAGEAYgBsAGUAIABMAGkAcwB0AF8AUwB0AGQA" wne:acdName="acd39" wne:fciIndexBasedOn="0065"/>
    <wne:acd wne:argValue="AgBUAGEAYgBsAGUAIABUAGUAeAB0AF8AUwB0AGQA" wne:acdName="acd40" wne:fciIndexBasedOn="0065"/>
    <wne:acd wne:argValue="AgBGAG8AbwB0AG4AbwB0AGUAXwBTAHQAZAA=" wne:acdName="acd41" wne:fciIndexBasedOn="0065"/>
    <wne:acd wne:argValue="AgBGAG8AbwB0AGUAcgBfAFMAdABkAA==" wne:acdName="acd42" wne:fciIndexBasedOn="0065"/>
    <wne:acd wne:argValue="AgBGAG8AbwB0AGUAcgAgAFQAZQB4AHQAXwBTAHQAZAA=" wne:acdName="acd43" wne:fciIndexBasedOn="0065"/>
    <wne:acd wne:argValue="AgBRAHUAbwB0AGUAXwBTAHQAZAA=" wne:acdName="acd44" wne:fciIndexBasedOn="0065"/>
    <wne:acd wne:argValue="AgBRAHUAbwB0AGUAIABTAG8AdQByAGMAZQBfAFMAdABkAA==" wne:acdName="acd45" wne:fciIndexBasedOn="0065"/>
    <wne:acd wne:argValue="AgBSAGUAcwB1AGwAdABzAF8AUwB0AGQA" wne:acdName="acd46" wne:fciIndexBasedOn="0065"/>
    <wne:acd wne:argValue="AgBFAHgAZQByAGMAaQBzAGUAIABCAHUAbABsAGUAdABfAFMAdABkAA==" wne:acdName="acd47" wne:fciIndexBasedOn="0065"/>
    <wne:acd wne:argValue="AgBTAGkAZABlACAAQgBhAHIAIABCAHUAbABsAGUAdABfAFMAdABkAA==" wne:acdName="acd48" wne:fciIndexBasedOn="0065"/>
    <wne:acd wne:argValue="AgBFAHgAZQByAGMAaQBzAGUAIABOAHUAbQBfAFMAdABkAA==" wne:acdName="acd49" wne:fciIndexBasedOn="0065"/>
    <wne:acd wne:argValue="AgBDAGgAYQBwAHQAZQByACAAUwB1AGIAdABpAHQAbABlAA==" wne:acdName="acd50" wne:fciIndexBasedOn="0065"/>
    <wne:acd wne:argValue="AgBTAGkAZABlACAAQgBhAHIAIABOAHUAbQBfAFMAdABkAA==" wne:acdName="acd51" wne:fciIndexBasedOn="0065"/>
    <wne:acd wne:argValue="AgBFAHgAZQByAGMAaQBzAGUAIABDAG8AZABlAF8AUwB0AGQA" wne:acdName="acd52" wne:fciIndexBasedOn="0065"/>
    <wne:acd wne:argValue="AgBTAEIAIABDAG8AZABlAF8AUwB0AGQA" wne:acdName="acd53" wne:fciIndexBasedOn="0065"/>
    <wne:acd wne:argValue="AgBEAGkAbgBnAGIAYQB0AF8AUwB0AGQA" wne:acdName="acd54" wne:fciIndexBasedOn="0065"/>
    <wne:acd wne:argValue="AgBGAE0AIABCAG8AbwBrACAAVABpAHQAbABlAF8AUwB0AGQA" wne:acdName="acd55" wne:fciIndexBasedOn="0065"/>
    <wne:acd wne:argValue="AgBGAE0AIABTAHUAYgB0AGkAdABsAGUAXwBTAHQAZAA=" wne:acdName="acd56" wne:fciIndexBasedOn="0065"/>
    <wne:acd wne:argValue="AgBGAE0AIABFAGQAaQB0AGkAbwBuAF8AUwB0AGQA" wne:acdName="acd57" wne:fciIndexBasedOn="0065"/>
    <wne:acd wne:argValue="AgBGAE0AIABBAHUAdABoAG8AcgBfAFMAdABkAA==" wne:acdName="acd58" wne:fciIndexBasedOn="0065"/>
    <wne:acd wne:argValue="AgBGAE0AIABDAG8AcAB5AHIAaQBnAGgAdAAgAFQAaQB0AGwAZQBfAFMAdABkAA==" wne:acdName="acd59" wne:fciIndexBasedOn="0065"/>
    <wne:acd wne:argValue="AgBGAE0AIABDAG8AcAB5AHIAaQBnAGgAdABfAFMAdABkAA==" wne:acdName="acd60" wne:fciIndexBasedOn="0065"/>
    <wne:acd wne:argValue="AgBGAGkAZwB1AHIAZQAgAEMAYQBwAHQAaQBvAG4A" wne:acdName="acd61" wne:fciIndexBasedOn="0065"/>
    <wne:acd wne:argValue="AgBGAE0AIABDAG8AcAB5AHIAaQBnAGgAdAAgAEMAcgBlAGQAaQB0AHMAXwBTAHQAZAA=" wne:acdName="acd62" wne:fciIndexBasedOn="0065"/>
    <wne:acd wne:argValue="AgBGAE0AIABDAG8AcAB5AHIAaQBnAGgAdAAgAEMAcgBlAGQAaQB0AHMAIABMAGEAcwB0AF8AUwB0&#10;AGQA" wne:acdName="acd63" wne:fciIndexBasedOn="0065"/>
    <wne:acd wne:argValue="AgBGAE0AIABEAGUAZABpAGMAYQB0AGkAbwBuAF8AUwB0AGQA" wne:acdName="acd64" wne:fciIndexBasedOn="0065"/>
    <wne:acd wne:argValue="AgBGAE0AIABIAGUAYQBkAF8AUwB0AGQA" wne:acdName="acd65" wne:fciIndexBasedOn="0065"/>
    <wne:acd wne:argValue="AgBUAG8AQwAgADIAXwBTAHQAZAA=" wne:acdName="acd66" wne:fciIndexBasedOn="0065"/>
    <wne:acd wne:argValue="AgBUAG8AQwAgADMAXwBTAHQAZAA=" wne:acdName="acd67" wne:fciIndexBasedOn="0065"/>
    <wne:acd wne:argValue="AgBGAE0AIABUAGUAeAB0AF8AUwB0AGQA" wne:acdName="acd68" wne:fciIndexBasedOn="0065"/>
    <wne:acd wne:argValue="AgBGAE0AIABUAGUAeAB0ACAAQwBvAG4AdABfAFMAdABkAA==" wne:acdName="acd69" wne:fciIndexBasedOn="0065"/>
    <wne:acd wne:argValue="AgBQAGEAcgB0ACAATgB1AG0AYgBlAHIAXwBTAHQAZAA=" wne:acdName="acd70" wne:fciIndexBasedOn="0065"/>
    <wne:acd wne:argValue="AgBQAGEAcgB0ACAATwBwAGUAbgBlAHIAIABUAGUAeAB0AF8AUwB0AGQA" wne:acdName="acd71" wne:fciIndexBasedOn="0065"/>
    <wne:acd wne:argValue="AgBQAGEAcgB0ACAAVABlAHgAdABfAFMAdABkAA==" wne:acdName="acd72" wne:fciIndexBasedOn="0065"/>
    <wne:acd wne:argValue="AgBQAGEAcgB0ACAAVABpAHQAbABlAF8AUwB0AGQA" wne:acdName="acd73" wne:fciIndexBasedOn="0065"/>
    <wne:acd wne:argValue="AgBCAHUAbABsAGUAdAA=" wne:acdName="acd74" wne:fciIndexBasedOn="0065"/>
    <wne:acd wne:argValue="AgBGAGkAZwB1AHIAZQA=" wne:acdName="acd75" wne:fciIndexBasedOn="0065"/>
    <wne:acd wne:argValue="AgBCAG8AZAB5ACAAVABlAHgAdABfAE0AYQBjAA==" wne:acdName="acd76" wne:fciIndexBasedOn="0065"/>
    <wne:acd wne:argValue="AgBUAGEAYgBsAGUAIABIAGUAYQBkAA==" wne:acdName="acd77" wne:fciIndexBasedOn="0065"/>
    <wne:acd wne:argValue="AgBUAGEAYgBsAGUAIABMAGkAcwB0AA==" wne:acdName="acd78" wne:fciIndexBasedOn="0065"/>
    <wne:acd wne:argValue="AQAAAEIA" wne:acdName="acd79" wne:fciIndexBasedOn="0065"/>
    <wne:acd wne:argValue="AgBIAGUAYQBkAGkAbgBnACAAMQBfAE0AYQBjAA==" wne:acdName="acd80" wne:fciIndexBasedOn="0065"/>
    <wne:acd wne:argValue="AgBQAGEAZwBlACAATgB1AG0AYgBlAHIAXwBNAGEAYwA=" wne:acdName="acd81" wne:fciIndexBasedOn="0065"/>
    <wne:acd wne:argValue="AQAAAAEA" wne:acdName="acd82" wne:fciIndexBasedOn="0065"/>
    <wne:acd wne:argValue="AgBDAGgAYQBwAHQAZQByACAATgB1AG0AYgBlAHIAXwBTAHQAZAA=" wne:acdName="acd83" wne:fciIndexBasedOn="0065"/>
    <wne:acd wne:argValue="AgBDAGgAYQBwAHQAZQByACAAVABpAHQAbABlAF8AUwB0AGQA" wne:acdName="acd84" wne:fciIndexBasedOn="0065"/>
    <wne:acd wne:argValue="AQAAACkA" wne:acdName="acd85" wne:fciIndexBasedOn="0065"/>
    <wne:acd wne:argValue="AQAAAAIA" wne:acdName="acd86" wne:fciIndexBasedOn="0065"/>
    <wne:acd wne:argValue="AgBCAG8AZAB5ACAAVABlAHgAdAAgAEYAaQByAHMAdABfAFMAdABkAA==" wne:acdName="acd87" wne:fciIndexBasedOn="0065"/>
    <wne:acd wne:argValue="AgBOAG8AdABlAC8AVABpAHAALwBDAGEAdQB0AGkAbwBuAF8AUwB0AGQA" wne:acdName="acd88" wne:fciIndexBasedOn="0065"/>
    <wne:acd wne:argValue="AgBCAHUAbABsAGUAdABfAFMAdABkAA==" wne:acdName="acd89" wne:fciIndexBasedOn="0065"/>
    <wne:acd wne:argValue="AQAAAAMA" wne:acdName="acd90" wne:fciIndexBasedOn="0065"/>
    <wne:acd wne:argValue="AQAAAAQA" wne:acdName="acd91" wne:fciIndexBasedOn="0065"/>
    <wne:acd wne:argValue="AQAAACAA" wne:acdName="acd92" wne:fciIndexBasedOn="0065"/>
    <wne:acd wne:argValue="AgBRAHUAbwB0AGUA" wne:acdName="acd93" wne:fciIndexBasedOn="0065"/>
    <wne:acd wne:argValue="AgBIAGUAYQBkAGkAbgBnACAAMgBfAE0AYQBjAA==" wne:acdName="acd94" wne:fciIndexBasedOn="0065"/>
    <wne:acd wne:argValue="AgBIAGUAYQBkAGkAbgBnACAAMwBfAE0AYQBjAA==" wne:acdName="acd95" wne:fciIndexBasedOn="0065"/>
    <wne:acd wne:argValue="AgBTAEIAIABDAG8AZABlAA==" wne:acdName="acd96" wne:fciIndexBasedOn="0065"/>
    <wne:acd wne:acdName="acd97" wne:fciIndexBasedOn="0065"/>
    <wne:acd wne:acdName="acd98" wne:fciIndexBasedOn="0065"/>
    <wne:acd wne:acdName="acd99" wne:fciIndexBasedOn="0065"/>
    <wne:acd wne:acdName="acd100" wne:fciIndexBasedOn="0065"/>
    <wne:acd wne:acdName="acd101" wne:fciIndexBasedOn="0065"/>
    <wne:acd wne:argValue="AgBIAGUAYQBkAGkAbgBnACAANABfAE0AYQBjAA==" wne:acdName="acd102" wne:fciIndexBasedOn="0065"/>
    <wne:acd wne:argValue="AgBDAG8AZABlAF8AUwB0AGQA" wne:acdName="acd103" wne:fciIndexBasedOn="0065"/>
    <wne:acd wne:argValue="AgBOAHUAbQAgAEwAaQBzAHQAXwBTAHQAZAA=" wne:acdName="acd104" wne:fciIndexBasedOn="0065"/>
    <wne:acd wne:acdName="acd105" wne:fciIndexBasedOn="0065"/>
    <wne:acd wne:argValue="AgBGAGkAZwB1AHIAZQAgAEMAYQBwAHQAaQBvAG4AXwBTAHQAZAA=" wne:acdName="acd106" wne:fciIndexBasedOn="0065"/>
    <wne:acd wne:argValue="AgBUAGEAYgBsAGUAIABDAGEAcAB0AGkAbwBuAF8AUwB0AGQA" wne:acdName="acd107" wne:fciIndexBasedOn="0065"/>
    <wne:acd wne:argValue="AgBUAGEAYgBsAGUAIABIAGUAYQBkAF8AUwB0AGQA" wne:acdName="acd108" wne:fciIndexBasedOn="0065"/>
    <wne:acd wne:acdName="acd109" wne:fciIndexBasedOn="0065"/>
    <wne:acd wne:argValue="AgBUAGEAYgBsAGUAIABUAGUAeAB0ACAATABhAHMAdABfAFMAdABkAA==" wne:acdName="acd110" wne:fciIndexBasedOn="0065"/>
    <wne:acd wne:argValue="AgBUAGEAYgBsAGUAIABGAG8AbwB0AG4AbwB0AGUAXwBTAHQAZAA=" wne:acdName="acd111" wne:fciIndexBasedOn="0065"/>
    <wne:acd wne:acdName="acd112" wne:fciIndexBasedOn="0065"/>
    <wne:acd wne:acdName="acd113" wne:fciIndexBasedOn="0065"/>
    <wne:acd wne:acdName="acd114" wne:fciIndexBasedOn="0065"/>
    <wne:acd wne:acdName="acd115" wne:fciIndexBasedOn="0065"/>
    <wne:acd wne:acdName="acd116" wne:fciIndexBasedOn="0065"/>
    <wne:acd wne:acdName="acd117" wne:fciIndexBasedOn="0065"/>
    <wne:acd wne:acdName="acd118" wne:fciIndexBasedOn="0065"/>
    <wne:acd wne:acdName="acd119" wne:fciIndexBasedOn="0065"/>
    <wne:acd wne:argValue="AgBGAG8AbwB0AGUAcgBfAE0AYQBjAA==" wne:acdName="acd120" wne:fciIndexBasedOn="0065"/>
    <wne:acd wne:acdName="acd121" wne:fciIndexBasedOn="0065"/>
    <wne:acd wne:argValue="AgBRAHUAbwB0AGUAXwBNAGEAYwA=" wne:acdName="acd122" wne:fciIndexBasedOn="0065"/>
    <wne:acd wne:acdName="acd123" wne:fciIndexBasedOn="0065"/>
    <wne:acd wne:acdName="acd124" wne:fciIndexBasedOn="0065"/>
    <wne:acd wne:acdName="acd125" wne:fciIndexBasedOn="0065"/>
    <wne:acd wne:acdName="acd126" wne:fciIndexBasedOn="0065"/>
    <wne:acd wne:acdName="acd127" wne:fciIndexBasedOn="0065"/>
    <wne:acd wne:acdName="acd128" wne:fciIndexBasedOn="0065"/>
    <wne:acd wne:argValue="AgBTAEIAIABDAG8AZABlAF8ATQBhAGMA" wne:acdName="acd129" wne:fciIndexBasedOn="0065"/>
    <wne:acd wne:acdName="acd130" wne:fciIndexBasedOn="0065"/>
    <wne:acd wne:acdName="acd131" wne:fciIndexBasedOn="0065"/>
    <wne:acd wne:acdName="acd132" wne:fciIndexBasedOn="0065"/>
    <wne:acd wne:acdName="acd133" wne:fciIndexBasedOn="0065"/>
    <wne:acd wne:acdName="acd134" wne:fciIndexBasedOn="0065"/>
    <wne:acd wne:acdName="acd135" wne:fciIndexBasedOn="0065"/>
    <wne:acd wne:acdName="acd136" wne:fciIndexBasedOn="0065"/>
    <wne:acd wne:acdName="acd137" wne:fciIndexBasedOn="0065"/>
    <wne:acd wne:acdName="acd138" wne:fciIndexBasedOn="0065"/>
    <wne:acd wne:acdName="acd139" wne:fciIndexBasedOn="0065"/>
    <wne:acd wne:acdName="acd140" wne:fciIndexBasedOn="0065"/>
    <wne:acd wne:acdName="acd141" wne:fciIndexBasedOn="0065"/>
    <wne:acd wne:acdName="acd142" wne:fciIndexBasedOn="0065"/>
    <wne:acd wne:acdName="acd143" wne:fciIndexBasedOn="0065"/>
    <wne:acd wne:acdName="acd144" wne:fciIndexBasedOn="0065"/>
    <wne:acd wne:acdName="acd145" wne:fciIndexBasedOn="0065"/>
    <wne:acd wne:acdName="acd146" wne:fciIndexBasedOn="0065"/>
    <wne:acd wne:acdName="acd147" wne:fciIndexBasedOn="0065"/>
    <wne:acd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GAE0AIABBAHUAdABoAG8Acg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E0AIABCAG8AbwBrACAAVABpAHQAbABlAA==" wne:acdName="acd197" wne:fciIndexBasedOn="0065"/>
    <wne:acd wne:argValue="AgBGAE0AIABDAG8AcAB5AHIAaQBnAGgAdAAgAEMAcgBlAGQAaQB0AHMAIABMAGEAcwB0AA==" wne:acdName="acd198" wne:fciIndexBasedOn="0065"/>
    <wne:acd wne:argValue="AgBGAE0AIABDAG8AcAB5AHIAaQBnAGgAdAAgAEMAcgBlAGQAaQB0AHMA" wne:acdName="acd199" wne:fciIndexBasedOn="0065"/>
    <wne:acd wne:argValue="AgBGAE0AIABDAG8AcAB5AHIAaQBnAGgAdAAgAFQAaQB0AGwAZQA=" wne:acdName="acd200" wne:fciIndexBasedOn="0065"/>
    <wne:acd wne:argValue="AgBGAE0AIABDAG8AcAB5AHIAaQBnAGgAdAA=" wne:acdName="acd201" wne:fciIndexBasedOn="0065"/>
    <wne:acd wne:argValue="AgBGAE0AIABEAGUAZABpAGMAYQB0AGkAbwBuAA==" wne:acdName="acd202" wne:fciIndexBasedOn="0065"/>
    <wne:acd wne:argValue="AgBGAE0AIABFAGQAaQB0AGkAbwBuAA==" wne:acdName="acd203" wne:fciIndexBasedOn="0065"/>
    <wne:acd wne:argValue="AgBGAE0AIABIAGUAYQBkAA==" wne:acdName="acd204" wne:fciIndexBasedOn="0065"/>
    <wne:acd wne:argValue="AgBGAE0AIABTAHUAYgB0AGkAdABsAGUA" wne:acdName="acd205" wne:fciIndexBasedOn="0065"/>
    <wne:acd wne:argValue="AgBGAE0AIABUAGUAeAB0ACAAQwBvAG4AdAA=" wne:acdName="acd206" wne:fciIndexBasedOn="0065"/>
    <wne:acd wne:argValue="AgBGAE0AIABUAGUAeAB0AA==" wne:acdName="acd207" wne:fciIndexBasedOn="0065"/>
    <wne:acd wne:argValue="AgBGAG8AbwB0AGUAcgAgAFQAZQB4AHQA" wne:acdName="acd208" wne:fciIndexBasedOn="0065"/>
    <wne:acd wne:argValue="AgBGAG8AbwB0AG4AbwB0AGUA" wne:acdName="acd209" wne:fciIndexBasedOn="0065"/>
    <wne:acd wne:argValue="AgBNAGUAbgB1ACAASQB0AGUAbQA=" wne:acdName="acd210" wne:fciIndexBasedOn="0065"/>
    <wne:acd wne:argValue="AgBOAG8AdABlAC8AVABpAHAALwBDAGEAdQB0AGkAbwBuAA==" wne:acdName="acd211" wne:fciIndexBasedOn="0065"/>
    <wne:acd wne:argValue="AgBOAHUAbQAgAFMAdQBiACAATABpAHMAdAA=" wne:acdName="acd212" wne:fciIndexBasedOn="0065"/>
    <wne:acd wne:argValue="AgBOAHUAbQAgAEwAaQBzAHQA" wne:acdName="acd213" wne:fciIndexBasedOn="0065"/>
    <wne:acd wne:argValue="AgBQAGEAcgB0ACAATgB1AG0AYgBlAHIA" wne:acdName="acd214" wne:fciIndexBasedOn="0065"/>
    <wne:acd wne:argValue="AgBQAGEAcgB0ACAAVABpAHQAbABlAA==" wne:acdName="acd215" wne:fciIndexBasedOn="0065"/>
    <wne:acd wne:argValue="AgBQAGEAcgB0ACAAVABlAHgAdAA=" wne:acdName="acd216" wne:fciIndexBasedOn="0065"/>
    <wne:acd wne:argValue="AgBRAHUAbwB0AGUAIABTAG8AdQByAGMAZQA=" wne:acdName="acd217" wne:fciIndexBasedOn="0065"/>
    <wne:acd wne:argValue="AgBSAGUAcwB1AGwAdABzAA==" wne:acdName="acd218" wne:fciIndexBasedOn="0065"/>
    <wne:acd wne:argValue="AgBTAGkAZABlACAAQgBhAHIAIABCAG8AZAB5AA==" wne:acdName="acd219" wne:fciIndexBasedOn="0065"/>
    <wne:acd wne:argValue="AgBTAGkAZABlACAAQgBhAHIAIABCAHUAbABsAGUAdAA=" wne:acdName="acd220" wne:fciIndexBasedOn="0065"/>
    <wne:acd wne:argValue="AgBTAGkAZABlACAAQgBhAHIAIABIAGUAYQBkAA==" wne:acdName="acd221" wne:fciIndexBasedOn="0065"/>
    <wne:acd wne:argValue="AgBTAGkAZABlACAAQgBhAHIAIABMAGEAcwB0AA==" wne:acdName="acd222" wne:fciIndexBasedOn="0065"/>
    <wne:acd wne:argValue="AgBTAGkAZABlACAAQgBhAHIAIABOAHUAbQA=" wne:acdName="acd223" wne:fciIndexBasedOn="0065"/>
    <wne:acd wne:argValue="AgBUAGEAYgBsAGUAIABDAGEAcAB0AGkAbwBuAA==" wne:acdName="acd224" wne:fciIndexBasedOn="0065"/>
    <wne:acd wne:argValue="AgBUAGEAYgBsAGUAIABGAG8AbwB0AG4AbwB0AGUA" wne:acdName="acd225" wne:fciIndexBasedOn="0065"/>
    <wne:acd wne:argValue="AgBUAGEAYgBsAGUAIABUAGUAeAB0ACAATABhAHMAdAA=" wne:acdName="acd226" wne:fciIndexBasedOn="0065"/>
    <wne:acd wne:argValue="AgBUAGEAYgBsAGUAIABUAGUAeAB0AA==" wne:acdName="acd227" wne:fciIndexBasedOn="0065"/>
    <wne:acd wne:argValue="AgBUAG8AQwAgADIA" wne:acdName="acd228" wne:fciIndexBasedOn="0065"/>
    <wne:acd wne:argValue="AgBUAG8AQwAgADMA" wne:acdName="acd229" wne:fciIndexBasedOn="0065"/>
    <wne:acd wne:argValue="AgBVAG4AbgB1AG0AYgBlAHIAZQBkACAATABpAHMAdAA=" wne:acdName="acd23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18373" w14:textId="77777777" w:rsidR="006F3F08" w:rsidRDefault="006F3F08">
      <w:r>
        <w:separator/>
      </w:r>
    </w:p>
  </w:endnote>
  <w:endnote w:type="continuationSeparator" w:id="0">
    <w:p w14:paraId="3EB465EB" w14:textId="77777777" w:rsidR="006F3F08" w:rsidRDefault="006F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Roman">
    <w:altName w:val="Cambria"/>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NeueHeavyCond">
    <w:altName w:val="Times New Roman"/>
    <w:charset w:val="00"/>
    <w:family w:val="auto"/>
    <w:pitch w:val="variable"/>
    <w:sig w:usb0="00000001" w:usb1="00000000" w:usb2="00000000" w:usb3="00000000" w:csb0="00000111"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HelveticaNeue MediumExt">
    <w:panose1 w:val="00000000000000000000"/>
    <w:charset w:val="00"/>
    <w:family w:val="swiss"/>
    <w:notTrueType/>
    <w:pitch w:val="variable"/>
    <w:sig w:usb0="00000003" w:usb1="00000000" w:usb2="00000000" w:usb3="00000000" w:csb0="00000001" w:csb1="00000000"/>
  </w:font>
  <w:font w:name="Utopia">
    <w:altName w:val="Cambria"/>
    <w:panose1 w:val="00000000000000000000"/>
    <w:charset w:val="00"/>
    <w:family w:val="roman"/>
    <w:notTrueType/>
    <w:pitch w:val="variable"/>
    <w:sig w:usb0="00000003" w:usb1="00000000" w:usb2="00000000" w:usb3="00000000" w:csb0="00000001" w:csb1="00000000"/>
  </w:font>
  <w:font w:name="Utopia Bold">
    <w:panose1 w:val="00000000000000000000"/>
    <w:charset w:val="00"/>
    <w:family w:val="roman"/>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Helvetica Neue">
    <w:altName w:val="Corbel"/>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HelveticaNeue Condensed">
    <w:altName w:val="Cambria"/>
    <w:panose1 w:val="00000000000000000000"/>
    <w:charset w:val="00"/>
    <w:family w:val="swiss"/>
    <w:notTrueType/>
    <w:pitch w:val="variable"/>
    <w:sig w:usb0="00000003" w:usb1="00000000" w:usb2="00000000" w:usb3="00000000" w:csb0="00000001" w:csb1="00000000"/>
  </w:font>
  <w:font w:name="TheSansMonoConNormal">
    <w:altName w:val="Cambria"/>
    <w:panose1 w:val="00000000000000000000"/>
    <w:charset w:val="00"/>
    <w:family w:val="modern"/>
    <w:notTrueType/>
    <w:pitch w:val="variable"/>
    <w:sig w:usb0="00000003" w:usb1="00000000" w:usb2="00000000" w:usb3="00000000" w:csb0="00000001" w:csb1="00000000"/>
  </w:font>
  <w:font w:name="TheSansMonoConBlack">
    <w:altName w:val="Cambria"/>
    <w:panose1 w:val="00000000000000000000"/>
    <w:charset w:val="00"/>
    <w:family w:val="moder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ZapfDingbats">
    <w:altName w:val="Zapf Dingbats"/>
    <w:panose1 w:val="00000000000000000000"/>
    <w:charset w:val="00"/>
    <w:family w:val="decorative"/>
    <w:notTrueType/>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MyriadPro-Black">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5B543" w14:textId="77777777" w:rsidR="006F3F08" w:rsidRDefault="006F3F08">
      <w:r>
        <w:separator/>
      </w:r>
    </w:p>
  </w:footnote>
  <w:footnote w:type="continuationSeparator" w:id="0">
    <w:p w14:paraId="7098D2E4" w14:textId="77777777" w:rsidR="006F3F08" w:rsidRDefault="006F3F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13FDFF" w14:textId="74962E16" w:rsidR="007F125D" w:rsidRPr="00E57AF5" w:rsidRDefault="004D0071" w:rsidP="00E3343C">
    <w:pPr>
      <w:pStyle w:val="Header"/>
      <w:rPr>
        <w:rFonts w:ascii="HelveticaNeueHeavyCond" w:hAnsi="HelveticaNeueHeavyCond"/>
        <w:sz w:val="16"/>
        <w:szCs w:val="16"/>
      </w:rPr>
    </w:pPr>
    <w:r>
      <w:rPr>
        <w:rFonts w:ascii="HelveticaNeue Condensed" w:hAnsi="HelveticaNeue Condensed"/>
        <w:noProof/>
        <w:sz w:val="16"/>
        <w:szCs w:val="16"/>
      </w:rPr>
      <w:pict w14:anchorId="454B2C61">
        <v:shape id="Arc 37" o:spid="_x0000_s2050" style="position:absolute;margin-left:-10.55pt;margin-top:11.05pt;width:440.95pt;height:47.8pt;rotation:-465fd;flip:x;z-index:251656704;visibility:visible" coordsize="21600,21600" o:spt="100" wrapcoords="3931 -338 -37 -338 -37 1012 18955 5062 18955 5400 20939 7088 21122 7088 21269 7088 21269 6412 20351 5400 19763 5062 19800 3375 11094 0 6906 -338 3931 -3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" adj="0,,0" path="m-1,677nfc1754,227,3557,-1,5369,-1,11397,-1,17151,2519,21240,6948em-1,677nsc1754,227,3557,-1,5369,-1,11397,-1,17151,2519,21240,6948l5369,21600,-1,677xe" filled="f" fillcolor="black" strokeweight=".5pt">
          <v:stroke joinstyle="round"/>
          <v:formulas/>
          <v:path arrowok="t" o:extrusionok="f" o:connecttype="custom" o:connectlocs="0,19055;5422265,195299;1370628,607060" o:connectangles="0,0,0"/>
          <w10:wrap type="through"/>
        </v:shape>
      </w:pict>
    </w:r>
    <w:r>
      <w:rPr>
        <w:rFonts w:ascii="HelveticaNeue Condensed" w:hAnsi="HelveticaNeue Condensed"/>
        <w:noProof/>
        <w:sz w:val="16"/>
        <w:szCs w:val="16"/>
      </w:rPr>
      <w:pict w14:anchorId="3DFF4FEA">
        <v:shapetype id="_x0000_t202" coordsize="21600,21600" o:spt="202" path="m0,0l0,21600,21600,21600,21600,0xe">
          <v:stroke joinstyle="miter"/>
          <v:path gradientshapeok="t" o:connecttype="rect"/>
        </v:shapetype>
        <v:shape id="Text Box 17" o:spid="_x0000_s2049" type="#_x0000_t202" style="position:absolute;margin-left:-43.5pt;margin-top:-6pt;width:53.7pt;height:20.85pt;z-index:2516556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" filled="f" fillcolor="#cdcdcd" stroked="f">
          <v:fill opacity="0"/>
          <v:textbox style="mso-next-textbox:#Text Box 17">
            <w:txbxContent>
              <w:p w14:paraId="0860388C" w14:textId="77777777" w:rsidR="007F125D" w:rsidRPr="00E3343C" w:rsidRDefault="007F125D" w:rsidP="00E3343C">
                <w:pPr>
                  <w:jc w:val="right"/>
                  <w:rPr>
                    <w:rStyle w:val="PageNumber"/>
                    <w:rFonts w:ascii="HelveticaNeue MediumCond" w:hAnsi="HelveticaNeue MediumCond"/>
                    <w:b/>
                    <w:bCs/>
                  </w:rPr>
                </w:pPr>
                <w:r w:rsidRPr="00E3343C">
                  <w:rPr>
                    <w:rStyle w:val="PageNumber"/>
                    <w:rFonts w:ascii="HelveticaNeue MediumCond" w:hAnsi="HelveticaNeue MediumCond"/>
                    <w:b/>
                    <w:bCs/>
                  </w:rPr>
                  <w:fldChar w:fldCharType="begin"/>
                </w:r>
                <w:r w:rsidRPr="00E3343C">
                  <w:rPr>
                    <w:rStyle w:val="PageNumber"/>
                    <w:rFonts w:ascii="HelveticaNeue MediumCond" w:hAnsi="HelveticaNeue MediumCond"/>
                    <w:b/>
                    <w:bCs/>
                  </w:rPr>
                  <w:instrText xml:space="preserve"> PAGE  \* Arabic  \* MERGEFORMAT </w:instrText>
                </w:r>
                <w:r w:rsidRPr="00E3343C">
                  <w:rPr>
                    <w:rStyle w:val="PageNumber"/>
                    <w:rFonts w:ascii="HelveticaNeue MediumCond" w:hAnsi="HelveticaNeue MediumCond"/>
                    <w:b/>
                    <w:bCs/>
                  </w:rPr>
                  <w:fldChar w:fldCharType="separate"/>
                </w:r>
                <w:r w:rsidR="004D0071">
                  <w:rPr>
                    <w:rStyle w:val="PageNumber"/>
                    <w:rFonts w:ascii="HelveticaNeue MediumCond" w:hAnsi="HelveticaNeue MediumCond"/>
                    <w:b/>
                    <w:bCs/>
                    <w:noProof/>
                  </w:rPr>
                  <w:t>18</w:t>
                </w:r>
                <w:r w:rsidRPr="00E3343C">
                  <w:rPr>
                    <w:rStyle w:val="PageNumber"/>
                    <w:rFonts w:ascii="HelveticaNeue MediumCond" w:hAnsi="HelveticaNeue MediumCond"/>
                    <w:b/>
                    <w:bCs/>
                  </w:rPr>
                  <w:fldChar w:fldCharType="end"/>
                </w:r>
              </w:p>
            </w:txbxContent>
          </v:textbox>
        </v:shape>
      </w:pict>
    </w:r>
    <w:r w:rsidR="007F125D">
      <w:rPr>
        <w:rFonts w:ascii="HelveticaNeue Condensed" w:hAnsi="HelveticaNeue Condensed" w:cs="MyriadPro-Black"/>
        <w:sz w:val="16"/>
        <w:szCs w:val="16"/>
      </w:rPr>
      <w:t xml:space="preserve">     </w:t>
    </w:r>
    <w:r w:rsidR="007F125D">
      <w:rPr>
        <w:rFonts w:ascii="HelveticaNeueHeavyCond" w:hAnsi="HelveticaNeueHeavyCond" w:cs="MyriadPro-Black"/>
        <w:sz w:val="16"/>
        <w:szCs w:val="16"/>
      </w:rPr>
      <w:t xml:space="preserve">CHAPTER </w:t>
    </w:r>
    <w:del w:id="1277" w:author="Lori" w:date="2015-11-15T11:10:00Z">
      <w:r w:rsidR="007F125D" w:rsidDel="00D0314D">
        <w:rPr>
          <w:rFonts w:ascii="HelveticaNeueHeavyCond" w:hAnsi="HelveticaNeueHeavyCond" w:cs="MyriadPro-Black"/>
          <w:sz w:val="16"/>
          <w:szCs w:val="16"/>
        </w:rPr>
        <w:delText>6</w:delText>
      </w:r>
    </w:del>
    <w:ins w:id="1278" w:author="Lori" w:date="2015-11-15T11:10:00Z">
      <w:r w:rsidR="007F125D">
        <w:rPr>
          <w:rFonts w:ascii="HelveticaNeueHeavyCond" w:hAnsi="HelveticaNeueHeavyCond" w:cs="MyriadPro-Black"/>
          <w:sz w:val="16"/>
          <w:szCs w:val="16"/>
        </w:rPr>
        <w:t>5</w:t>
      </w:r>
    </w:ins>
    <w:r w:rsidR="007F125D">
      <w:rPr>
        <w:rFonts w:ascii="HelveticaNeueHeavyCond" w:hAnsi="HelveticaNeueHeavyCond" w:cs="MyriadPro-Black"/>
        <w:sz w:val="16"/>
        <w:szCs w:val="16"/>
      </w:rPr>
      <w:t xml:space="preserve">: Integrating Third-Party Fitness Trackers </w:t>
    </w:r>
    <w:del w:id="1279" w:author="Lori" w:date="2015-11-15T11:10:00Z">
      <w:r w:rsidR="007F125D" w:rsidDel="00D0314D">
        <w:rPr>
          <w:rFonts w:ascii="HelveticaNeueHeavyCond" w:hAnsi="HelveticaNeueHeavyCond" w:cs="MyriadPro-Black"/>
          <w:sz w:val="16"/>
          <w:szCs w:val="16"/>
        </w:rPr>
        <w:delText xml:space="preserve">And </w:delText>
      </w:r>
    </w:del>
    <w:ins w:id="1280" w:author="Lori" w:date="2015-11-15T11:10:00Z">
      <w:r w:rsidR="007F125D">
        <w:rPr>
          <w:rFonts w:ascii="HelveticaNeueHeavyCond" w:hAnsi="HelveticaNeueHeavyCond" w:cs="MyriadPro-Black"/>
          <w:sz w:val="16"/>
          <w:szCs w:val="16"/>
        </w:rPr>
        <w:t xml:space="preserve">and </w:t>
      </w:r>
    </w:ins>
    <w:r w:rsidR="007F125D">
      <w:rPr>
        <w:rFonts w:ascii="HelveticaNeueHeavyCond" w:hAnsi="HelveticaNeueHeavyCond" w:cs="MyriadPro-Black"/>
        <w:sz w:val="16"/>
        <w:szCs w:val="16"/>
      </w:rPr>
      <w:t xml:space="preserve">Data Using </w:t>
    </w:r>
    <w:del w:id="1281" w:author="Lori" w:date="2015-11-15T11:10:00Z">
      <w:r w:rsidR="007F125D" w:rsidDel="00D0314D">
        <w:rPr>
          <w:rFonts w:ascii="HelveticaNeueHeavyCond" w:hAnsi="HelveticaNeueHeavyCond" w:cs="MyriadPro-Black"/>
          <w:sz w:val="16"/>
          <w:szCs w:val="16"/>
        </w:rPr>
        <w:delText xml:space="preserve">The </w:delText>
      </w:r>
    </w:del>
    <w:ins w:id="1282" w:author="Lori" w:date="2015-11-15T11:10:00Z">
      <w:r w:rsidR="007F125D">
        <w:rPr>
          <w:rFonts w:ascii="HelveticaNeueHeavyCond" w:hAnsi="HelveticaNeueHeavyCond" w:cs="MyriadPro-Black"/>
          <w:sz w:val="16"/>
          <w:szCs w:val="16"/>
        </w:rPr>
        <w:t xml:space="preserve">the </w:t>
      </w:r>
    </w:ins>
    <w:proofErr w:type="spellStart"/>
    <w:r w:rsidR="007F125D">
      <w:rPr>
        <w:rFonts w:ascii="HelveticaNeueHeavyCond" w:hAnsi="HelveticaNeueHeavyCond" w:cs="MyriadPro-Black"/>
        <w:sz w:val="16"/>
        <w:szCs w:val="16"/>
      </w:rPr>
      <w:t>Fitbit</w:t>
    </w:r>
    <w:proofErr w:type="spellEnd"/>
    <w:r w:rsidR="007F125D">
      <w:rPr>
        <w:rFonts w:ascii="HelveticaNeueHeavyCond" w:hAnsi="HelveticaNeueHeavyCond" w:cs="MyriadPro-Black"/>
        <w:sz w:val="16"/>
        <w:szCs w:val="16"/>
      </w:rPr>
      <w:t xml:space="preserve"> API</w:t>
    </w:r>
  </w:p>
  <w:p w14:paraId="31550ADB" w14:textId="77777777" w:rsidR="007F125D" w:rsidRDefault="007F12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89BF93" w14:textId="0DAB3CE7" w:rsidR="007F125D" w:rsidRDefault="004D0071" w:rsidP="006B51A2">
    <w:pPr>
      <w:pStyle w:val="Header"/>
      <w:ind w:right="320"/>
      <w:jc w:val="right"/>
    </w:pPr>
    <w:r>
      <w:rPr>
        <w:rFonts w:ascii="HelveticaNeue Condensed" w:hAnsi="HelveticaNeue Condensed"/>
        <w:noProof/>
        <w:sz w:val="16"/>
        <w:szCs w:val="16"/>
      </w:rPr>
      <w:pict w14:anchorId="4E1A2666">
        <v:shapetype id="_x0000_t202" coordsize="21600,21600" o:spt="202" path="m0,0l0,21600,21600,21600,21600,0xe">
          <v:stroke joinstyle="miter"/>
          <v:path gradientshapeok="t" o:connecttype="rect"/>
        </v:shapetype>
        <v:shape id="Text Box 18" o:spid="_x0000_s2051" type="#_x0000_t202" style="position:absolute;left:0;text-align:left;margin-left:412.5pt;margin-top:-5.05pt;width:87.45pt;height:23.1pt;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" filled="f" fillcolor="#cdcdcd" stroked="f">
          <v:fill opacity="0"/>
          <v:textbox style="mso-next-textbox:#Text Box 18">
            <w:txbxContent>
              <w:p w14:paraId="5EA2F2CE" w14:textId="77777777" w:rsidR="007F125D" w:rsidRPr="00AF30BC" w:rsidRDefault="007F125D" w:rsidP="00E3343C">
                <w:pPr>
                  <w:rPr>
                    <w:rStyle w:val="PageNumber"/>
                    <w:rFonts w:ascii="HelveticaNeue MediumCond" w:hAnsi="HelveticaNeue MediumCond"/>
                    <w:b/>
                    <w:bCs/>
                  </w:rPr>
                </w:pPr>
                <w:r w:rsidRPr="00AF30BC">
                  <w:rPr>
                    <w:rStyle w:val="PageNumber"/>
                    <w:rFonts w:ascii="HelveticaNeue MediumCond" w:hAnsi="HelveticaNeue MediumCond"/>
                    <w:b/>
                    <w:bCs/>
                  </w:rPr>
                  <w:fldChar w:fldCharType="begin"/>
                </w:r>
                <w:r w:rsidRPr="00AF30BC">
                  <w:rPr>
                    <w:rStyle w:val="PageNumber"/>
                    <w:rFonts w:ascii="HelveticaNeue MediumCond" w:hAnsi="HelveticaNeue MediumCond"/>
                    <w:b/>
                    <w:bCs/>
                  </w:rPr>
                  <w:instrText xml:space="preserve"> PAGE  \* Arabic  \* MERGEFORMAT </w:instrText>
                </w:r>
                <w:r w:rsidRPr="00AF30BC">
                  <w:rPr>
                    <w:rStyle w:val="PageNumber"/>
                    <w:rFonts w:ascii="HelveticaNeue MediumCond" w:hAnsi="HelveticaNeue MediumCond"/>
                    <w:b/>
                    <w:bCs/>
                  </w:rPr>
                  <w:fldChar w:fldCharType="separate"/>
                </w:r>
                <w:r w:rsidR="004D0071">
                  <w:rPr>
                    <w:rStyle w:val="PageNumber"/>
                    <w:rFonts w:ascii="HelveticaNeue MediumCond" w:hAnsi="HelveticaNeue MediumCond"/>
                    <w:b/>
                    <w:bCs/>
                    <w:noProof/>
                  </w:rPr>
                  <w:t>19</w:t>
                </w:r>
                <w:r w:rsidRPr="00AF30BC">
                  <w:rPr>
                    <w:rStyle w:val="PageNumber"/>
                    <w:rFonts w:ascii="HelveticaNeue MediumCond" w:hAnsi="HelveticaNeue MediumCond"/>
                    <w:b/>
                    <w:bCs/>
                  </w:rPr>
                  <w:fldChar w:fldCharType="end"/>
                </w:r>
              </w:p>
            </w:txbxContent>
          </v:textbox>
        </v:shape>
      </w:pict>
    </w:r>
    <w:r>
      <w:rPr>
        <w:rFonts w:ascii="HelveticaNeue Condensed" w:hAnsi="HelveticaNeue Condensed"/>
        <w:noProof/>
        <w:sz w:val="16"/>
        <w:szCs w:val="16"/>
      </w:rPr>
      <w:pict w14:anchorId="64C06F79">
        <v:shape id="Arc 38" o:spid="_x0000_s2052" style="position:absolute;left:0;text-align:left;margin-left:-2.25pt;margin-top:12pt;width:441.7pt;height:51.65pt;rotation:465fd;z-index:251658752;visibility:visible" coordsize="21600,21600" o:spt="100" wrapcoords="4071 -313 -37 -313 -37 939 18520 4696 18520 5009 20757 6887 20940 6887 21270 6887 21270 6261 20060 5009 19326 4696 19363 3443 10928 0 6931 -313 4071 -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" adj="0,,0" path="m-1,677nfc1754,227,3557,-1,5369,-1,11397,-1,17151,2519,21240,6948em-1,677nsc1754,227,3557,-1,5369,-1,11397,-1,17151,2519,21240,6948l5369,21600,-1,677xe" filled="f" fillcolor="black" strokeweight=".5pt">
          <v:stroke joinstyle="round"/>
          <v:formulas/>
          <v:path arrowok="t" o:extrusionok="f" o:connecttype="custom" o:connectlocs="0,19055;5422265,195299;1370628,607060" o:connectangles="0,0,0"/>
          <w10:wrap type="through"/>
        </v:shape>
      </w:pict>
    </w:r>
    <w:r w:rsidR="007F125D">
      <w:rPr>
        <w:rFonts w:ascii="HelveticaNeueHeavyCond" w:hAnsi="HelveticaNeueHeavyCond" w:cs="MyriadPro-Black"/>
        <w:sz w:val="16"/>
        <w:szCs w:val="16"/>
      </w:rPr>
      <w:t xml:space="preserve">CHAPTER </w:t>
    </w:r>
    <w:del w:id="1283" w:author="Lori" w:date="2015-11-15T11:10:00Z">
      <w:r w:rsidR="007F125D" w:rsidDel="00D0314D">
        <w:rPr>
          <w:rFonts w:ascii="HelveticaNeueHeavyCond" w:hAnsi="HelveticaNeueHeavyCond" w:cs="MyriadPro-Black"/>
          <w:sz w:val="16"/>
          <w:szCs w:val="16"/>
        </w:rPr>
        <w:delText>6</w:delText>
      </w:r>
    </w:del>
    <w:ins w:id="1284" w:author="Lori" w:date="2015-11-15T11:10:00Z">
      <w:r w:rsidR="007F125D">
        <w:rPr>
          <w:rFonts w:ascii="HelveticaNeueHeavyCond" w:hAnsi="HelveticaNeueHeavyCond" w:cs="MyriadPro-Black"/>
          <w:sz w:val="16"/>
          <w:szCs w:val="16"/>
        </w:rPr>
        <w:t>5</w:t>
      </w:r>
    </w:ins>
    <w:r w:rsidR="007F125D">
      <w:rPr>
        <w:rFonts w:ascii="HelveticaNeueHeavyCond" w:hAnsi="HelveticaNeueHeavyCond" w:cs="MyriadPro-Black"/>
        <w:sz w:val="16"/>
        <w:szCs w:val="16"/>
      </w:rPr>
      <w:t xml:space="preserve">: Integrating Third-Party Fitness Trackers </w:t>
    </w:r>
    <w:del w:id="1285" w:author="Lori" w:date="2015-11-15T11:10:00Z">
      <w:r w:rsidR="007F125D" w:rsidDel="00D0314D">
        <w:rPr>
          <w:rFonts w:ascii="HelveticaNeueHeavyCond" w:hAnsi="HelveticaNeueHeavyCond" w:cs="MyriadPro-Black"/>
          <w:sz w:val="16"/>
          <w:szCs w:val="16"/>
        </w:rPr>
        <w:delText xml:space="preserve">And </w:delText>
      </w:r>
    </w:del>
    <w:ins w:id="1286" w:author="Lori" w:date="2015-11-15T11:10:00Z">
      <w:r w:rsidR="007F125D">
        <w:rPr>
          <w:rFonts w:ascii="HelveticaNeueHeavyCond" w:hAnsi="HelveticaNeueHeavyCond" w:cs="MyriadPro-Black"/>
          <w:sz w:val="16"/>
          <w:szCs w:val="16"/>
        </w:rPr>
        <w:t xml:space="preserve">and </w:t>
      </w:r>
    </w:ins>
    <w:r w:rsidR="007F125D">
      <w:rPr>
        <w:rFonts w:ascii="HelveticaNeueHeavyCond" w:hAnsi="HelveticaNeueHeavyCond" w:cs="MyriadPro-Black"/>
        <w:sz w:val="16"/>
        <w:szCs w:val="16"/>
      </w:rPr>
      <w:t xml:space="preserve">Data Using the </w:t>
    </w:r>
    <w:proofErr w:type="spellStart"/>
    <w:r w:rsidR="007F125D">
      <w:rPr>
        <w:rFonts w:ascii="HelveticaNeueHeavyCond" w:hAnsi="HelveticaNeueHeavyCond" w:cs="MyriadPro-Black"/>
        <w:sz w:val="16"/>
        <w:szCs w:val="16"/>
      </w:rPr>
      <w:t>Fitbit</w:t>
    </w:r>
    <w:proofErr w:type="spellEnd"/>
    <w:r w:rsidR="007F125D">
      <w:rPr>
        <w:rFonts w:ascii="HelveticaNeueHeavyCond" w:hAnsi="HelveticaNeueHeavyCond" w:cs="MyriadPro-Black"/>
        <w:sz w:val="16"/>
        <w:szCs w:val="16"/>
      </w:rPr>
      <w:t xml:space="preserve"> API</w:t>
    </w:r>
    <w:r w:rsidR="007F125D">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609F77" w14:textId="77777777" w:rsidR="007F125D" w:rsidRDefault="004D0071">
    <w:pPr>
      <w:pStyle w:val="Header"/>
    </w:pPr>
    <w:r>
      <w:pict w14:anchorId="4309D2DF">
        <v:shape id="Arc 35" o:spid="_x0000_s2053" style="position:absolute;margin-left:.95pt;margin-top:13.5pt;width:436.25pt;height:47.8pt;rotation:7820fd;flip:x;z-index:251659776;visibility:visible" coordsize="21600,21600" o:spt="100" wrapcoords="-37 -338 -37 338 14140 5062 14140 5400 18854 10462 21043 15525 21118 15525 21303 15525 21303 14850 19336 9788 15736 5400 14957 5062 14994 3712 6309 0 2524 -338 -37 -3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" adj="0,,0" path="m0,6nfc174,2,349,-1,525,-1,10113,-1,18553,6320,21251,15521em0,6nsc174,2,349,-1,525,-1,10113,-1,18553,6320,21251,15521l525,21600,,6xe" filled="f" fillcolor="black" strokeweight=".5pt">
          <v:stroke joinstyle="round"/>
          <v:formulas/>
          <v:path arrowok="t" o:extrusionok="f" o:connecttype="custom" o:connectlocs="0,169;5540375,436212;136867,607060" o:connectangles="0,0,0"/>
          <w10:wrap type="through"/>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59DF"/>
    <w:multiLevelType w:val="hybridMultilevel"/>
    <w:tmpl w:val="35E4E998"/>
    <w:lvl w:ilvl="0" w:tplc="FE3E25C0">
      <w:start w:val="1"/>
      <w:numFmt w:val="bullet"/>
      <w:lvlText w:val=""/>
      <w:lvlJc w:val="left"/>
      <w:pPr>
        <w:ind w:left="720" w:hanging="360"/>
      </w:pPr>
      <w:rPr>
        <w:rFonts w:ascii="Symbol" w:hAnsi="Symbol" w:hint="default"/>
      </w:rPr>
    </w:lvl>
    <w:lvl w:ilvl="1" w:tplc="82DE2010">
      <w:start w:val="1"/>
      <w:numFmt w:val="bullet"/>
      <w:lvlText w:val="o"/>
      <w:lvlJc w:val="left"/>
      <w:pPr>
        <w:ind w:left="1440" w:hanging="360"/>
      </w:pPr>
      <w:rPr>
        <w:rFonts w:ascii="Courier New" w:hAnsi="Courier New" w:hint="default"/>
      </w:rPr>
    </w:lvl>
    <w:lvl w:ilvl="2" w:tplc="7CA8BC98">
      <w:start w:val="1"/>
      <w:numFmt w:val="bullet"/>
      <w:lvlText w:val=""/>
      <w:lvlJc w:val="left"/>
      <w:pPr>
        <w:ind w:left="2160" w:hanging="360"/>
      </w:pPr>
      <w:rPr>
        <w:rFonts w:ascii="Wingdings" w:hAnsi="Wingdings" w:hint="default"/>
      </w:rPr>
    </w:lvl>
    <w:lvl w:ilvl="3" w:tplc="86782256">
      <w:start w:val="1"/>
      <w:numFmt w:val="bullet"/>
      <w:lvlText w:val=""/>
      <w:lvlJc w:val="left"/>
      <w:pPr>
        <w:ind w:left="2880" w:hanging="360"/>
      </w:pPr>
      <w:rPr>
        <w:rFonts w:ascii="Symbol" w:hAnsi="Symbol" w:hint="default"/>
      </w:rPr>
    </w:lvl>
    <w:lvl w:ilvl="4" w:tplc="ACC0D464">
      <w:start w:val="1"/>
      <w:numFmt w:val="bullet"/>
      <w:lvlText w:val="o"/>
      <w:lvlJc w:val="left"/>
      <w:pPr>
        <w:ind w:left="3600" w:hanging="360"/>
      </w:pPr>
      <w:rPr>
        <w:rFonts w:ascii="Courier New" w:hAnsi="Courier New" w:hint="default"/>
      </w:rPr>
    </w:lvl>
    <w:lvl w:ilvl="5" w:tplc="B658062A">
      <w:start w:val="1"/>
      <w:numFmt w:val="bullet"/>
      <w:lvlText w:val=""/>
      <w:lvlJc w:val="left"/>
      <w:pPr>
        <w:ind w:left="4320" w:hanging="360"/>
      </w:pPr>
      <w:rPr>
        <w:rFonts w:ascii="Wingdings" w:hAnsi="Wingdings" w:hint="default"/>
      </w:rPr>
    </w:lvl>
    <w:lvl w:ilvl="6" w:tplc="D30642BE">
      <w:start w:val="1"/>
      <w:numFmt w:val="bullet"/>
      <w:lvlText w:val=""/>
      <w:lvlJc w:val="left"/>
      <w:pPr>
        <w:ind w:left="5040" w:hanging="360"/>
      </w:pPr>
      <w:rPr>
        <w:rFonts w:ascii="Symbol" w:hAnsi="Symbol" w:hint="default"/>
      </w:rPr>
    </w:lvl>
    <w:lvl w:ilvl="7" w:tplc="E88E3B9C">
      <w:start w:val="1"/>
      <w:numFmt w:val="bullet"/>
      <w:lvlText w:val="o"/>
      <w:lvlJc w:val="left"/>
      <w:pPr>
        <w:ind w:left="5760" w:hanging="360"/>
      </w:pPr>
      <w:rPr>
        <w:rFonts w:ascii="Courier New" w:hAnsi="Courier New" w:hint="default"/>
      </w:rPr>
    </w:lvl>
    <w:lvl w:ilvl="8" w:tplc="641041E6">
      <w:start w:val="1"/>
      <w:numFmt w:val="bullet"/>
      <w:lvlText w:val=""/>
      <w:lvlJc w:val="left"/>
      <w:pPr>
        <w:ind w:left="6480" w:hanging="360"/>
      </w:pPr>
      <w:rPr>
        <w:rFonts w:ascii="Wingdings" w:hAnsi="Wingdings" w:hint="default"/>
      </w:rPr>
    </w:lvl>
  </w:abstractNum>
  <w:abstractNum w:abstractNumId="1">
    <w:nsid w:val="0C8E5E81"/>
    <w:multiLevelType w:val="hybridMultilevel"/>
    <w:tmpl w:val="9F507088"/>
    <w:lvl w:ilvl="0" w:tplc="8CD4129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4C1340"/>
    <w:multiLevelType w:val="hybridMultilevel"/>
    <w:tmpl w:val="613EEEBE"/>
    <w:lvl w:ilvl="0" w:tplc="BFEEA1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700609"/>
    <w:multiLevelType w:val="hybridMultilevel"/>
    <w:tmpl w:val="76AC2A48"/>
    <w:lvl w:ilvl="0" w:tplc="C112844E">
      <w:start w:val="1"/>
      <w:numFmt w:val="bullet"/>
      <w:pStyle w:val="SideBar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806F5C"/>
    <w:multiLevelType w:val="hybridMultilevel"/>
    <w:tmpl w:val="DF6E4226"/>
    <w:lvl w:ilvl="0" w:tplc="BFEEA1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3126EE"/>
    <w:multiLevelType w:val="hybridMultilevel"/>
    <w:tmpl w:val="402C5712"/>
    <w:lvl w:ilvl="0" w:tplc="BFEEA1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D96FDB"/>
    <w:multiLevelType w:val="multilevel"/>
    <w:tmpl w:val="9F50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D7C2CF0"/>
    <w:multiLevelType w:val="hybridMultilevel"/>
    <w:tmpl w:val="47EA4256"/>
    <w:lvl w:ilvl="0" w:tplc="42D42CC6">
      <w:start w:val="1"/>
      <w:numFmt w:val="bullet"/>
      <w:lvlText w:val=""/>
      <w:lvlJc w:val="left"/>
      <w:pPr>
        <w:ind w:left="720" w:hanging="360"/>
      </w:pPr>
      <w:rPr>
        <w:rFonts w:ascii="Symbol" w:hAnsi="Symbol" w:hint="default"/>
      </w:rPr>
    </w:lvl>
    <w:lvl w:ilvl="1" w:tplc="35324E5C">
      <w:start w:val="1"/>
      <w:numFmt w:val="bullet"/>
      <w:lvlText w:val="o"/>
      <w:lvlJc w:val="left"/>
      <w:pPr>
        <w:ind w:left="1440" w:hanging="360"/>
      </w:pPr>
      <w:rPr>
        <w:rFonts w:ascii="Courier New" w:hAnsi="Courier New" w:hint="default"/>
      </w:rPr>
    </w:lvl>
    <w:lvl w:ilvl="2" w:tplc="93302C84">
      <w:start w:val="1"/>
      <w:numFmt w:val="bullet"/>
      <w:lvlText w:val=""/>
      <w:lvlJc w:val="left"/>
      <w:pPr>
        <w:ind w:left="2160" w:hanging="360"/>
      </w:pPr>
      <w:rPr>
        <w:rFonts w:ascii="Wingdings" w:hAnsi="Wingdings" w:hint="default"/>
      </w:rPr>
    </w:lvl>
    <w:lvl w:ilvl="3" w:tplc="4DE24528">
      <w:start w:val="1"/>
      <w:numFmt w:val="bullet"/>
      <w:lvlText w:val=""/>
      <w:lvlJc w:val="left"/>
      <w:pPr>
        <w:ind w:left="2880" w:hanging="360"/>
      </w:pPr>
      <w:rPr>
        <w:rFonts w:ascii="Symbol" w:hAnsi="Symbol" w:hint="default"/>
      </w:rPr>
    </w:lvl>
    <w:lvl w:ilvl="4" w:tplc="96221722">
      <w:start w:val="1"/>
      <w:numFmt w:val="bullet"/>
      <w:lvlText w:val="o"/>
      <w:lvlJc w:val="left"/>
      <w:pPr>
        <w:ind w:left="3600" w:hanging="360"/>
      </w:pPr>
      <w:rPr>
        <w:rFonts w:ascii="Courier New" w:hAnsi="Courier New" w:hint="default"/>
      </w:rPr>
    </w:lvl>
    <w:lvl w:ilvl="5" w:tplc="DB7A6958">
      <w:start w:val="1"/>
      <w:numFmt w:val="bullet"/>
      <w:lvlText w:val=""/>
      <w:lvlJc w:val="left"/>
      <w:pPr>
        <w:ind w:left="4320" w:hanging="360"/>
      </w:pPr>
      <w:rPr>
        <w:rFonts w:ascii="Wingdings" w:hAnsi="Wingdings" w:hint="default"/>
      </w:rPr>
    </w:lvl>
    <w:lvl w:ilvl="6" w:tplc="E1229A9C">
      <w:start w:val="1"/>
      <w:numFmt w:val="bullet"/>
      <w:lvlText w:val=""/>
      <w:lvlJc w:val="left"/>
      <w:pPr>
        <w:ind w:left="5040" w:hanging="360"/>
      </w:pPr>
      <w:rPr>
        <w:rFonts w:ascii="Symbol" w:hAnsi="Symbol" w:hint="default"/>
      </w:rPr>
    </w:lvl>
    <w:lvl w:ilvl="7" w:tplc="01D6AE88">
      <w:start w:val="1"/>
      <w:numFmt w:val="bullet"/>
      <w:lvlText w:val="o"/>
      <w:lvlJc w:val="left"/>
      <w:pPr>
        <w:ind w:left="5760" w:hanging="360"/>
      </w:pPr>
      <w:rPr>
        <w:rFonts w:ascii="Courier New" w:hAnsi="Courier New" w:hint="default"/>
      </w:rPr>
    </w:lvl>
    <w:lvl w:ilvl="8" w:tplc="105C1C38">
      <w:start w:val="1"/>
      <w:numFmt w:val="bullet"/>
      <w:lvlText w:val=""/>
      <w:lvlJc w:val="left"/>
      <w:pPr>
        <w:ind w:left="6480" w:hanging="360"/>
      </w:pPr>
      <w:rPr>
        <w:rFonts w:ascii="Wingdings" w:hAnsi="Wingdings" w:hint="default"/>
      </w:rPr>
    </w:lvl>
  </w:abstractNum>
  <w:abstractNum w:abstractNumId="8">
    <w:nsid w:val="2D8F7CB7"/>
    <w:multiLevelType w:val="hybridMultilevel"/>
    <w:tmpl w:val="84BEF38E"/>
    <w:lvl w:ilvl="0" w:tplc="BFEEA1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591534"/>
    <w:multiLevelType w:val="multilevel"/>
    <w:tmpl w:val="9F50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22043AF"/>
    <w:multiLevelType w:val="multilevel"/>
    <w:tmpl w:val="ECBA610A"/>
    <w:lvl w:ilvl="0">
      <w:start w:val="1"/>
      <w:numFmt w:val="decimal"/>
      <w:lvlText w:val="%1."/>
      <w:lvlJc w:val="left"/>
      <w:pPr>
        <w:tabs>
          <w:tab w:val="num" w:pos="0"/>
        </w:tabs>
        <w:ind w:left="576"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0857E24"/>
    <w:multiLevelType w:val="hybridMultilevel"/>
    <w:tmpl w:val="ED42B81A"/>
    <w:lvl w:ilvl="0" w:tplc="0409000F">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AB0E4B"/>
    <w:multiLevelType w:val="hybridMultilevel"/>
    <w:tmpl w:val="80D03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4C653F"/>
    <w:multiLevelType w:val="multilevel"/>
    <w:tmpl w:val="9F50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5441607"/>
    <w:multiLevelType w:val="hybridMultilevel"/>
    <w:tmpl w:val="EFAC3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77D3BDC"/>
    <w:multiLevelType w:val="multilevel"/>
    <w:tmpl w:val="9F50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80C31E5"/>
    <w:multiLevelType w:val="hybridMultilevel"/>
    <w:tmpl w:val="95C2A66A"/>
    <w:lvl w:ilvl="0" w:tplc="ADA41C86">
      <w:start w:val="2"/>
      <w:numFmt w:val="bullet"/>
      <w:lvlText w:val="-"/>
      <w:lvlJc w:val="left"/>
      <w:pPr>
        <w:ind w:left="720" w:hanging="360"/>
      </w:pPr>
      <w:rPr>
        <w:rFonts w:ascii="HelveticaNeue-Roman" w:eastAsia="Calibri" w:hAnsi="HelveticaNeue-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8790B"/>
    <w:multiLevelType w:val="multilevel"/>
    <w:tmpl w:val="9F50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DDE0DE5"/>
    <w:multiLevelType w:val="hybridMultilevel"/>
    <w:tmpl w:val="22BCF5BC"/>
    <w:lvl w:ilvl="0" w:tplc="7A84AF9A">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9">
    <w:nsid w:val="56140DCF"/>
    <w:multiLevelType w:val="hybridMultilevel"/>
    <w:tmpl w:val="F39A0D34"/>
    <w:lvl w:ilvl="0" w:tplc="678CCFD4">
      <w:start w:val="1"/>
      <w:numFmt w:val="bullet"/>
      <w:pStyle w:val="Exercise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6D3A05"/>
    <w:multiLevelType w:val="hybridMultilevel"/>
    <w:tmpl w:val="ECBA610A"/>
    <w:lvl w:ilvl="0" w:tplc="CC76607C">
      <w:start w:val="1"/>
      <w:numFmt w:val="decimal"/>
      <w:pStyle w:val="NumList"/>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8491EB4"/>
    <w:multiLevelType w:val="multilevel"/>
    <w:tmpl w:val="9F50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CE16418"/>
    <w:multiLevelType w:val="hybridMultilevel"/>
    <w:tmpl w:val="1152F9B8"/>
    <w:lvl w:ilvl="0" w:tplc="8F3C885E">
      <w:start w:val="1"/>
      <w:numFmt w:val="bullet"/>
      <w:lvlText w:val="-"/>
      <w:lvlJc w:val="left"/>
      <w:pPr>
        <w:ind w:left="720" w:hanging="360"/>
      </w:pPr>
      <w:rPr>
        <w:rFonts w:ascii="HelveticaNeue-Roman" w:eastAsia="Calibri" w:hAnsi="HelveticaNeue-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344CD2"/>
    <w:multiLevelType w:val="hybridMultilevel"/>
    <w:tmpl w:val="A890235A"/>
    <w:lvl w:ilvl="0" w:tplc="BFEEA1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7E4EA0"/>
    <w:multiLevelType w:val="hybridMultilevel"/>
    <w:tmpl w:val="14740524"/>
    <w:lvl w:ilvl="0" w:tplc="BFEEA1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67024A1"/>
    <w:multiLevelType w:val="hybridMultilevel"/>
    <w:tmpl w:val="DDE4F17C"/>
    <w:lvl w:ilvl="0" w:tplc="BFEEA1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FD4D42"/>
    <w:multiLevelType w:val="multilevel"/>
    <w:tmpl w:val="9F50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BE73FA2"/>
    <w:multiLevelType w:val="hybridMultilevel"/>
    <w:tmpl w:val="85522276"/>
    <w:lvl w:ilvl="0" w:tplc="D6C0F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E0BDF"/>
    <w:multiLevelType w:val="hybridMultilevel"/>
    <w:tmpl w:val="908E1B96"/>
    <w:lvl w:ilvl="0" w:tplc="EE48CDE6">
      <w:start w:val="1"/>
      <w:numFmt w:val="lowerLetter"/>
      <w:pStyle w:val="NumSubList"/>
      <w:lvlText w:val="%1."/>
      <w:lvlJc w:val="left"/>
      <w:pPr>
        <w:tabs>
          <w:tab w:val="num" w:pos="0"/>
        </w:tabs>
        <w:ind w:left="135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pStyle w:val="Heading5"/>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30">
    <w:nsid w:val="7936716C"/>
    <w:multiLevelType w:val="hybridMultilevel"/>
    <w:tmpl w:val="7F38F316"/>
    <w:lvl w:ilvl="0" w:tplc="8AEC1EB6">
      <w:start w:val="1"/>
      <w:numFmt w:val="decimal"/>
      <w:pStyle w:val="SideBarNum"/>
      <w:lvlText w:val="%1."/>
      <w:lvlJc w:val="left"/>
      <w:pPr>
        <w:tabs>
          <w:tab w:val="num" w:pos="0"/>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A07294E"/>
    <w:multiLevelType w:val="hybridMultilevel"/>
    <w:tmpl w:val="3D263F78"/>
    <w:lvl w:ilvl="0" w:tplc="05747030">
      <w:numFmt w:val="bullet"/>
      <w:lvlText w:val="-"/>
      <w:lvlJc w:val="left"/>
      <w:pPr>
        <w:ind w:left="720" w:hanging="360"/>
      </w:pPr>
      <w:rPr>
        <w:rFonts w:ascii="HelveticaNeueHeavyCond" w:eastAsia="Calibri" w:hAnsi="HelveticaNeueHeavyCon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7F314F"/>
    <w:multiLevelType w:val="hybridMultilevel"/>
    <w:tmpl w:val="22AA25D6"/>
    <w:lvl w:ilvl="0" w:tplc="A6522A88">
      <w:start w:val="1"/>
      <w:numFmt w:val="decimal"/>
      <w:pStyle w:val="ExerciseNum"/>
      <w:lvlText w:val="%1."/>
      <w:lvlJc w:val="left"/>
      <w:pPr>
        <w:tabs>
          <w:tab w:val="num" w:pos="0"/>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29"/>
  </w:num>
  <w:num w:numId="4">
    <w:abstractNumId w:val="28"/>
  </w:num>
  <w:num w:numId="5">
    <w:abstractNumId w:val="20"/>
  </w:num>
  <w:num w:numId="6">
    <w:abstractNumId w:val="3"/>
  </w:num>
  <w:num w:numId="7">
    <w:abstractNumId w:val="19"/>
  </w:num>
  <w:num w:numId="8">
    <w:abstractNumId w:val="30"/>
  </w:num>
  <w:num w:numId="9">
    <w:abstractNumId w:val="1"/>
  </w:num>
  <w:num w:numId="10">
    <w:abstractNumId w:val="32"/>
  </w:num>
  <w:num w:numId="11">
    <w:abstractNumId w:val="31"/>
  </w:num>
  <w:num w:numId="12">
    <w:abstractNumId w:val="16"/>
  </w:num>
  <w:num w:numId="13">
    <w:abstractNumId w:val="12"/>
  </w:num>
  <w:num w:numId="14">
    <w:abstractNumId w:val="22"/>
  </w:num>
  <w:num w:numId="15">
    <w:abstractNumId w:val="27"/>
  </w:num>
  <w:num w:numId="16">
    <w:abstractNumId w:val="6"/>
  </w:num>
  <w:num w:numId="17">
    <w:abstractNumId w:val="24"/>
  </w:num>
  <w:num w:numId="18">
    <w:abstractNumId w:val="9"/>
  </w:num>
  <w:num w:numId="19">
    <w:abstractNumId w:val="8"/>
  </w:num>
  <w:num w:numId="20">
    <w:abstractNumId w:val="17"/>
  </w:num>
  <w:num w:numId="21">
    <w:abstractNumId w:val="25"/>
  </w:num>
  <w:num w:numId="22">
    <w:abstractNumId w:val="21"/>
  </w:num>
  <w:num w:numId="23">
    <w:abstractNumId w:val="2"/>
  </w:num>
  <w:num w:numId="24">
    <w:abstractNumId w:val="26"/>
  </w:num>
  <w:num w:numId="25">
    <w:abstractNumId w:val="5"/>
  </w:num>
  <w:num w:numId="26">
    <w:abstractNumId w:val="15"/>
  </w:num>
  <w:num w:numId="27">
    <w:abstractNumId w:val="4"/>
  </w:num>
  <w:num w:numId="28">
    <w:abstractNumId w:val="13"/>
  </w:num>
  <w:num w:numId="29">
    <w:abstractNumId w:val="23"/>
  </w:num>
  <w:num w:numId="30">
    <w:abstractNumId w:val="10"/>
  </w:num>
  <w:num w:numId="31">
    <w:abstractNumId w:val="11"/>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ie Cruz">
    <w15:presenceInfo w15:providerId="AD" w15:userId="S-1-5-21-1454471165-287218729-839522115-1758"/>
  </w15:person>
  <w15:person w15:author="Gheorghe Chesler">
    <w15:presenceInfo w15:providerId="AD" w15:userId="S003BFFD89B070E9@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TrueTypeFonts/>
  <w:mirrorMargin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Moves/>
  <w:documentProtection w:formatting="1" w:enforcement="0"/>
  <w:defaultTabStop w:val="720"/>
  <w:evenAndOddHeaders/>
  <w:drawingGridHorizontalSpacing w:val="12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6D92"/>
    <w:rsid w:val="00002570"/>
    <w:rsid w:val="000029F8"/>
    <w:rsid w:val="00003B0A"/>
    <w:rsid w:val="00005973"/>
    <w:rsid w:val="00006EC0"/>
    <w:rsid w:val="00010427"/>
    <w:rsid w:val="00011461"/>
    <w:rsid w:val="00011572"/>
    <w:rsid w:val="00013C3D"/>
    <w:rsid w:val="000149AD"/>
    <w:rsid w:val="0001506D"/>
    <w:rsid w:val="00015617"/>
    <w:rsid w:val="00020E74"/>
    <w:rsid w:val="00021A6B"/>
    <w:rsid w:val="000221A9"/>
    <w:rsid w:val="000239A1"/>
    <w:rsid w:val="00023EBE"/>
    <w:rsid w:val="000258EE"/>
    <w:rsid w:val="000259EC"/>
    <w:rsid w:val="00031178"/>
    <w:rsid w:val="00031D66"/>
    <w:rsid w:val="00033AEB"/>
    <w:rsid w:val="000345ED"/>
    <w:rsid w:val="000345FB"/>
    <w:rsid w:val="00036BCC"/>
    <w:rsid w:val="00041B40"/>
    <w:rsid w:val="00042176"/>
    <w:rsid w:val="00051452"/>
    <w:rsid w:val="000537EC"/>
    <w:rsid w:val="00061D2C"/>
    <w:rsid w:val="00063D9A"/>
    <w:rsid w:val="00064306"/>
    <w:rsid w:val="000666D2"/>
    <w:rsid w:val="00082B8F"/>
    <w:rsid w:val="000849B0"/>
    <w:rsid w:val="00086F89"/>
    <w:rsid w:val="00087343"/>
    <w:rsid w:val="000911BB"/>
    <w:rsid w:val="0009547A"/>
    <w:rsid w:val="00096940"/>
    <w:rsid w:val="000A08C6"/>
    <w:rsid w:val="000A0F0B"/>
    <w:rsid w:val="000A23C0"/>
    <w:rsid w:val="000A4497"/>
    <w:rsid w:val="000A6731"/>
    <w:rsid w:val="000B0E13"/>
    <w:rsid w:val="000B18A4"/>
    <w:rsid w:val="000B202B"/>
    <w:rsid w:val="000B4CE8"/>
    <w:rsid w:val="000B4EF0"/>
    <w:rsid w:val="000B50EE"/>
    <w:rsid w:val="000B5475"/>
    <w:rsid w:val="000C0458"/>
    <w:rsid w:val="000C120F"/>
    <w:rsid w:val="000C2883"/>
    <w:rsid w:val="000C3E09"/>
    <w:rsid w:val="000C4C48"/>
    <w:rsid w:val="000C59CA"/>
    <w:rsid w:val="000C6E91"/>
    <w:rsid w:val="000C7E7C"/>
    <w:rsid w:val="000D27B4"/>
    <w:rsid w:val="000D4D6F"/>
    <w:rsid w:val="000D5E2C"/>
    <w:rsid w:val="000D620C"/>
    <w:rsid w:val="000E1D25"/>
    <w:rsid w:val="000E3A99"/>
    <w:rsid w:val="000F2A76"/>
    <w:rsid w:val="000F32AF"/>
    <w:rsid w:val="000F575C"/>
    <w:rsid w:val="00100B19"/>
    <w:rsid w:val="001010C9"/>
    <w:rsid w:val="0010365F"/>
    <w:rsid w:val="00104E86"/>
    <w:rsid w:val="00106531"/>
    <w:rsid w:val="00110A08"/>
    <w:rsid w:val="00111A42"/>
    <w:rsid w:val="001140BF"/>
    <w:rsid w:val="00114845"/>
    <w:rsid w:val="001176CB"/>
    <w:rsid w:val="001208AB"/>
    <w:rsid w:val="0012387C"/>
    <w:rsid w:val="00125CC5"/>
    <w:rsid w:val="00130520"/>
    <w:rsid w:val="00130F30"/>
    <w:rsid w:val="00131826"/>
    <w:rsid w:val="00135785"/>
    <w:rsid w:val="0013691A"/>
    <w:rsid w:val="00140D51"/>
    <w:rsid w:val="0014276D"/>
    <w:rsid w:val="00142775"/>
    <w:rsid w:val="00143798"/>
    <w:rsid w:val="001442B5"/>
    <w:rsid w:val="00147A20"/>
    <w:rsid w:val="001504F6"/>
    <w:rsid w:val="001505BD"/>
    <w:rsid w:val="001508DE"/>
    <w:rsid w:val="00150B91"/>
    <w:rsid w:val="00150DAA"/>
    <w:rsid w:val="001550D3"/>
    <w:rsid w:val="00160653"/>
    <w:rsid w:val="001623DA"/>
    <w:rsid w:val="00163ECE"/>
    <w:rsid w:val="00166548"/>
    <w:rsid w:val="001715C6"/>
    <w:rsid w:val="00173C8B"/>
    <w:rsid w:val="001749F0"/>
    <w:rsid w:val="00174FD7"/>
    <w:rsid w:val="001770CD"/>
    <w:rsid w:val="0017725E"/>
    <w:rsid w:val="0017785E"/>
    <w:rsid w:val="00177B3B"/>
    <w:rsid w:val="00184D83"/>
    <w:rsid w:val="00186BEC"/>
    <w:rsid w:val="00191179"/>
    <w:rsid w:val="00192A8B"/>
    <w:rsid w:val="00192F92"/>
    <w:rsid w:val="0019452D"/>
    <w:rsid w:val="00195810"/>
    <w:rsid w:val="0019783E"/>
    <w:rsid w:val="001A05D6"/>
    <w:rsid w:val="001A072C"/>
    <w:rsid w:val="001A2DD2"/>
    <w:rsid w:val="001A4A58"/>
    <w:rsid w:val="001A57A5"/>
    <w:rsid w:val="001A57E0"/>
    <w:rsid w:val="001A5DA7"/>
    <w:rsid w:val="001B0BF7"/>
    <w:rsid w:val="001B1D98"/>
    <w:rsid w:val="001B2458"/>
    <w:rsid w:val="001B2F93"/>
    <w:rsid w:val="001B4BB4"/>
    <w:rsid w:val="001B5784"/>
    <w:rsid w:val="001B583C"/>
    <w:rsid w:val="001C314C"/>
    <w:rsid w:val="001C4B62"/>
    <w:rsid w:val="001C5451"/>
    <w:rsid w:val="001C64A5"/>
    <w:rsid w:val="001D37CE"/>
    <w:rsid w:val="001D4B3F"/>
    <w:rsid w:val="001D4D6F"/>
    <w:rsid w:val="001D4DF3"/>
    <w:rsid w:val="001E0733"/>
    <w:rsid w:val="001E317E"/>
    <w:rsid w:val="001E4425"/>
    <w:rsid w:val="001E49A5"/>
    <w:rsid w:val="001E561E"/>
    <w:rsid w:val="001E636A"/>
    <w:rsid w:val="001E6877"/>
    <w:rsid w:val="001F0E09"/>
    <w:rsid w:val="001F4B5D"/>
    <w:rsid w:val="00201754"/>
    <w:rsid w:val="002033B2"/>
    <w:rsid w:val="00203F38"/>
    <w:rsid w:val="0020588C"/>
    <w:rsid w:val="002058F5"/>
    <w:rsid w:val="002151B9"/>
    <w:rsid w:val="00216981"/>
    <w:rsid w:val="002177E9"/>
    <w:rsid w:val="00217D2A"/>
    <w:rsid w:val="002213E2"/>
    <w:rsid w:val="00222109"/>
    <w:rsid w:val="002242CF"/>
    <w:rsid w:val="00224A3F"/>
    <w:rsid w:val="00226774"/>
    <w:rsid w:val="00226D92"/>
    <w:rsid w:val="0023066E"/>
    <w:rsid w:val="0023208D"/>
    <w:rsid w:val="00235756"/>
    <w:rsid w:val="00235823"/>
    <w:rsid w:val="0023597C"/>
    <w:rsid w:val="00236730"/>
    <w:rsid w:val="002409A2"/>
    <w:rsid w:val="00240F96"/>
    <w:rsid w:val="002419E0"/>
    <w:rsid w:val="0024356E"/>
    <w:rsid w:val="00243E16"/>
    <w:rsid w:val="00245D21"/>
    <w:rsid w:val="0024798E"/>
    <w:rsid w:val="002504DD"/>
    <w:rsid w:val="00253200"/>
    <w:rsid w:val="00253536"/>
    <w:rsid w:val="00253B76"/>
    <w:rsid w:val="00256940"/>
    <w:rsid w:val="002612C6"/>
    <w:rsid w:val="002620F5"/>
    <w:rsid w:val="002630E7"/>
    <w:rsid w:val="00263F56"/>
    <w:rsid w:val="00264A56"/>
    <w:rsid w:val="00264AC3"/>
    <w:rsid w:val="00270490"/>
    <w:rsid w:val="00276249"/>
    <w:rsid w:val="0028311F"/>
    <w:rsid w:val="00283215"/>
    <w:rsid w:val="00283D7A"/>
    <w:rsid w:val="00286880"/>
    <w:rsid w:val="002901FD"/>
    <w:rsid w:val="00291480"/>
    <w:rsid w:val="0029153D"/>
    <w:rsid w:val="0029253F"/>
    <w:rsid w:val="002945EA"/>
    <w:rsid w:val="00294C8A"/>
    <w:rsid w:val="00295A7A"/>
    <w:rsid w:val="002972EC"/>
    <w:rsid w:val="00297C33"/>
    <w:rsid w:val="00297E79"/>
    <w:rsid w:val="002A2369"/>
    <w:rsid w:val="002A2819"/>
    <w:rsid w:val="002A3080"/>
    <w:rsid w:val="002A337D"/>
    <w:rsid w:val="002A4216"/>
    <w:rsid w:val="002A731E"/>
    <w:rsid w:val="002B30DB"/>
    <w:rsid w:val="002C1AA4"/>
    <w:rsid w:val="002C2B5B"/>
    <w:rsid w:val="002C3EE6"/>
    <w:rsid w:val="002C4DC1"/>
    <w:rsid w:val="002C54C2"/>
    <w:rsid w:val="002C55CF"/>
    <w:rsid w:val="002C70EB"/>
    <w:rsid w:val="002D028B"/>
    <w:rsid w:val="002D1119"/>
    <w:rsid w:val="002D3E48"/>
    <w:rsid w:val="002D7B4E"/>
    <w:rsid w:val="002E1177"/>
    <w:rsid w:val="002E1850"/>
    <w:rsid w:val="002E3EC2"/>
    <w:rsid w:val="002E66FE"/>
    <w:rsid w:val="002E753B"/>
    <w:rsid w:val="002F52EF"/>
    <w:rsid w:val="002F5EC7"/>
    <w:rsid w:val="002F699D"/>
    <w:rsid w:val="002F69D4"/>
    <w:rsid w:val="0030021E"/>
    <w:rsid w:val="00304DED"/>
    <w:rsid w:val="003112C8"/>
    <w:rsid w:val="00312DC4"/>
    <w:rsid w:val="00314AE6"/>
    <w:rsid w:val="00315E06"/>
    <w:rsid w:val="00320981"/>
    <w:rsid w:val="0032195F"/>
    <w:rsid w:val="0033208D"/>
    <w:rsid w:val="00332FB0"/>
    <w:rsid w:val="0033319F"/>
    <w:rsid w:val="00333269"/>
    <w:rsid w:val="00333954"/>
    <w:rsid w:val="0033797F"/>
    <w:rsid w:val="003433E2"/>
    <w:rsid w:val="00344947"/>
    <w:rsid w:val="00362079"/>
    <w:rsid w:val="00362F56"/>
    <w:rsid w:val="00364665"/>
    <w:rsid w:val="003656A8"/>
    <w:rsid w:val="00367DF2"/>
    <w:rsid w:val="003711ED"/>
    <w:rsid w:val="00373B8A"/>
    <w:rsid w:val="00376E76"/>
    <w:rsid w:val="003772CD"/>
    <w:rsid w:val="00380E34"/>
    <w:rsid w:val="003836C7"/>
    <w:rsid w:val="0038668A"/>
    <w:rsid w:val="00386CDD"/>
    <w:rsid w:val="00392B2A"/>
    <w:rsid w:val="00395577"/>
    <w:rsid w:val="0039662C"/>
    <w:rsid w:val="00397CE8"/>
    <w:rsid w:val="003A1F01"/>
    <w:rsid w:val="003A49F4"/>
    <w:rsid w:val="003A7043"/>
    <w:rsid w:val="003A7706"/>
    <w:rsid w:val="003A7DD3"/>
    <w:rsid w:val="003B44EB"/>
    <w:rsid w:val="003C13DC"/>
    <w:rsid w:val="003C1D2D"/>
    <w:rsid w:val="003C5AA3"/>
    <w:rsid w:val="003C700B"/>
    <w:rsid w:val="003D1132"/>
    <w:rsid w:val="003D2445"/>
    <w:rsid w:val="003D3182"/>
    <w:rsid w:val="003E1B62"/>
    <w:rsid w:val="003E4FE3"/>
    <w:rsid w:val="003E635C"/>
    <w:rsid w:val="003E7D81"/>
    <w:rsid w:val="003F147C"/>
    <w:rsid w:val="003F2F7B"/>
    <w:rsid w:val="003F6F94"/>
    <w:rsid w:val="0040140B"/>
    <w:rsid w:val="00401E30"/>
    <w:rsid w:val="00404202"/>
    <w:rsid w:val="00404F85"/>
    <w:rsid w:val="00406240"/>
    <w:rsid w:val="004068A6"/>
    <w:rsid w:val="00410D2C"/>
    <w:rsid w:val="00411A20"/>
    <w:rsid w:val="00413271"/>
    <w:rsid w:val="004211F2"/>
    <w:rsid w:val="00422E71"/>
    <w:rsid w:val="004266C0"/>
    <w:rsid w:val="00427AE3"/>
    <w:rsid w:val="0043083A"/>
    <w:rsid w:val="0043620B"/>
    <w:rsid w:val="00443636"/>
    <w:rsid w:val="00443B77"/>
    <w:rsid w:val="00445856"/>
    <w:rsid w:val="0044656B"/>
    <w:rsid w:val="00446E3D"/>
    <w:rsid w:val="004472EE"/>
    <w:rsid w:val="004472F3"/>
    <w:rsid w:val="004479EB"/>
    <w:rsid w:val="00451C66"/>
    <w:rsid w:val="00455930"/>
    <w:rsid w:val="00457123"/>
    <w:rsid w:val="00460161"/>
    <w:rsid w:val="0046039E"/>
    <w:rsid w:val="004632CD"/>
    <w:rsid w:val="00471AC2"/>
    <w:rsid w:val="0047409C"/>
    <w:rsid w:val="004740F9"/>
    <w:rsid w:val="004747DB"/>
    <w:rsid w:val="00476566"/>
    <w:rsid w:val="0048129C"/>
    <w:rsid w:val="00483331"/>
    <w:rsid w:val="004833B9"/>
    <w:rsid w:val="00485A74"/>
    <w:rsid w:val="0048663D"/>
    <w:rsid w:val="004940D0"/>
    <w:rsid w:val="00495679"/>
    <w:rsid w:val="00496522"/>
    <w:rsid w:val="004A3D15"/>
    <w:rsid w:val="004A466A"/>
    <w:rsid w:val="004A5621"/>
    <w:rsid w:val="004A6112"/>
    <w:rsid w:val="004A7381"/>
    <w:rsid w:val="004A73A7"/>
    <w:rsid w:val="004A73DB"/>
    <w:rsid w:val="004B3306"/>
    <w:rsid w:val="004B3C4D"/>
    <w:rsid w:val="004B4991"/>
    <w:rsid w:val="004B49C8"/>
    <w:rsid w:val="004B5722"/>
    <w:rsid w:val="004B64A1"/>
    <w:rsid w:val="004C0C48"/>
    <w:rsid w:val="004D0071"/>
    <w:rsid w:val="004D1789"/>
    <w:rsid w:val="004D3996"/>
    <w:rsid w:val="004D4E0A"/>
    <w:rsid w:val="004D63A6"/>
    <w:rsid w:val="004E0BDE"/>
    <w:rsid w:val="004E0D97"/>
    <w:rsid w:val="004E341F"/>
    <w:rsid w:val="004E6C55"/>
    <w:rsid w:val="004F2DBD"/>
    <w:rsid w:val="004F2EB5"/>
    <w:rsid w:val="004F39E5"/>
    <w:rsid w:val="004F3E98"/>
    <w:rsid w:val="004F70F2"/>
    <w:rsid w:val="00500E7E"/>
    <w:rsid w:val="00501098"/>
    <w:rsid w:val="005014AC"/>
    <w:rsid w:val="0050239F"/>
    <w:rsid w:val="00503312"/>
    <w:rsid w:val="00504C1F"/>
    <w:rsid w:val="00505501"/>
    <w:rsid w:val="00517ED2"/>
    <w:rsid w:val="00521A2D"/>
    <w:rsid w:val="005301F1"/>
    <w:rsid w:val="005341CA"/>
    <w:rsid w:val="00537957"/>
    <w:rsid w:val="00537E83"/>
    <w:rsid w:val="005409CE"/>
    <w:rsid w:val="00544D61"/>
    <w:rsid w:val="00550937"/>
    <w:rsid w:val="00552266"/>
    <w:rsid w:val="00552476"/>
    <w:rsid w:val="00553A64"/>
    <w:rsid w:val="00555135"/>
    <w:rsid w:val="00555AA9"/>
    <w:rsid w:val="005604AC"/>
    <w:rsid w:val="00560B3F"/>
    <w:rsid w:val="005615F9"/>
    <w:rsid w:val="00564330"/>
    <w:rsid w:val="0056536F"/>
    <w:rsid w:val="00566F48"/>
    <w:rsid w:val="00566F68"/>
    <w:rsid w:val="00570213"/>
    <w:rsid w:val="00570574"/>
    <w:rsid w:val="0057079B"/>
    <w:rsid w:val="0057276E"/>
    <w:rsid w:val="00575C9A"/>
    <w:rsid w:val="00577A7F"/>
    <w:rsid w:val="005856B4"/>
    <w:rsid w:val="005862A4"/>
    <w:rsid w:val="00593984"/>
    <w:rsid w:val="005A055B"/>
    <w:rsid w:val="005A5E29"/>
    <w:rsid w:val="005A6917"/>
    <w:rsid w:val="005B300D"/>
    <w:rsid w:val="005B4BAC"/>
    <w:rsid w:val="005B5365"/>
    <w:rsid w:val="005C35C4"/>
    <w:rsid w:val="005C40BF"/>
    <w:rsid w:val="005C5525"/>
    <w:rsid w:val="005D0D89"/>
    <w:rsid w:val="005D500D"/>
    <w:rsid w:val="005D5C62"/>
    <w:rsid w:val="005E22AF"/>
    <w:rsid w:val="005E2375"/>
    <w:rsid w:val="005E3D28"/>
    <w:rsid w:val="005E4591"/>
    <w:rsid w:val="005F04E1"/>
    <w:rsid w:val="005F1569"/>
    <w:rsid w:val="005F2464"/>
    <w:rsid w:val="005F2534"/>
    <w:rsid w:val="005F257B"/>
    <w:rsid w:val="005F5464"/>
    <w:rsid w:val="005F6205"/>
    <w:rsid w:val="005F7F62"/>
    <w:rsid w:val="00600037"/>
    <w:rsid w:val="00604DFC"/>
    <w:rsid w:val="00606A22"/>
    <w:rsid w:val="00606ED2"/>
    <w:rsid w:val="006110B2"/>
    <w:rsid w:val="00611638"/>
    <w:rsid w:val="00617906"/>
    <w:rsid w:val="00617E8D"/>
    <w:rsid w:val="00620030"/>
    <w:rsid w:val="00620892"/>
    <w:rsid w:val="00632AD6"/>
    <w:rsid w:val="00635EC6"/>
    <w:rsid w:val="00636410"/>
    <w:rsid w:val="00636C8F"/>
    <w:rsid w:val="006401CD"/>
    <w:rsid w:val="00640817"/>
    <w:rsid w:val="00642545"/>
    <w:rsid w:val="006435CF"/>
    <w:rsid w:val="00655908"/>
    <w:rsid w:val="00657A60"/>
    <w:rsid w:val="0066017D"/>
    <w:rsid w:val="006633F2"/>
    <w:rsid w:val="00665C2B"/>
    <w:rsid w:val="00672BDB"/>
    <w:rsid w:val="0068050F"/>
    <w:rsid w:val="00684A46"/>
    <w:rsid w:val="00686489"/>
    <w:rsid w:val="0069110E"/>
    <w:rsid w:val="006940AA"/>
    <w:rsid w:val="006968ED"/>
    <w:rsid w:val="006A2B41"/>
    <w:rsid w:val="006A4284"/>
    <w:rsid w:val="006A4B5F"/>
    <w:rsid w:val="006B2177"/>
    <w:rsid w:val="006B2861"/>
    <w:rsid w:val="006B409F"/>
    <w:rsid w:val="006B51A2"/>
    <w:rsid w:val="006B5972"/>
    <w:rsid w:val="006B7DEE"/>
    <w:rsid w:val="006C174C"/>
    <w:rsid w:val="006C2113"/>
    <w:rsid w:val="006C3214"/>
    <w:rsid w:val="006C4383"/>
    <w:rsid w:val="006C4BF3"/>
    <w:rsid w:val="006C6578"/>
    <w:rsid w:val="006C7C1F"/>
    <w:rsid w:val="006D16E6"/>
    <w:rsid w:val="006D360C"/>
    <w:rsid w:val="006D776F"/>
    <w:rsid w:val="006E0F50"/>
    <w:rsid w:val="006E1BE6"/>
    <w:rsid w:val="006E5ECB"/>
    <w:rsid w:val="006F2A37"/>
    <w:rsid w:val="006F3F08"/>
    <w:rsid w:val="006F47DB"/>
    <w:rsid w:val="006F66A5"/>
    <w:rsid w:val="006F7A11"/>
    <w:rsid w:val="007008F2"/>
    <w:rsid w:val="007020D2"/>
    <w:rsid w:val="007032C6"/>
    <w:rsid w:val="007040B8"/>
    <w:rsid w:val="007048E8"/>
    <w:rsid w:val="00706E79"/>
    <w:rsid w:val="007077B8"/>
    <w:rsid w:val="00710053"/>
    <w:rsid w:val="00711209"/>
    <w:rsid w:val="007113D8"/>
    <w:rsid w:val="0072182A"/>
    <w:rsid w:val="007228DB"/>
    <w:rsid w:val="00722D66"/>
    <w:rsid w:val="00731615"/>
    <w:rsid w:val="00733E5F"/>
    <w:rsid w:val="0073403D"/>
    <w:rsid w:val="00736CF3"/>
    <w:rsid w:val="00737623"/>
    <w:rsid w:val="0074028D"/>
    <w:rsid w:val="007422CC"/>
    <w:rsid w:val="0074271A"/>
    <w:rsid w:val="00746246"/>
    <w:rsid w:val="00747FF7"/>
    <w:rsid w:val="00750B64"/>
    <w:rsid w:val="00751A8C"/>
    <w:rsid w:val="00751D62"/>
    <w:rsid w:val="00752A6A"/>
    <w:rsid w:val="007550CE"/>
    <w:rsid w:val="0075627A"/>
    <w:rsid w:val="0075694A"/>
    <w:rsid w:val="00756DF5"/>
    <w:rsid w:val="00761097"/>
    <w:rsid w:val="00762C22"/>
    <w:rsid w:val="00765265"/>
    <w:rsid w:val="00765FC6"/>
    <w:rsid w:val="007710CE"/>
    <w:rsid w:val="00771182"/>
    <w:rsid w:val="007727F6"/>
    <w:rsid w:val="00773E24"/>
    <w:rsid w:val="00774A67"/>
    <w:rsid w:val="00774F26"/>
    <w:rsid w:val="00775392"/>
    <w:rsid w:val="00777453"/>
    <w:rsid w:val="0078024F"/>
    <w:rsid w:val="00782496"/>
    <w:rsid w:val="00784799"/>
    <w:rsid w:val="007872AA"/>
    <w:rsid w:val="00787C30"/>
    <w:rsid w:val="00791357"/>
    <w:rsid w:val="00791EDE"/>
    <w:rsid w:val="00793F9E"/>
    <w:rsid w:val="00794DC7"/>
    <w:rsid w:val="00795795"/>
    <w:rsid w:val="007964ED"/>
    <w:rsid w:val="00796812"/>
    <w:rsid w:val="007A0F7B"/>
    <w:rsid w:val="007A1D5F"/>
    <w:rsid w:val="007A2BEF"/>
    <w:rsid w:val="007B0D6A"/>
    <w:rsid w:val="007B1B33"/>
    <w:rsid w:val="007B5258"/>
    <w:rsid w:val="007B6661"/>
    <w:rsid w:val="007C0564"/>
    <w:rsid w:val="007C78A7"/>
    <w:rsid w:val="007D0D6D"/>
    <w:rsid w:val="007D252A"/>
    <w:rsid w:val="007D552E"/>
    <w:rsid w:val="007E22B0"/>
    <w:rsid w:val="007E2359"/>
    <w:rsid w:val="007E3B33"/>
    <w:rsid w:val="007E5956"/>
    <w:rsid w:val="007E6A52"/>
    <w:rsid w:val="007F0731"/>
    <w:rsid w:val="007F07EF"/>
    <w:rsid w:val="007F0CA0"/>
    <w:rsid w:val="007F125D"/>
    <w:rsid w:val="007F3E5F"/>
    <w:rsid w:val="007F5FAE"/>
    <w:rsid w:val="007F791A"/>
    <w:rsid w:val="008005DE"/>
    <w:rsid w:val="00803173"/>
    <w:rsid w:val="0080444E"/>
    <w:rsid w:val="008074D7"/>
    <w:rsid w:val="0081408F"/>
    <w:rsid w:val="00815D99"/>
    <w:rsid w:val="008203A5"/>
    <w:rsid w:val="00820F26"/>
    <w:rsid w:val="0082226B"/>
    <w:rsid w:val="008244F3"/>
    <w:rsid w:val="00825B28"/>
    <w:rsid w:val="008268BF"/>
    <w:rsid w:val="00831686"/>
    <w:rsid w:val="00836BB7"/>
    <w:rsid w:val="008372FD"/>
    <w:rsid w:val="0083785D"/>
    <w:rsid w:val="00840CCF"/>
    <w:rsid w:val="008426DE"/>
    <w:rsid w:val="00846DC2"/>
    <w:rsid w:val="008518C6"/>
    <w:rsid w:val="00851DE0"/>
    <w:rsid w:val="00855359"/>
    <w:rsid w:val="00855445"/>
    <w:rsid w:val="00857164"/>
    <w:rsid w:val="00862E8C"/>
    <w:rsid w:val="008649B2"/>
    <w:rsid w:val="00870670"/>
    <w:rsid w:val="00871D19"/>
    <w:rsid w:val="00872127"/>
    <w:rsid w:val="00872ADC"/>
    <w:rsid w:val="00872CB8"/>
    <w:rsid w:val="00874CEA"/>
    <w:rsid w:val="0087779A"/>
    <w:rsid w:val="00880459"/>
    <w:rsid w:val="00886615"/>
    <w:rsid w:val="00892FC6"/>
    <w:rsid w:val="00894821"/>
    <w:rsid w:val="00895302"/>
    <w:rsid w:val="008A0899"/>
    <w:rsid w:val="008A1477"/>
    <w:rsid w:val="008A1EC2"/>
    <w:rsid w:val="008A22B4"/>
    <w:rsid w:val="008A5609"/>
    <w:rsid w:val="008A705B"/>
    <w:rsid w:val="008A7258"/>
    <w:rsid w:val="008A78BA"/>
    <w:rsid w:val="008B2A5E"/>
    <w:rsid w:val="008B35C5"/>
    <w:rsid w:val="008B6EE0"/>
    <w:rsid w:val="008B7FE5"/>
    <w:rsid w:val="008C1563"/>
    <w:rsid w:val="008C3800"/>
    <w:rsid w:val="008C56E7"/>
    <w:rsid w:val="008C7693"/>
    <w:rsid w:val="008D0003"/>
    <w:rsid w:val="008D0853"/>
    <w:rsid w:val="008D4691"/>
    <w:rsid w:val="008D5C58"/>
    <w:rsid w:val="008E382E"/>
    <w:rsid w:val="008E429D"/>
    <w:rsid w:val="008E467B"/>
    <w:rsid w:val="008E653C"/>
    <w:rsid w:val="008E7F9D"/>
    <w:rsid w:val="008F06DC"/>
    <w:rsid w:val="008F1263"/>
    <w:rsid w:val="008F182A"/>
    <w:rsid w:val="008F1A20"/>
    <w:rsid w:val="008F4315"/>
    <w:rsid w:val="00902422"/>
    <w:rsid w:val="00905BD3"/>
    <w:rsid w:val="0091457F"/>
    <w:rsid w:val="00920825"/>
    <w:rsid w:val="00920874"/>
    <w:rsid w:val="00923EF4"/>
    <w:rsid w:val="0093035B"/>
    <w:rsid w:val="00930EE0"/>
    <w:rsid w:val="00930FCA"/>
    <w:rsid w:val="00931312"/>
    <w:rsid w:val="0093218D"/>
    <w:rsid w:val="0093257E"/>
    <w:rsid w:val="00935FDF"/>
    <w:rsid w:val="009360B5"/>
    <w:rsid w:val="00943255"/>
    <w:rsid w:val="00945E1D"/>
    <w:rsid w:val="009512B3"/>
    <w:rsid w:val="009537A3"/>
    <w:rsid w:val="00955A37"/>
    <w:rsid w:val="0096431A"/>
    <w:rsid w:val="009651FE"/>
    <w:rsid w:val="009670D3"/>
    <w:rsid w:val="009678C4"/>
    <w:rsid w:val="009724A9"/>
    <w:rsid w:val="0097431C"/>
    <w:rsid w:val="009829F1"/>
    <w:rsid w:val="00982A0B"/>
    <w:rsid w:val="00982E91"/>
    <w:rsid w:val="00984691"/>
    <w:rsid w:val="00985728"/>
    <w:rsid w:val="00985C7D"/>
    <w:rsid w:val="00986E76"/>
    <w:rsid w:val="009935D7"/>
    <w:rsid w:val="009940F2"/>
    <w:rsid w:val="00994841"/>
    <w:rsid w:val="009A0C00"/>
    <w:rsid w:val="009A19C7"/>
    <w:rsid w:val="009A3656"/>
    <w:rsid w:val="009A4879"/>
    <w:rsid w:val="009A4AF5"/>
    <w:rsid w:val="009A667F"/>
    <w:rsid w:val="009B00AB"/>
    <w:rsid w:val="009B094C"/>
    <w:rsid w:val="009B2239"/>
    <w:rsid w:val="009B4DE1"/>
    <w:rsid w:val="009C3126"/>
    <w:rsid w:val="009C4AF0"/>
    <w:rsid w:val="009C4FAE"/>
    <w:rsid w:val="009C5680"/>
    <w:rsid w:val="009D0233"/>
    <w:rsid w:val="009D04EF"/>
    <w:rsid w:val="009D72E0"/>
    <w:rsid w:val="009D7F05"/>
    <w:rsid w:val="009E161B"/>
    <w:rsid w:val="009F789C"/>
    <w:rsid w:val="00A01E72"/>
    <w:rsid w:val="00A0272F"/>
    <w:rsid w:val="00A0359A"/>
    <w:rsid w:val="00A04DA2"/>
    <w:rsid w:val="00A05111"/>
    <w:rsid w:val="00A053AA"/>
    <w:rsid w:val="00A05A33"/>
    <w:rsid w:val="00A05DDD"/>
    <w:rsid w:val="00A06DA0"/>
    <w:rsid w:val="00A06DF9"/>
    <w:rsid w:val="00A10ADC"/>
    <w:rsid w:val="00A157E3"/>
    <w:rsid w:val="00A16881"/>
    <w:rsid w:val="00A20946"/>
    <w:rsid w:val="00A2141D"/>
    <w:rsid w:val="00A22926"/>
    <w:rsid w:val="00A25560"/>
    <w:rsid w:val="00A2592C"/>
    <w:rsid w:val="00A261DE"/>
    <w:rsid w:val="00A26532"/>
    <w:rsid w:val="00A26F41"/>
    <w:rsid w:val="00A26FA8"/>
    <w:rsid w:val="00A27631"/>
    <w:rsid w:val="00A340F4"/>
    <w:rsid w:val="00A34BF0"/>
    <w:rsid w:val="00A378EA"/>
    <w:rsid w:val="00A418A3"/>
    <w:rsid w:val="00A43023"/>
    <w:rsid w:val="00A43503"/>
    <w:rsid w:val="00A44D2A"/>
    <w:rsid w:val="00A45C02"/>
    <w:rsid w:val="00A5023D"/>
    <w:rsid w:val="00A511AB"/>
    <w:rsid w:val="00A5164C"/>
    <w:rsid w:val="00A51FD5"/>
    <w:rsid w:val="00A53A3B"/>
    <w:rsid w:val="00A53B09"/>
    <w:rsid w:val="00A544F2"/>
    <w:rsid w:val="00A642AC"/>
    <w:rsid w:val="00A6708A"/>
    <w:rsid w:val="00A7151D"/>
    <w:rsid w:val="00A7161C"/>
    <w:rsid w:val="00A725EC"/>
    <w:rsid w:val="00A739DF"/>
    <w:rsid w:val="00A7526C"/>
    <w:rsid w:val="00A758CD"/>
    <w:rsid w:val="00A778B4"/>
    <w:rsid w:val="00A801C9"/>
    <w:rsid w:val="00A82959"/>
    <w:rsid w:val="00A82A91"/>
    <w:rsid w:val="00A82F6A"/>
    <w:rsid w:val="00A84257"/>
    <w:rsid w:val="00A84890"/>
    <w:rsid w:val="00A86C97"/>
    <w:rsid w:val="00A921B5"/>
    <w:rsid w:val="00A9353D"/>
    <w:rsid w:val="00AA59AC"/>
    <w:rsid w:val="00AA5FB8"/>
    <w:rsid w:val="00AA6B8A"/>
    <w:rsid w:val="00AA72CC"/>
    <w:rsid w:val="00AA7385"/>
    <w:rsid w:val="00AA7D72"/>
    <w:rsid w:val="00AB10F4"/>
    <w:rsid w:val="00AB2D62"/>
    <w:rsid w:val="00AB2E5E"/>
    <w:rsid w:val="00AB3715"/>
    <w:rsid w:val="00AC0512"/>
    <w:rsid w:val="00AC069C"/>
    <w:rsid w:val="00AC1727"/>
    <w:rsid w:val="00AC2116"/>
    <w:rsid w:val="00AD3471"/>
    <w:rsid w:val="00AD3769"/>
    <w:rsid w:val="00AD48F0"/>
    <w:rsid w:val="00AD796C"/>
    <w:rsid w:val="00AD7C11"/>
    <w:rsid w:val="00AE0FB5"/>
    <w:rsid w:val="00AE1D0F"/>
    <w:rsid w:val="00AF0B09"/>
    <w:rsid w:val="00AF0E23"/>
    <w:rsid w:val="00AF30BC"/>
    <w:rsid w:val="00AF7932"/>
    <w:rsid w:val="00B01A3D"/>
    <w:rsid w:val="00B01E6E"/>
    <w:rsid w:val="00B032B1"/>
    <w:rsid w:val="00B04967"/>
    <w:rsid w:val="00B06F2C"/>
    <w:rsid w:val="00B10189"/>
    <w:rsid w:val="00B116CC"/>
    <w:rsid w:val="00B11DFA"/>
    <w:rsid w:val="00B14E66"/>
    <w:rsid w:val="00B16D8D"/>
    <w:rsid w:val="00B179A0"/>
    <w:rsid w:val="00B17B11"/>
    <w:rsid w:val="00B17FE6"/>
    <w:rsid w:val="00B20D55"/>
    <w:rsid w:val="00B24A63"/>
    <w:rsid w:val="00B2523B"/>
    <w:rsid w:val="00B25C9E"/>
    <w:rsid w:val="00B3039C"/>
    <w:rsid w:val="00B30B8A"/>
    <w:rsid w:val="00B32E58"/>
    <w:rsid w:val="00B33183"/>
    <w:rsid w:val="00B3338D"/>
    <w:rsid w:val="00B36B61"/>
    <w:rsid w:val="00B52589"/>
    <w:rsid w:val="00B57408"/>
    <w:rsid w:val="00B578BA"/>
    <w:rsid w:val="00B61616"/>
    <w:rsid w:val="00B63657"/>
    <w:rsid w:val="00B63FFE"/>
    <w:rsid w:val="00B65059"/>
    <w:rsid w:val="00B657FB"/>
    <w:rsid w:val="00B66E32"/>
    <w:rsid w:val="00B678F8"/>
    <w:rsid w:val="00B74FEE"/>
    <w:rsid w:val="00B7542A"/>
    <w:rsid w:val="00B75EDD"/>
    <w:rsid w:val="00B769EE"/>
    <w:rsid w:val="00B77AE0"/>
    <w:rsid w:val="00B77B07"/>
    <w:rsid w:val="00B80696"/>
    <w:rsid w:val="00B81173"/>
    <w:rsid w:val="00B811C7"/>
    <w:rsid w:val="00B81D92"/>
    <w:rsid w:val="00B90572"/>
    <w:rsid w:val="00B92412"/>
    <w:rsid w:val="00B925C9"/>
    <w:rsid w:val="00B93B6A"/>
    <w:rsid w:val="00B94B59"/>
    <w:rsid w:val="00B9594E"/>
    <w:rsid w:val="00B96084"/>
    <w:rsid w:val="00B96BAD"/>
    <w:rsid w:val="00B97190"/>
    <w:rsid w:val="00BA0674"/>
    <w:rsid w:val="00BA0C6F"/>
    <w:rsid w:val="00BA169B"/>
    <w:rsid w:val="00BA56D6"/>
    <w:rsid w:val="00BB0A51"/>
    <w:rsid w:val="00BB3359"/>
    <w:rsid w:val="00BB3373"/>
    <w:rsid w:val="00BB69D9"/>
    <w:rsid w:val="00BB6C29"/>
    <w:rsid w:val="00BC0840"/>
    <w:rsid w:val="00BC4331"/>
    <w:rsid w:val="00BC5060"/>
    <w:rsid w:val="00BC6DE3"/>
    <w:rsid w:val="00BC7713"/>
    <w:rsid w:val="00BD26D6"/>
    <w:rsid w:val="00BD33C1"/>
    <w:rsid w:val="00BD5585"/>
    <w:rsid w:val="00BD5C3C"/>
    <w:rsid w:val="00BD7D2A"/>
    <w:rsid w:val="00BE2043"/>
    <w:rsid w:val="00BE38DD"/>
    <w:rsid w:val="00BF1E23"/>
    <w:rsid w:val="00BF32F9"/>
    <w:rsid w:val="00BF654E"/>
    <w:rsid w:val="00C0108E"/>
    <w:rsid w:val="00C02CDA"/>
    <w:rsid w:val="00C02DC5"/>
    <w:rsid w:val="00C03A7E"/>
    <w:rsid w:val="00C04309"/>
    <w:rsid w:val="00C050B0"/>
    <w:rsid w:val="00C0B3DA"/>
    <w:rsid w:val="00C10FAD"/>
    <w:rsid w:val="00C151CE"/>
    <w:rsid w:val="00C1561C"/>
    <w:rsid w:val="00C20438"/>
    <w:rsid w:val="00C2235D"/>
    <w:rsid w:val="00C258E7"/>
    <w:rsid w:val="00C330FF"/>
    <w:rsid w:val="00C3496F"/>
    <w:rsid w:val="00C40754"/>
    <w:rsid w:val="00C4186C"/>
    <w:rsid w:val="00C42BE8"/>
    <w:rsid w:val="00C441C9"/>
    <w:rsid w:val="00C47A19"/>
    <w:rsid w:val="00C47F44"/>
    <w:rsid w:val="00C5159F"/>
    <w:rsid w:val="00C52124"/>
    <w:rsid w:val="00C55621"/>
    <w:rsid w:val="00C57EE2"/>
    <w:rsid w:val="00C63D1F"/>
    <w:rsid w:val="00C63D8F"/>
    <w:rsid w:val="00C71F4F"/>
    <w:rsid w:val="00C73297"/>
    <w:rsid w:val="00C7374E"/>
    <w:rsid w:val="00C73F0B"/>
    <w:rsid w:val="00C74BF5"/>
    <w:rsid w:val="00C8083E"/>
    <w:rsid w:val="00C80A6E"/>
    <w:rsid w:val="00C81D7B"/>
    <w:rsid w:val="00C911EE"/>
    <w:rsid w:val="00C951D2"/>
    <w:rsid w:val="00C95940"/>
    <w:rsid w:val="00C96771"/>
    <w:rsid w:val="00C96D09"/>
    <w:rsid w:val="00CA0239"/>
    <w:rsid w:val="00CA18B8"/>
    <w:rsid w:val="00CA23EE"/>
    <w:rsid w:val="00CA3DCC"/>
    <w:rsid w:val="00CA4649"/>
    <w:rsid w:val="00CA4AFB"/>
    <w:rsid w:val="00CA5C8E"/>
    <w:rsid w:val="00CA60FB"/>
    <w:rsid w:val="00CB0A19"/>
    <w:rsid w:val="00CB0D65"/>
    <w:rsid w:val="00CB47A6"/>
    <w:rsid w:val="00CB491B"/>
    <w:rsid w:val="00CB5F5D"/>
    <w:rsid w:val="00CC2E60"/>
    <w:rsid w:val="00CC6130"/>
    <w:rsid w:val="00CC7BC5"/>
    <w:rsid w:val="00CD2FF9"/>
    <w:rsid w:val="00CD37A1"/>
    <w:rsid w:val="00CD3EBE"/>
    <w:rsid w:val="00CD7AAD"/>
    <w:rsid w:val="00CE2806"/>
    <w:rsid w:val="00CE28C2"/>
    <w:rsid w:val="00CE448C"/>
    <w:rsid w:val="00CE5E05"/>
    <w:rsid w:val="00CF1947"/>
    <w:rsid w:val="00CF2379"/>
    <w:rsid w:val="00CF2453"/>
    <w:rsid w:val="00D00EF5"/>
    <w:rsid w:val="00D0314D"/>
    <w:rsid w:val="00D054FE"/>
    <w:rsid w:val="00D05FAF"/>
    <w:rsid w:val="00D071E5"/>
    <w:rsid w:val="00D11F66"/>
    <w:rsid w:val="00D12D77"/>
    <w:rsid w:val="00D1427B"/>
    <w:rsid w:val="00D159F8"/>
    <w:rsid w:val="00D1669C"/>
    <w:rsid w:val="00D21FA0"/>
    <w:rsid w:val="00D23DEE"/>
    <w:rsid w:val="00D265F1"/>
    <w:rsid w:val="00D2713A"/>
    <w:rsid w:val="00D37F25"/>
    <w:rsid w:val="00D46E41"/>
    <w:rsid w:val="00D52B1A"/>
    <w:rsid w:val="00D531AD"/>
    <w:rsid w:val="00D53EFA"/>
    <w:rsid w:val="00D57E64"/>
    <w:rsid w:val="00D63207"/>
    <w:rsid w:val="00D63908"/>
    <w:rsid w:val="00D63B54"/>
    <w:rsid w:val="00D64B48"/>
    <w:rsid w:val="00D64F74"/>
    <w:rsid w:val="00D65B63"/>
    <w:rsid w:val="00D71A28"/>
    <w:rsid w:val="00D72BA9"/>
    <w:rsid w:val="00D74D68"/>
    <w:rsid w:val="00D77159"/>
    <w:rsid w:val="00D80366"/>
    <w:rsid w:val="00D80D85"/>
    <w:rsid w:val="00D821E9"/>
    <w:rsid w:val="00D83D1F"/>
    <w:rsid w:val="00D847F8"/>
    <w:rsid w:val="00D84E02"/>
    <w:rsid w:val="00D8657E"/>
    <w:rsid w:val="00D90FE9"/>
    <w:rsid w:val="00D91AF2"/>
    <w:rsid w:val="00D951E7"/>
    <w:rsid w:val="00DA06C6"/>
    <w:rsid w:val="00DA3968"/>
    <w:rsid w:val="00DA3B9F"/>
    <w:rsid w:val="00DA48ED"/>
    <w:rsid w:val="00DA53DA"/>
    <w:rsid w:val="00DA5B3A"/>
    <w:rsid w:val="00DA6D51"/>
    <w:rsid w:val="00DA72FE"/>
    <w:rsid w:val="00DB1CC1"/>
    <w:rsid w:val="00DB2AAE"/>
    <w:rsid w:val="00DB3DD1"/>
    <w:rsid w:val="00DB5AD2"/>
    <w:rsid w:val="00DB7C89"/>
    <w:rsid w:val="00DC1C55"/>
    <w:rsid w:val="00DC2447"/>
    <w:rsid w:val="00DC27A3"/>
    <w:rsid w:val="00DC66C2"/>
    <w:rsid w:val="00DC6BD0"/>
    <w:rsid w:val="00DD0D81"/>
    <w:rsid w:val="00DD38CD"/>
    <w:rsid w:val="00DD5715"/>
    <w:rsid w:val="00DE04C2"/>
    <w:rsid w:val="00DE0C5E"/>
    <w:rsid w:val="00DE1788"/>
    <w:rsid w:val="00DE1D9F"/>
    <w:rsid w:val="00DE374A"/>
    <w:rsid w:val="00DE46DC"/>
    <w:rsid w:val="00DE503F"/>
    <w:rsid w:val="00DF05C5"/>
    <w:rsid w:val="00DF3AB3"/>
    <w:rsid w:val="00DF5243"/>
    <w:rsid w:val="00DF66CE"/>
    <w:rsid w:val="00E00C9A"/>
    <w:rsid w:val="00E023C9"/>
    <w:rsid w:val="00E12A94"/>
    <w:rsid w:val="00E13720"/>
    <w:rsid w:val="00E137FF"/>
    <w:rsid w:val="00E2145B"/>
    <w:rsid w:val="00E224BA"/>
    <w:rsid w:val="00E2362C"/>
    <w:rsid w:val="00E307F9"/>
    <w:rsid w:val="00E3343C"/>
    <w:rsid w:val="00E349C4"/>
    <w:rsid w:val="00E3592E"/>
    <w:rsid w:val="00E37498"/>
    <w:rsid w:val="00E423F5"/>
    <w:rsid w:val="00E434D9"/>
    <w:rsid w:val="00E4435F"/>
    <w:rsid w:val="00E468FC"/>
    <w:rsid w:val="00E50540"/>
    <w:rsid w:val="00E5119A"/>
    <w:rsid w:val="00E54184"/>
    <w:rsid w:val="00E5714C"/>
    <w:rsid w:val="00E57AF5"/>
    <w:rsid w:val="00E60522"/>
    <w:rsid w:val="00E648D8"/>
    <w:rsid w:val="00E67E59"/>
    <w:rsid w:val="00E70B2F"/>
    <w:rsid w:val="00E72C09"/>
    <w:rsid w:val="00E7633E"/>
    <w:rsid w:val="00E77615"/>
    <w:rsid w:val="00E8137B"/>
    <w:rsid w:val="00E81D3B"/>
    <w:rsid w:val="00E8370C"/>
    <w:rsid w:val="00E8444B"/>
    <w:rsid w:val="00E86705"/>
    <w:rsid w:val="00E90C32"/>
    <w:rsid w:val="00E918EF"/>
    <w:rsid w:val="00E97353"/>
    <w:rsid w:val="00E979F1"/>
    <w:rsid w:val="00EA077F"/>
    <w:rsid w:val="00EA6608"/>
    <w:rsid w:val="00EA773B"/>
    <w:rsid w:val="00EB7F37"/>
    <w:rsid w:val="00EC12DE"/>
    <w:rsid w:val="00EC2A38"/>
    <w:rsid w:val="00ED0529"/>
    <w:rsid w:val="00ED7B4E"/>
    <w:rsid w:val="00EE2A9F"/>
    <w:rsid w:val="00EE6595"/>
    <w:rsid w:val="00EE7B41"/>
    <w:rsid w:val="00EF0164"/>
    <w:rsid w:val="00F0170C"/>
    <w:rsid w:val="00F01ACD"/>
    <w:rsid w:val="00F050FE"/>
    <w:rsid w:val="00F074B0"/>
    <w:rsid w:val="00F10361"/>
    <w:rsid w:val="00F128F9"/>
    <w:rsid w:val="00F158BE"/>
    <w:rsid w:val="00F232E2"/>
    <w:rsid w:val="00F23F1A"/>
    <w:rsid w:val="00F247F5"/>
    <w:rsid w:val="00F26624"/>
    <w:rsid w:val="00F306EE"/>
    <w:rsid w:val="00F33689"/>
    <w:rsid w:val="00F44395"/>
    <w:rsid w:val="00F46BAE"/>
    <w:rsid w:val="00F5058F"/>
    <w:rsid w:val="00F53945"/>
    <w:rsid w:val="00F568F9"/>
    <w:rsid w:val="00F56FF5"/>
    <w:rsid w:val="00F70DCC"/>
    <w:rsid w:val="00F739E3"/>
    <w:rsid w:val="00F9344C"/>
    <w:rsid w:val="00F93774"/>
    <w:rsid w:val="00F944C4"/>
    <w:rsid w:val="00FA02AF"/>
    <w:rsid w:val="00FA18E5"/>
    <w:rsid w:val="00FA5FAA"/>
    <w:rsid w:val="00FA7CDB"/>
    <w:rsid w:val="00FB3145"/>
    <w:rsid w:val="00FB3450"/>
    <w:rsid w:val="00FB5CB4"/>
    <w:rsid w:val="00FC132F"/>
    <w:rsid w:val="00FC4F42"/>
    <w:rsid w:val="00FC5245"/>
    <w:rsid w:val="00FC5526"/>
    <w:rsid w:val="00FC648F"/>
    <w:rsid w:val="00FC69EC"/>
    <w:rsid w:val="00FD343E"/>
    <w:rsid w:val="00FD5693"/>
    <w:rsid w:val="00FD58A2"/>
    <w:rsid w:val="00FD638A"/>
    <w:rsid w:val="00FD6BD5"/>
    <w:rsid w:val="00FE311C"/>
    <w:rsid w:val="00FE62D7"/>
    <w:rsid w:val="00FE65B6"/>
    <w:rsid w:val="00FE79D5"/>
    <w:rsid w:val="00FF03E1"/>
    <w:rsid w:val="00FF1C4D"/>
    <w:rsid w:val="00FF41E1"/>
    <w:rsid w:val="00FF49F3"/>
    <w:rsid w:val="00FF71B1"/>
    <w:rsid w:val="01B7F96D"/>
    <w:rsid w:val="02C176AE"/>
    <w:rsid w:val="02E16BD0"/>
    <w:rsid w:val="02E42A64"/>
    <w:rsid w:val="032AF8CE"/>
    <w:rsid w:val="033B7FE3"/>
    <w:rsid w:val="03C8D877"/>
    <w:rsid w:val="04864EFD"/>
    <w:rsid w:val="04FC881D"/>
    <w:rsid w:val="05A592A5"/>
    <w:rsid w:val="05DF51BF"/>
    <w:rsid w:val="0697728A"/>
    <w:rsid w:val="06A1C7E9"/>
    <w:rsid w:val="06A2277B"/>
    <w:rsid w:val="0719886E"/>
    <w:rsid w:val="08051F52"/>
    <w:rsid w:val="0AC0D8E9"/>
    <w:rsid w:val="0B77ED1C"/>
    <w:rsid w:val="0BB87AA6"/>
    <w:rsid w:val="0C04C747"/>
    <w:rsid w:val="0D06393C"/>
    <w:rsid w:val="0D1ED41A"/>
    <w:rsid w:val="0D92C7E3"/>
    <w:rsid w:val="0DF52008"/>
    <w:rsid w:val="0E0DAED2"/>
    <w:rsid w:val="0EE8355B"/>
    <w:rsid w:val="0F51F8FE"/>
    <w:rsid w:val="1047A062"/>
    <w:rsid w:val="10881797"/>
    <w:rsid w:val="10E4CF03"/>
    <w:rsid w:val="11228196"/>
    <w:rsid w:val="11982960"/>
    <w:rsid w:val="1210E6B9"/>
    <w:rsid w:val="129E8C23"/>
    <w:rsid w:val="132E7C29"/>
    <w:rsid w:val="13F8E5B2"/>
    <w:rsid w:val="1420D6F6"/>
    <w:rsid w:val="143B1A1A"/>
    <w:rsid w:val="149441FC"/>
    <w:rsid w:val="14F50211"/>
    <w:rsid w:val="15106432"/>
    <w:rsid w:val="15705D57"/>
    <w:rsid w:val="15744123"/>
    <w:rsid w:val="15776C28"/>
    <w:rsid w:val="15981BCA"/>
    <w:rsid w:val="15DFA30E"/>
    <w:rsid w:val="15FE76BC"/>
    <w:rsid w:val="167C676A"/>
    <w:rsid w:val="16B81295"/>
    <w:rsid w:val="16E6F286"/>
    <w:rsid w:val="178DB13F"/>
    <w:rsid w:val="17E281E0"/>
    <w:rsid w:val="18CBA2B7"/>
    <w:rsid w:val="1904D54D"/>
    <w:rsid w:val="190CB164"/>
    <w:rsid w:val="196E4E3B"/>
    <w:rsid w:val="1AB2B863"/>
    <w:rsid w:val="1B0AE19E"/>
    <w:rsid w:val="1B714A0C"/>
    <w:rsid w:val="1C26BE7B"/>
    <w:rsid w:val="1C31062F"/>
    <w:rsid w:val="1D945B50"/>
    <w:rsid w:val="1DB23C57"/>
    <w:rsid w:val="1DC351AF"/>
    <w:rsid w:val="1EEF4E16"/>
    <w:rsid w:val="1F61FA23"/>
    <w:rsid w:val="1FCEFD80"/>
    <w:rsid w:val="1FECCE94"/>
    <w:rsid w:val="205B6F81"/>
    <w:rsid w:val="20B1E58A"/>
    <w:rsid w:val="20B7F201"/>
    <w:rsid w:val="20E88906"/>
    <w:rsid w:val="211C27F2"/>
    <w:rsid w:val="2170DF1A"/>
    <w:rsid w:val="21DB7718"/>
    <w:rsid w:val="21E754BE"/>
    <w:rsid w:val="221F65F9"/>
    <w:rsid w:val="23A3DFF8"/>
    <w:rsid w:val="24228234"/>
    <w:rsid w:val="245E94F2"/>
    <w:rsid w:val="2463A96A"/>
    <w:rsid w:val="25B1A011"/>
    <w:rsid w:val="25DB7086"/>
    <w:rsid w:val="263B2B47"/>
    <w:rsid w:val="266D7289"/>
    <w:rsid w:val="27657FAB"/>
    <w:rsid w:val="27995CE2"/>
    <w:rsid w:val="284E745E"/>
    <w:rsid w:val="288672F1"/>
    <w:rsid w:val="29FBD195"/>
    <w:rsid w:val="2B12FF3B"/>
    <w:rsid w:val="2B7627C8"/>
    <w:rsid w:val="2BE3E6DE"/>
    <w:rsid w:val="2C37F50B"/>
    <w:rsid w:val="2C3D95AE"/>
    <w:rsid w:val="2CB748AB"/>
    <w:rsid w:val="2D07EB27"/>
    <w:rsid w:val="2DFE1477"/>
    <w:rsid w:val="2E9CEE40"/>
    <w:rsid w:val="2EDA2F33"/>
    <w:rsid w:val="2F9F1C8A"/>
    <w:rsid w:val="30F357CF"/>
    <w:rsid w:val="30FCE24B"/>
    <w:rsid w:val="31553EC4"/>
    <w:rsid w:val="31AD1675"/>
    <w:rsid w:val="3321DAFD"/>
    <w:rsid w:val="33245B5F"/>
    <w:rsid w:val="33455345"/>
    <w:rsid w:val="3365EDBA"/>
    <w:rsid w:val="336F6702"/>
    <w:rsid w:val="33D495BE"/>
    <w:rsid w:val="33EBBC09"/>
    <w:rsid w:val="35D07F68"/>
    <w:rsid w:val="36381187"/>
    <w:rsid w:val="369B095E"/>
    <w:rsid w:val="36E500F8"/>
    <w:rsid w:val="37D818FF"/>
    <w:rsid w:val="3A79046A"/>
    <w:rsid w:val="3B0F315A"/>
    <w:rsid w:val="3B4ABDF6"/>
    <w:rsid w:val="3B6DB332"/>
    <w:rsid w:val="3C01D76B"/>
    <w:rsid w:val="3C1C2527"/>
    <w:rsid w:val="3C3084CE"/>
    <w:rsid w:val="3DA5AA82"/>
    <w:rsid w:val="3EC9E4BE"/>
    <w:rsid w:val="3ED8C2B0"/>
    <w:rsid w:val="41B2A5AB"/>
    <w:rsid w:val="4252618B"/>
    <w:rsid w:val="43522D3C"/>
    <w:rsid w:val="439AB776"/>
    <w:rsid w:val="441E0DFC"/>
    <w:rsid w:val="4464ABF3"/>
    <w:rsid w:val="461030E6"/>
    <w:rsid w:val="46FAB0C4"/>
    <w:rsid w:val="47B7CDDA"/>
    <w:rsid w:val="47BC3769"/>
    <w:rsid w:val="4857C267"/>
    <w:rsid w:val="49805C95"/>
    <w:rsid w:val="4A3CA26C"/>
    <w:rsid w:val="4BCD69AC"/>
    <w:rsid w:val="4BEEA618"/>
    <w:rsid w:val="4C2E3971"/>
    <w:rsid w:val="4C866C4E"/>
    <w:rsid w:val="4CDED5D6"/>
    <w:rsid w:val="4D27C8D4"/>
    <w:rsid w:val="4E1D81EA"/>
    <w:rsid w:val="4E27A41C"/>
    <w:rsid w:val="4E7382FA"/>
    <w:rsid w:val="4F0F870B"/>
    <w:rsid w:val="4FF63691"/>
    <w:rsid w:val="502054E6"/>
    <w:rsid w:val="50466916"/>
    <w:rsid w:val="53A563E7"/>
    <w:rsid w:val="53C3A333"/>
    <w:rsid w:val="54500206"/>
    <w:rsid w:val="54970DD9"/>
    <w:rsid w:val="54EC8923"/>
    <w:rsid w:val="54FFF382"/>
    <w:rsid w:val="55F9AAC2"/>
    <w:rsid w:val="561575EA"/>
    <w:rsid w:val="563A3607"/>
    <w:rsid w:val="5732F02D"/>
    <w:rsid w:val="58390B35"/>
    <w:rsid w:val="58A953C9"/>
    <w:rsid w:val="5A5FE858"/>
    <w:rsid w:val="5A82863F"/>
    <w:rsid w:val="5AEE2256"/>
    <w:rsid w:val="5B833049"/>
    <w:rsid w:val="5BEDCC4E"/>
    <w:rsid w:val="5C1234BA"/>
    <w:rsid w:val="5C641739"/>
    <w:rsid w:val="5D15EDC5"/>
    <w:rsid w:val="5D77B94D"/>
    <w:rsid w:val="5D8FB21B"/>
    <w:rsid w:val="5E7BAFAB"/>
    <w:rsid w:val="5EE6F9AC"/>
    <w:rsid w:val="5EFA947E"/>
    <w:rsid w:val="5F0821C2"/>
    <w:rsid w:val="5F6923FC"/>
    <w:rsid w:val="5F8C8A95"/>
    <w:rsid w:val="5FA5B38E"/>
    <w:rsid w:val="609CA1CC"/>
    <w:rsid w:val="60F8EE7E"/>
    <w:rsid w:val="611B652A"/>
    <w:rsid w:val="623E6F53"/>
    <w:rsid w:val="624059FF"/>
    <w:rsid w:val="626BFB74"/>
    <w:rsid w:val="6286885B"/>
    <w:rsid w:val="62CC4B4F"/>
    <w:rsid w:val="62E055A3"/>
    <w:rsid w:val="64095AB3"/>
    <w:rsid w:val="64746735"/>
    <w:rsid w:val="64F97528"/>
    <w:rsid w:val="658EF135"/>
    <w:rsid w:val="6616FA46"/>
    <w:rsid w:val="6636DE3C"/>
    <w:rsid w:val="6664F46D"/>
    <w:rsid w:val="66677D62"/>
    <w:rsid w:val="67772002"/>
    <w:rsid w:val="67840F53"/>
    <w:rsid w:val="67AD819F"/>
    <w:rsid w:val="692A7ACF"/>
    <w:rsid w:val="6A2BA74B"/>
    <w:rsid w:val="6B55A35F"/>
    <w:rsid w:val="6B5B61B9"/>
    <w:rsid w:val="6DC2F9F5"/>
    <w:rsid w:val="6ED35F68"/>
    <w:rsid w:val="6EF264EC"/>
    <w:rsid w:val="6FBC4078"/>
    <w:rsid w:val="6FC2EF5E"/>
    <w:rsid w:val="71A6C7B4"/>
    <w:rsid w:val="722160D2"/>
    <w:rsid w:val="72D43393"/>
    <w:rsid w:val="737B9CD9"/>
    <w:rsid w:val="74A5CA42"/>
    <w:rsid w:val="74C28D42"/>
    <w:rsid w:val="751BE6D2"/>
    <w:rsid w:val="754DFFE9"/>
    <w:rsid w:val="75615F0E"/>
    <w:rsid w:val="7572FDF0"/>
    <w:rsid w:val="76412821"/>
    <w:rsid w:val="76DB8788"/>
    <w:rsid w:val="77967D26"/>
    <w:rsid w:val="77C606C7"/>
    <w:rsid w:val="78376621"/>
    <w:rsid w:val="79DBDBE4"/>
    <w:rsid w:val="7A2DCDB7"/>
    <w:rsid w:val="7C9F86C2"/>
    <w:rsid w:val="7D5C44E3"/>
    <w:rsid w:val="7D9A7BED"/>
    <w:rsid w:val="7E38388B"/>
    <w:rsid w:val="7E8ADB98"/>
    <w:rsid w:val="7EA9936C"/>
    <w:rsid w:val="7EE49CB6"/>
    <w:rsid w:val="7F3CF890"/>
    <w:rsid w:val="7F6038E3"/>
    <w:rsid w:val="7FE82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1F94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76">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qFormat="1"/>
    <w:lsdException w:name="heading 5" w:semiHidden="0" w:unhideWhenUsed="0" w:qFormat="1"/>
    <w:lsdException w:name="heading 6" w:locked="0" w:qFormat="1"/>
    <w:lsdException w:name="heading 7" w:locked="0" w:qFormat="1"/>
    <w:lsdException w:name="heading 8" w:locked="0" w:qFormat="1"/>
    <w:lsdException w:name="heading 9" w:locked="0" w:qFormat="1"/>
    <w:lsdException w:name="toc 1" w:uiPriority="39"/>
    <w:lsdException w:name="toc 2" w:uiPriority="39"/>
    <w:lsdException w:name="toc 3" w:uiPriority="39"/>
    <w:lsdException w:name="footer" w:locked="0"/>
    <w:lsdException w:name="caption" w:locked="0" w:qFormat="1"/>
    <w:lsdException w:name="page number" w:locked="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uiPriority="1"/>
    <w:lsdException w:name="Body Text" w:lock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locked="0"/>
    <w:lsdException w:name="HTML Bottom of Form" w:locked="0"/>
    <w:lsdException w:name="Normal Table" w:locked="0"/>
    <w:lsdException w:name="No List" w:locked="0" w:uiPriority="99"/>
    <w:lsdException w:name="Table Grid" w:locked="0"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D0071"/>
    <w:rPr>
      <w:rFonts w:asciiTheme="minorHAnsi" w:eastAsiaTheme="minorEastAsia" w:hAnsiTheme="minorHAnsi" w:cstheme="minorBidi"/>
      <w:sz w:val="24"/>
      <w:szCs w:val="24"/>
    </w:rPr>
  </w:style>
  <w:style w:type="paragraph" w:styleId="Heading1">
    <w:name w:val="heading 1"/>
    <w:basedOn w:val="Normal"/>
    <w:next w:val="Normal"/>
    <w:link w:val="Heading1Char"/>
    <w:qFormat/>
    <w:rsid w:val="00665C2B"/>
    <w:pPr>
      <w:keepNext/>
      <w:spacing w:before="360" w:after="240"/>
      <w:contextualSpacing/>
      <w:outlineLvl w:val="0"/>
    </w:pPr>
    <w:rPr>
      <w:rFonts w:ascii="HelveticaNeueHeavyCond" w:hAnsi="HelveticaNeueHeavyCond"/>
      <w:b/>
      <w:sz w:val="36"/>
      <w:szCs w:val="36"/>
    </w:rPr>
  </w:style>
  <w:style w:type="paragraph" w:styleId="Heading2">
    <w:name w:val="heading 2"/>
    <w:basedOn w:val="Normal"/>
    <w:next w:val="Normal"/>
    <w:link w:val="Heading2Char"/>
    <w:qFormat/>
    <w:rsid w:val="00665C2B"/>
    <w:pPr>
      <w:keepNext/>
      <w:spacing w:before="360" w:after="240"/>
      <w:contextualSpacing/>
      <w:outlineLvl w:val="1"/>
    </w:pPr>
    <w:rPr>
      <w:rFonts w:ascii="HelveticaNeueHeavyCond" w:hAnsi="HelveticaNeueHeavyCond"/>
      <w:b/>
      <w:sz w:val="32"/>
      <w:szCs w:val="28"/>
    </w:rPr>
  </w:style>
  <w:style w:type="paragraph" w:styleId="Heading3">
    <w:name w:val="heading 3"/>
    <w:basedOn w:val="Normal"/>
    <w:next w:val="Normal"/>
    <w:link w:val="Heading3Char"/>
    <w:qFormat/>
    <w:rsid w:val="00665C2B"/>
    <w:pPr>
      <w:keepNext/>
      <w:spacing w:before="360" w:after="240"/>
      <w:contextualSpacing/>
      <w:outlineLvl w:val="2"/>
    </w:pPr>
    <w:rPr>
      <w:rFonts w:ascii="HelveticaNeueHeavyCond" w:hAnsi="HelveticaNeueHeavyCond"/>
      <w:b/>
      <w:sz w:val="28"/>
      <w:szCs w:val="28"/>
    </w:rPr>
  </w:style>
  <w:style w:type="paragraph" w:styleId="Heading4">
    <w:name w:val="heading 4"/>
    <w:basedOn w:val="Normal"/>
    <w:next w:val="Normal"/>
    <w:link w:val="Heading4Char"/>
    <w:qFormat/>
    <w:rsid w:val="00665C2B"/>
    <w:pPr>
      <w:keepNext/>
      <w:spacing w:before="360" w:after="240"/>
      <w:contextualSpacing/>
      <w:outlineLvl w:val="3"/>
    </w:pPr>
    <w:rPr>
      <w:rFonts w:ascii="HelveticaNeueHeavyCond" w:hAnsi="HelveticaNeueHeavyCond"/>
      <w:b/>
      <w:spacing w:val="-6"/>
    </w:rPr>
  </w:style>
  <w:style w:type="paragraph" w:styleId="Heading5">
    <w:name w:val="heading 5"/>
    <w:basedOn w:val="Normal"/>
    <w:next w:val="Normal"/>
    <w:link w:val="Heading5Char"/>
    <w:qFormat/>
    <w:locked/>
    <w:rsid w:val="00CE5E05"/>
    <w:pPr>
      <w:numPr>
        <w:ilvl w:val="4"/>
        <w:numId w:val="3"/>
      </w:numPr>
      <w:tabs>
        <w:tab w:val="clear" w:pos="0"/>
      </w:tabs>
      <w:spacing w:before="360" w:after="360"/>
      <w:outlineLvl w:val="4"/>
    </w:pPr>
    <w:rPr>
      <w:rFonts w:ascii="Arial Narrow" w:hAnsi="Arial Narrow"/>
      <w:b/>
    </w:rPr>
  </w:style>
  <w:style w:type="paragraph" w:styleId="Heading6">
    <w:name w:val="heading 6"/>
    <w:basedOn w:val="Normal"/>
    <w:next w:val="Normal"/>
    <w:link w:val="Heading6Char"/>
    <w:qFormat/>
    <w:rsid w:val="002D028B"/>
    <w:pPr>
      <w:spacing w:before="240" w:after="60"/>
      <w:outlineLvl w:val="5"/>
    </w:pPr>
    <w:rPr>
      <w:rFonts w:eastAsia="PMingLiU"/>
      <w:b/>
      <w:bCs/>
    </w:rPr>
  </w:style>
  <w:style w:type="character" w:default="1" w:styleId="DefaultParagraphFont">
    <w:name w:val="Default Paragraph Font"/>
    <w:uiPriority w:val="1"/>
    <w:semiHidden/>
    <w:unhideWhenUsed/>
    <w:rsid w:val="004D00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0071"/>
  </w:style>
  <w:style w:type="character" w:customStyle="1" w:styleId="Heading1Char">
    <w:name w:val="Heading 1 Char"/>
    <w:link w:val="Heading1"/>
    <w:rsid w:val="00665C2B"/>
    <w:rPr>
      <w:rFonts w:ascii="HelveticaNeueHeavyCond" w:hAnsi="HelveticaNeueHeavyCond"/>
      <w:b/>
      <w:sz w:val="36"/>
      <w:szCs w:val="36"/>
      <w:lang w:eastAsia="en-US"/>
    </w:rPr>
  </w:style>
  <w:style w:type="character" w:customStyle="1" w:styleId="Heading2Char">
    <w:name w:val="Heading 2 Char"/>
    <w:link w:val="Heading2"/>
    <w:rsid w:val="00665C2B"/>
    <w:rPr>
      <w:rFonts w:ascii="HelveticaNeueHeavyCond" w:hAnsi="HelveticaNeueHeavyCond"/>
      <w:b/>
      <w:sz w:val="32"/>
      <w:szCs w:val="28"/>
      <w:lang w:eastAsia="en-US"/>
    </w:rPr>
  </w:style>
  <w:style w:type="character" w:customStyle="1" w:styleId="Heading3Char">
    <w:name w:val="Heading 3 Char"/>
    <w:link w:val="Heading3"/>
    <w:rsid w:val="00665C2B"/>
    <w:rPr>
      <w:rFonts w:ascii="HelveticaNeueHeavyCond" w:hAnsi="HelveticaNeueHeavyCond"/>
      <w:b/>
      <w:sz w:val="28"/>
      <w:szCs w:val="28"/>
      <w:lang w:eastAsia="en-US"/>
    </w:rPr>
  </w:style>
  <w:style w:type="character" w:customStyle="1" w:styleId="Heading4Char">
    <w:name w:val="Heading 4 Char"/>
    <w:link w:val="Heading4"/>
    <w:rsid w:val="00665C2B"/>
    <w:rPr>
      <w:rFonts w:ascii="HelveticaNeueHeavyCond" w:hAnsi="HelveticaNeueHeavyCond"/>
      <w:b/>
      <w:spacing w:val="-6"/>
      <w:sz w:val="24"/>
      <w:szCs w:val="24"/>
      <w:lang w:eastAsia="en-US"/>
    </w:rPr>
  </w:style>
  <w:style w:type="character" w:customStyle="1" w:styleId="Heading5Char">
    <w:name w:val="Heading 5 Char"/>
    <w:link w:val="Heading5"/>
    <w:rsid w:val="00CE5E05"/>
    <w:rPr>
      <w:rFonts w:ascii="Arial Narrow" w:hAnsi="Arial Narrow"/>
      <w:b/>
    </w:rPr>
  </w:style>
  <w:style w:type="paragraph" w:styleId="ListContinue4">
    <w:name w:val="List Continue 4"/>
    <w:basedOn w:val="Normal"/>
    <w:semiHidden/>
    <w:locked/>
    <w:rsid w:val="00564330"/>
    <w:pPr>
      <w:ind w:left="1440"/>
      <w:contextualSpacing/>
    </w:pPr>
  </w:style>
  <w:style w:type="character" w:styleId="IntenseReference">
    <w:name w:val="Intense Reference"/>
    <w:uiPriority w:val="32"/>
    <w:qFormat/>
    <w:locked/>
    <w:rsid w:val="0056536F"/>
    <w:rPr>
      <w:b/>
      <w:bCs/>
      <w:smallCaps/>
      <w:color w:val="C0504D"/>
      <w:spacing w:val="5"/>
      <w:u w:val="single"/>
    </w:rPr>
  </w:style>
  <w:style w:type="paragraph" w:customStyle="1" w:styleId="Production">
    <w:name w:val="Production"/>
    <w:next w:val="Normal"/>
    <w:autoRedefine/>
    <w:semiHidden/>
    <w:locked/>
    <w:rsid w:val="00FA7CDB"/>
    <w:pPr>
      <w:keepNext/>
      <w:keepLines/>
      <w:spacing w:before="240" w:after="240"/>
    </w:pPr>
    <w:rPr>
      <w:b/>
      <w:i/>
      <w:color w:val="0000FF"/>
      <w:sz w:val="24"/>
    </w:rPr>
  </w:style>
  <w:style w:type="paragraph" w:customStyle="1" w:styleId="CodeCaption">
    <w:name w:val="Code Caption"/>
    <w:basedOn w:val="FigureCaption"/>
    <w:next w:val="Normal"/>
    <w:link w:val="CodeCaptionChar"/>
    <w:qFormat/>
    <w:rsid w:val="00010427"/>
    <w:pPr>
      <w:keepNext/>
    </w:pPr>
  </w:style>
  <w:style w:type="paragraph" w:customStyle="1" w:styleId="FigureCaption">
    <w:name w:val="Figure Caption"/>
    <w:basedOn w:val="Normal"/>
    <w:next w:val="Normal"/>
    <w:qFormat/>
    <w:rsid w:val="001A2DD2"/>
    <w:pPr>
      <w:autoSpaceDE w:val="0"/>
      <w:autoSpaceDN w:val="0"/>
      <w:spacing w:before="120" w:after="240"/>
    </w:pPr>
    <w:rPr>
      <w:rFonts w:ascii="HelveticaNeue MediumCond" w:hAnsi="HelveticaNeue MediumCond"/>
      <w:i/>
      <w:sz w:val="18"/>
    </w:rPr>
  </w:style>
  <w:style w:type="character" w:customStyle="1" w:styleId="CodeCaptionChar">
    <w:name w:val="Code Caption Char"/>
    <w:link w:val="CodeCaption"/>
    <w:rsid w:val="00010427"/>
    <w:rPr>
      <w:rFonts w:ascii="HelveticaNeue MediumCond" w:hAnsi="HelveticaNeue MediumCond"/>
      <w:i/>
      <w:sz w:val="18"/>
    </w:rPr>
  </w:style>
  <w:style w:type="paragraph" w:customStyle="1" w:styleId="Query">
    <w:name w:val="Query"/>
    <w:basedOn w:val="Production"/>
    <w:semiHidden/>
    <w:locked/>
    <w:rsid w:val="00FA7CDB"/>
    <w:rPr>
      <w:color w:val="FF0000"/>
    </w:rPr>
  </w:style>
  <w:style w:type="character" w:styleId="Hyperlink">
    <w:name w:val="Hyperlink"/>
    <w:uiPriority w:val="99"/>
    <w:locked/>
    <w:rsid w:val="003A7043"/>
    <w:rPr>
      <w:color w:val="0000FF"/>
      <w:u w:val="single"/>
    </w:rPr>
  </w:style>
  <w:style w:type="paragraph" w:customStyle="1" w:styleId="FMBookTitle">
    <w:name w:val="FM Book Title"/>
    <w:basedOn w:val="ChapterTitle"/>
    <w:rsid w:val="00496522"/>
    <w:rPr>
      <w:b w:val="0"/>
      <w:spacing w:val="-20"/>
    </w:rPr>
  </w:style>
  <w:style w:type="paragraph" w:customStyle="1" w:styleId="ChapterTitle">
    <w:name w:val="Chapter Title"/>
    <w:basedOn w:val="Normal"/>
    <w:next w:val="Normal"/>
    <w:rsid w:val="00E307F9"/>
    <w:pPr>
      <w:tabs>
        <w:tab w:val="left" w:pos="2606"/>
      </w:tabs>
      <w:spacing w:before="360" w:after="720"/>
    </w:pPr>
    <w:rPr>
      <w:rFonts w:ascii="HelveticaNeue MediumCond" w:hAnsi="HelveticaNeue MediumCond"/>
      <w:b/>
      <w:sz w:val="72"/>
    </w:rPr>
  </w:style>
  <w:style w:type="paragraph" w:customStyle="1" w:styleId="FMSubtitle">
    <w:name w:val="FM Subtitle"/>
    <w:basedOn w:val="Normal"/>
    <w:rsid w:val="00496522"/>
    <w:pPr>
      <w:jc w:val="center"/>
      <w:outlineLvl w:val="0"/>
    </w:pPr>
    <w:rPr>
      <w:rFonts w:ascii="HelveticaNeue MediumCond" w:hAnsi="HelveticaNeue MediumCond"/>
      <w:color w:val="808080"/>
      <w:sz w:val="48"/>
    </w:rPr>
  </w:style>
  <w:style w:type="paragraph" w:customStyle="1" w:styleId="FMEdition">
    <w:name w:val="FM Edition"/>
    <w:basedOn w:val="Normal"/>
    <w:rsid w:val="00496522"/>
    <w:pPr>
      <w:jc w:val="center"/>
      <w:outlineLvl w:val="0"/>
    </w:pPr>
    <w:rPr>
      <w:rFonts w:ascii="HelveticaNeue MediumCond" w:hAnsi="HelveticaNeue MediumCond"/>
      <w:color w:val="808080"/>
      <w:sz w:val="48"/>
    </w:rPr>
  </w:style>
  <w:style w:type="paragraph" w:customStyle="1" w:styleId="FMAuthor">
    <w:name w:val="FM Author"/>
    <w:basedOn w:val="Normal"/>
    <w:rsid w:val="00B3338D"/>
    <w:pPr>
      <w:spacing w:before="360"/>
    </w:pPr>
    <w:rPr>
      <w:rFonts w:ascii="HelveticaNeue MediumExt" w:hAnsi="HelveticaNeue MediumExt"/>
      <w:sz w:val="44"/>
    </w:rPr>
  </w:style>
  <w:style w:type="paragraph" w:customStyle="1" w:styleId="FMCopyright">
    <w:name w:val="FM Copyright"/>
    <w:rsid w:val="00496522"/>
    <w:pPr>
      <w:spacing w:before="120" w:after="120"/>
    </w:pPr>
    <w:rPr>
      <w:rFonts w:ascii="Utopia" w:hAnsi="Utopia"/>
      <w:sz w:val="18"/>
    </w:rPr>
  </w:style>
  <w:style w:type="paragraph" w:customStyle="1" w:styleId="FMCopyrightTitle">
    <w:name w:val="FM Copyright Title"/>
    <w:basedOn w:val="FMCopyright"/>
    <w:rsid w:val="00496522"/>
    <w:pPr>
      <w:spacing w:before="100" w:after="100"/>
    </w:pPr>
    <w:rPr>
      <w:rFonts w:ascii="Utopia Bold" w:hAnsi="Utopia Bold"/>
      <w:sz w:val="19"/>
    </w:rPr>
  </w:style>
  <w:style w:type="paragraph" w:customStyle="1" w:styleId="FMCopyrightCredits">
    <w:name w:val="FM Copyright Credits"/>
    <w:basedOn w:val="Normal"/>
    <w:rsid w:val="00496522"/>
    <w:pPr>
      <w:spacing w:before="240" w:after="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496522"/>
    <w:pPr>
      <w:spacing w:before="0"/>
    </w:pPr>
  </w:style>
  <w:style w:type="paragraph" w:customStyle="1" w:styleId="FMDedication">
    <w:name w:val="FM Dedication"/>
    <w:basedOn w:val="Normal"/>
    <w:rsid w:val="00B01A3D"/>
    <w:pPr>
      <w:jc w:val="center"/>
    </w:pPr>
    <w:rPr>
      <w:rFonts w:ascii="UtopiaItalic" w:hAnsi="UtopiaItalic"/>
      <w:i/>
    </w:rPr>
  </w:style>
  <w:style w:type="paragraph" w:customStyle="1" w:styleId="FMHead">
    <w:name w:val="FM Head"/>
    <w:basedOn w:val="ChapterTitle"/>
    <w:rsid w:val="00160653"/>
    <w:rPr>
      <w:rFonts w:ascii="Helvetica Neue" w:hAnsi="Helvetica Neue"/>
      <w:spacing w:val="-20"/>
    </w:rPr>
  </w:style>
  <w:style w:type="paragraph" w:customStyle="1" w:styleId="TOC21">
    <w:name w:val="TOC 21"/>
    <w:basedOn w:val="TOC2"/>
    <w:uiPriority w:val="39"/>
    <w:rsid w:val="00B74FEE"/>
    <w:pPr>
      <w:spacing w:before="60" w:after="60"/>
      <w:ind w:left="245"/>
    </w:pPr>
  </w:style>
  <w:style w:type="paragraph" w:customStyle="1" w:styleId="TOC31">
    <w:name w:val="TOC 31"/>
    <w:basedOn w:val="TOC3"/>
    <w:uiPriority w:val="39"/>
    <w:rsid w:val="0056536F"/>
    <w:rPr>
      <w:rFonts w:ascii="Cambria" w:hAnsi="Cambria"/>
    </w:rPr>
  </w:style>
  <w:style w:type="paragraph" w:customStyle="1" w:styleId="FMText">
    <w:name w:val="FM Text"/>
    <w:basedOn w:val="Normal"/>
    <w:link w:val="FMTextChar"/>
    <w:rsid w:val="002504DD"/>
    <w:pPr>
      <w:contextualSpacing/>
    </w:pPr>
    <w:rPr>
      <w:rFonts w:ascii="Utopia" w:hAnsi="Utopia"/>
      <w:sz w:val="18"/>
    </w:rPr>
  </w:style>
  <w:style w:type="character" w:customStyle="1" w:styleId="FMTextChar">
    <w:name w:val="FM Text Char"/>
    <w:link w:val="FMText"/>
    <w:rsid w:val="002504DD"/>
    <w:rPr>
      <w:rFonts w:ascii="Utopia" w:hAnsi="Utopia"/>
      <w:sz w:val="18"/>
    </w:rPr>
  </w:style>
  <w:style w:type="paragraph" w:customStyle="1" w:styleId="FMTextCont">
    <w:name w:val="FM Text Cont"/>
    <w:basedOn w:val="FMText"/>
    <w:link w:val="FMTextContChar"/>
    <w:rsid w:val="00160653"/>
    <w:pPr>
      <w:ind w:firstLine="576"/>
    </w:pPr>
  </w:style>
  <w:style w:type="character" w:customStyle="1" w:styleId="FMTextContChar">
    <w:name w:val="FM Text Cont Char"/>
    <w:link w:val="FMTextCont"/>
    <w:rsid w:val="00160653"/>
    <w:rPr>
      <w:rFonts w:ascii="Utopia" w:hAnsi="Utopia"/>
      <w:sz w:val="18"/>
    </w:rPr>
  </w:style>
  <w:style w:type="paragraph" w:customStyle="1" w:styleId="PartTitle">
    <w:name w:val="Part Title"/>
    <w:basedOn w:val="ChapterTitle"/>
    <w:next w:val="Normal"/>
    <w:qFormat/>
    <w:rsid w:val="00160653"/>
    <w:pPr>
      <w:spacing w:before="0"/>
    </w:pPr>
    <w:rPr>
      <w:rFonts w:ascii="Bookman Old Style" w:hAnsi="Bookman Old Style"/>
    </w:rPr>
  </w:style>
  <w:style w:type="paragraph" w:customStyle="1" w:styleId="PartNumber">
    <w:name w:val="Part Number"/>
    <w:basedOn w:val="Normal"/>
    <w:next w:val="PartTitle"/>
    <w:qFormat/>
    <w:rsid w:val="00160653"/>
    <w:pPr>
      <w:tabs>
        <w:tab w:val="left" w:pos="2606"/>
      </w:tabs>
      <w:spacing w:before="480"/>
      <w:jc w:val="right"/>
    </w:pPr>
    <w:rPr>
      <w:rFonts w:ascii="Book Antiqua" w:hAnsi="Book Antiqua"/>
      <w:b/>
      <w:sz w:val="40"/>
    </w:rPr>
  </w:style>
  <w:style w:type="paragraph" w:customStyle="1" w:styleId="PartText">
    <w:name w:val="Part Text"/>
    <w:basedOn w:val="Normal"/>
    <w:next w:val="Normal"/>
    <w:rsid w:val="00160653"/>
    <w:pPr>
      <w:spacing w:before="120" w:line="360" w:lineRule="auto"/>
      <w:contextualSpacing/>
    </w:pPr>
    <w:rPr>
      <w:rFonts w:ascii="Book Antiqua" w:hAnsi="Book Antiqua"/>
      <w:spacing w:val="-6"/>
    </w:rPr>
  </w:style>
  <w:style w:type="paragraph" w:customStyle="1" w:styleId="ChapterNumber">
    <w:name w:val="Chapter Number"/>
    <w:basedOn w:val="Normal"/>
    <w:qFormat/>
    <w:rsid w:val="00F306EE"/>
    <w:pPr>
      <w:tabs>
        <w:tab w:val="left" w:pos="2606"/>
      </w:tabs>
      <w:ind w:right="432"/>
      <w:jc w:val="right"/>
    </w:pPr>
    <w:rPr>
      <w:rFonts w:ascii="HelveticaNeue-Roman" w:hAnsi="HelveticaNeue-Roman"/>
      <w:b/>
      <w:sz w:val="40"/>
    </w:rPr>
  </w:style>
  <w:style w:type="paragraph" w:styleId="BodyText">
    <w:name w:val="Body Text"/>
    <w:basedOn w:val="Normal"/>
    <w:link w:val="BodyTextChar"/>
    <w:qFormat/>
    <w:rsid w:val="00E137FF"/>
    <w:pPr>
      <w:spacing w:before="120" w:after="360"/>
    </w:pPr>
    <w:rPr>
      <w:rFonts w:ascii="HelveticaNeue-Roman" w:hAnsi="HelveticaNeue-Roman"/>
    </w:rPr>
  </w:style>
  <w:style w:type="paragraph" w:styleId="Footer">
    <w:name w:val="footer"/>
    <w:basedOn w:val="Normal"/>
    <w:link w:val="FooterChar"/>
    <w:rsid w:val="00AD7C11"/>
    <w:pPr>
      <w:tabs>
        <w:tab w:val="center" w:pos="4320"/>
        <w:tab w:val="right" w:pos="8640"/>
      </w:tabs>
    </w:pPr>
    <w:rPr>
      <w:rFonts w:ascii="Utopia" w:hAnsi="Utopia"/>
    </w:rPr>
  </w:style>
  <w:style w:type="paragraph" w:customStyle="1" w:styleId="NoteTipCaution">
    <w:name w:val="Note/Tip/Caution"/>
    <w:basedOn w:val="Normal"/>
    <w:next w:val="Normal"/>
    <w:link w:val="NoteTipCautionChar"/>
    <w:autoRedefine/>
    <w:rsid w:val="006110B2"/>
    <w:pPr>
      <w:pBdr>
        <w:top w:val="single" w:sz="6" w:space="10" w:color="C0C0C0"/>
        <w:left w:val="single" w:sz="6" w:space="16" w:color="C0C0C0"/>
        <w:bottom w:val="single" w:sz="6" w:space="10" w:color="C0C0C0"/>
        <w:right w:val="single" w:sz="6" w:space="16" w:color="C0C0C0"/>
      </w:pBdr>
      <w:tabs>
        <w:tab w:val="left" w:pos="994"/>
      </w:tabs>
      <w:spacing w:before="120" w:line="280" w:lineRule="exact"/>
      <w:ind w:left="432" w:right="432"/>
    </w:pPr>
    <w:rPr>
      <w:rFonts w:ascii="HelveticaNeue Condensed" w:hAnsi="HelveticaNeue Condensed"/>
    </w:rPr>
  </w:style>
  <w:style w:type="character" w:customStyle="1" w:styleId="NoteTipCautionChar">
    <w:name w:val="Note/Tip/Caution Char"/>
    <w:link w:val="NoteTipCaution"/>
    <w:rsid w:val="006110B2"/>
    <w:rPr>
      <w:rFonts w:ascii="HelveticaNeue Condensed" w:hAnsi="HelveticaNeue Condensed"/>
    </w:rPr>
  </w:style>
  <w:style w:type="paragraph" w:customStyle="1" w:styleId="Bullet">
    <w:name w:val="Bullet"/>
    <w:basedOn w:val="Normal"/>
    <w:rsid w:val="00733E5F"/>
    <w:pPr>
      <w:keepLines/>
      <w:numPr>
        <w:numId w:val="9"/>
      </w:numPr>
      <w:spacing w:before="120"/>
      <w:ind w:right="864"/>
    </w:pPr>
    <w:rPr>
      <w:rFonts w:ascii="HelveticaNeue-Roman" w:hAnsi="HelveticaNeue-Roman"/>
    </w:rPr>
  </w:style>
  <w:style w:type="paragraph" w:customStyle="1" w:styleId="BulletSubList">
    <w:name w:val="Bullet Sub List"/>
    <w:basedOn w:val="Bullet"/>
    <w:rsid w:val="00A86C97"/>
    <w:pPr>
      <w:ind w:left="1224"/>
    </w:pPr>
  </w:style>
  <w:style w:type="character" w:styleId="PageNumber">
    <w:name w:val="page number"/>
    <w:basedOn w:val="DefaultParagraphFont"/>
    <w:rsid w:val="004E0BDE"/>
  </w:style>
  <w:style w:type="paragraph" w:customStyle="1" w:styleId="ExerciseHead">
    <w:name w:val="Exercise Head"/>
    <w:basedOn w:val="Normal"/>
    <w:next w:val="Normal"/>
    <w:autoRedefine/>
    <w:rsid w:val="003836C7"/>
    <w:pPr>
      <w:pBdr>
        <w:top w:val="single" w:sz="18" w:space="1" w:color="auto"/>
        <w:left w:val="single" w:sz="18" w:space="0" w:color="auto"/>
        <w:bottom w:val="single" w:sz="18" w:space="1" w:color="auto"/>
        <w:right w:val="single" w:sz="18" w:space="0" w:color="auto"/>
      </w:pBdr>
      <w:spacing w:before="360" w:after="240"/>
      <w:ind w:left="144" w:right="144"/>
      <w:contextualSpacing/>
      <w:jc w:val="center"/>
    </w:pPr>
    <w:rPr>
      <w:rFonts w:ascii="HelveticaNeue MediumCond" w:hAnsi="HelveticaNeue MediumCond"/>
      <w:caps/>
    </w:rPr>
  </w:style>
  <w:style w:type="paragraph" w:customStyle="1" w:styleId="SideBarHead">
    <w:name w:val="Side Bar Head"/>
    <w:basedOn w:val="Normal"/>
    <w:next w:val="Normal"/>
    <w:autoRedefine/>
    <w:rsid w:val="003836C7"/>
    <w:pPr>
      <w:pBdr>
        <w:top w:val="single" w:sz="18" w:space="1" w:color="auto"/>
        <w:left w:val="single" w:sz="18" w:space="0" w:color="auto"/>
        <w:bottom w:val="single" w:sz="18" w:space="1" w:color="auto"/>
        <w:right w:val="single" w:sz="18" w:space="0" w:color="auto"/>
      </w:pBdr>
      <w:spacing w:before="360" w:after="240"/>
      <w:ind w:left="144" w:right="144"/>
      <w:contextualSpacing/>
      <w:jc w:val="center"/>
    </w:pPr>
    <w:rPr>
      <w:rFonts w:ascii="HelveticaNeue MediumCond" w:hAnsi="HelveticaNeue MediumCond"/>
      <w:caps/>
    </w:rPr>
  </w:style>
  <w:style w:type="paragraph" w:customStyle="1" w:styleId="ExerciseBody">
    <w:name w:val="Exercise Body"/>
    <w:basedOn w:val="Normal"/>
    <w:link w:val="ExerciseBodyChar"/>
    <w:qFormat/>
    <w:rsid w:val="00E72C09"/>
    <w:rPr>
      <w:rFonts w:ascii="HelveticaNeue Condensed" w:hAnsi="HelveticaNeue Condensed"/>
    </w:rPr>
  </w:style>
  <w:style w:type="character" w:customStyle="1" w:styleId="ExerciseBodyChar">
    <w:name w:val="Exercise Body Char"/>
    <w:link w:val="ExerciseBody"/>
    <w:rsid w:val="00E72C09"/>
    <w:rPr>
      <w:rFonts w:ascii="HelveticaNeue Condensed" w:hAnsi="HelveticaNeue Condensed"/>
    </w:rPr>
  </w:style>
  <w:style w:type="paragraph" w:customStyle="1" w:styleId="SideBarBody">
    <w:name w:val="Side Bar Body"/>
    <w:basedOn w:val="Normal"/>
    <w:link w:val="SideBarBodyChar"/>
    <w:qFormat/>
    <w:rsid w:val="00E72C09"/>
    <w:rPr>
      <w:rFonts w:ascii="HelveticaNeue Condensed" w:hAnsi="HelveticaNeue Condensed"/>
    </w:rPr>
  </w:style>
  <w:style w:type="character" w:customStyle="1" w:styleId="SideBarBodyChar">
    <w:name w:val="Side Bar Body Char"/>
    <w:link w:val="SideBarBody"/>
    <w:rsid w:val="00E72C09"/>
    <w:rPr>
      <w:rFonts w:ascii="HelveticaNeue Condensed" w:hAnsi="HelveticaNeue Condensed"/>
    </w:rPr>
  </w:style>
  <w:style w:type="paragraph" w:customStyle="1" w:styleId="ExerciseLast">
    <w:name w:val="Exercise Last"/>
    <w:basedOn w:val="Normal"/>
    <w:link w:val="ExerciseLastChar"/>
    <w:qFormat/>
    <w:rsid w:val="003836C7"/>
    <w:pPr>
      <w:pBdr>
        <w:bottom w:val="single" w:sz="18" w:space="6" w:color="auto"/>
      </w:pBdr>
      <w:spacing w:before="120"/>
      <w:ind w:left="144" w:right="144"/>
    </w:pPr>
    <w:rPr>
      <w:rFonts w:ascii="HelveticaNeue Condensed" w:hAnsi="HelveticaNeue Condensed"/>
    </w:rPr>
  </w:style>
  <w:style w:type="character" w:customStyle="1" w:styleId="ExerciseLastChar">
    <w:name w:val="Exercise Last Char"/>
    <w:link w:val="ExerciseLast"/>
    <w:rsid w:val="003836C7"/>
    <w:rPr>
      <w:rFonts w:ascii="HelveticaNeue Condensed" w:hAnsi="HelveticaNeue Condensed"/>
      <w:lang w:val="en-US" w:eastAsia="en-US" w:bidi="ar-SA"/>
    </w:rPr>
  </w:style>
  <w:style w:type="paragraph" w:customStyle="1" w:styleId="SideBarLast">
    <w:name w:val="Side Bar Last"/>
    <w:basedOn w:val="Normal"/>
    <w:link w:val="SideBarLastChar"/>
    <w:qFormat/>
    <w:rsid w:val="003836C7"/>
    <w:pPr>
      <w:pBdr>
        <w:bottom w:val="single" w:sz="18" w:space="6" w:color="auto"/>
      </w:pBdr>
      <w:spacing w:before="120"/>
      <w:ind w:left="144" w:right="144"/>
    </w:pPr>
    <w:rPr>
      <w:rFonts w:ascii="HelveticaNeue Condensed" w:hAnsi="HelveticaNeue Condensed"/>
    </w:rPr>
  </w:style>
  <w:style w:type="character" w:customStyle="1" w:styleId="SideBarLastChar">
    <w:name w:val="Side Bar Last Char"/>
    <w:link w:val="SideBarLast"/>
    <w:rsid w:val="003836C7"/>
    <w:rPr>
      <w:rFonts w:ascii="HelveticaNeue Condensed" w:hAnsi="HelveticaNeue Condensed"/>
      <w:lang w:val="en-US" w:eastAsia="en-US" w:bidi="ar-SA"/>
    </w:rPr>
  </w:style>
  <w:style w:type="character" w:customStyle="1" w:styleId="CodeInline">
    <w:name w:val="Code Inline"/>
    <w:qFormat/>
    <w:rsid w:val="00E72C09"/>
    <w:rPr>
      <w:rFonts w:ascii="TheSansMonoConNormal" w:hAnsi="TheSansMonoConNormal"/>
    </w:rPr>
  </w:style>
  <w:style w:type="character" w:customStyle="1" w:styleId="CodeBold">
    <w:name w:val="Code Bold"/>
    <w:rsid w:val="005E22AF"/>
    <w:rPr>
      <w:rFonts w:ascii="TheSansMonoConBlack" w:hAnsi="TheSansMonoConBlack"/>
      <w:sz w:val="18"/>
    </w:rPr>
  </w:style>
  <w:style w:type="paragraph" w:customStyle="1" w:styleId="Code">
    <w:name w:val="Code"/>
    <w:basedOn w:val="Normal"/>
    <w:link w:val="CodeChar"/>
    <w:qFormat/>
    <w:rsid w:val="00A0272F"/>
    <w:pPr>
      <w:spacing w:before="120"/>
      <w:contextualSpacing/>
    </w:pPr>
    <w:rPr>
      <w:rFonts w:ascii="TheSansMonoConNormal" w:hAnsi="TheSansMonoConNormal"/>
      <w:noProof/>
      <w:sz w:val="18"/>
    </w:rPr>
  </w:style>
  <w:style w:type="character" w:customStyle="1" w:styleId="CodeChar">
    <w:name w:val="Code Char"/>
    <w:link w:val="Code"/>
    <w:rsid w:val="00A0272F"/>
    <w:rPr>
      <w:rFonts w:ascii="TheSansMonoConNormal" w:hAnsi="TheSansMonoConNormal"/>
      <w:noProof/>
      <w:sz w:val="18"/>
    </w:rPr>
  </w:style>
  <w:style w:type="paragraph" w:customStyle="1" w:styleId="NumList">
    <w:name w:val="Num List"/>
    <w:basedOn w:val="Normal"/>
    <w:next w:val="Normal"/>
    <w:rsid w:val="00733E5F"/>
    <w:pPr>
      <w:keepLines/>
      <w:numPr>
        <w:numId w:val="5"/>
      </w:numPr>
      <w:tabs>
        <w:tab w:val="clear" w:pos="0"/>
        <w:tab w:val="left" w:pos="216"/>
      </w:tabs>
      <w:spacing w:before="120" w:line="260" w:lineRule="exact"/>
      <w:ind w:right="864"/>
    </w:pPr>
    <w:rPr>
      <w:rFonts w:ascii="HelveticaNeue-Roman" w:hAnsi="HelveticaNeue-Roman"/>
    </w:rPr>
  </w:style>
  <w:style w:type="paragraph" w:customStyle="1" w:styleId="NumSubList">
    <w:name w:val="Num Sub List"/>
    <w:basedOn w:val="BulletSubList"/>
    <w:rsid w:val="00F56FF5"/>
    <w:pPr>
      <w:numPr>
        <w:numId w:val="4"/>
      </w:numPr>
      <w:tabs>
        <w:tab w:val="clear" w:pos="0"/>
      </w:tabs>
      <w:ind w:left="1440" w:hanging="446"/>
    </w:pPr>
  </w:style>
  <w:style w:type="character" w:customStyle="1" w:styleId="MenuItem">
    <w:name w:val="Menu Item"/>
    <w:rsid w:val="00EA077F"/>
    <w:rPr>
      <w:rFonts w:ascii="HelveticaNeue MediumCond" w:hAnsi="HelveticaNeue MediumCond"/>
      <w:color w:val="auto"/>
    </w:rPr>
  </w:style>
  <w:style w:type="paragraph" w:customStyle="1" w:styleId="UnnumberedList">
    <w:name w:val="Unnumbered List"/>
    <w:basedOn w:val="Bullet"/>
    <w:rsid w:val="000345FB"/>
    <w:pPr>
      <w:numPr>
        <w:numId w:val="0"/>
      </w:numPr>
      <w:ind w:left="864" w:right="576"/>
    </w:pPr>
  </w:style>
  <w:style w:type="paragraph" w:customStyle="1" w:styleId="Figure">
    <w:name w:val="Figure"/>
    <w:next w:val="Normal"/>
    <w:rsid w:val="00EA077F"/>
    <w:pPr>
      <w:spacing w:before="120" w:after="20"/>
    </w:pPr>
    <w:rPr>
      <w:rFonts w:ascii="Arial" w:hAnsi="Arial"/>
      <w:sz w:val="18"/>
    </w:rPr>
  </w:style>
  <w:style w:type="paragraph" w:customStyle="1" w:styleId="TableText">
    <w:name w:val="Table Text"/>
    <w:qFormat/>
    <w:rsid w:val="00A7161C"/>
    <w:pPr>
      <w:spacing w:before="120" w:after="120"/>
    </w:pPr>
    <w:rPr>
      <w:rFonts w:ascii="Utopia" w:hAnsi="Utopia"/>
      <w:sz w:val="18"/>
    </w:rPr>
  </w:style>
  <w:style w:type="paragraph" w:customStyle="1" w:styleId="TableHead">
    <w:name w:val="Table Head"/>
    <w:next w:val="TableText"/>
    <w:rsid w:val="00A7161C"/>
    <w:pPr>
      <w:keepNext/>
      <w:spacing w:before="60" w:after="60" w:line="240" w:lineRule="exact"/>
      <w:ind w:left="720" w:hanging="720"/>
    </w:pPr>
    <w:rPr>
      <w:rFonts w:ascii="Arial Narrow" w:hAnsi="Arial Narrow"/>
      <w:b/>
      <w:sz w:val="18"/>
    </w:rPr>
  </w:style>
  <w:style w:type="paragraph" w:customStyle="1" w:styleId="TableCaption">
    <w:name w:val="Table Caption"/>
    <w:basedOn w:val="FigureCaption"/>
    <w:next w:val="TableHead"/>
    <w:qFormat/>
    <w:rsid w:val="000345FB"/>
    <w:pPr>
      <w:keepNext/>
      <w:spacing w:after="120"/>
    </w:pPr>
  </w:style>
  <w:style w:type="table" w:customStyle="1" w:styleId="TableList">
    <w:name w:val="Table List"/>
    <w:basedOn w:val="TableNormal"/>
    <w:rsid w:val="00FD58A2"/>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paragraph" w:customStyle="1" w:styleId="TableTextLast">
    <w:name w:val="Table Text Last"/>
    <w:basedOn w:val="TableText"/>
    <w:next w:val="BodyText"/>
    <w:rsid w:val="003836C7"/>
    <w:pPr>
      <w:pBdr>
        <w:bottom w:val="dotted" w:sz="4" w:space="3" w:color="auto"/>
      </w:pBdr>
      <w:spacing w:after="240"/>
      <w:ind w:left="144" w:right="144"/>
    </w:pPr>
    <w:rPr>
      <w:rFonts w:ascii="Times New Roman" w:hAnsi="Times New Roman"/>
    </w:rPr>
  </w:style>
  <w:style w:type="paragraph" w:customStyle="1" w:styleId="TableFootnote">
    <w:name w:val="Table Footnote"/>
    <w:basedOn w:val="Normal"/>
    <w:next w:val="Normal"/>
    <w:rsid w:val="002E66FE"/>
    <w:pPr>
      <w:spacing w:before="60" w:after="240"/>
      <w:contextualSpacing/>
    </w:pPr>
    <w:rPr>
      <w:rFonts w:ascii="Utopia" w:hAnsi="Utopia"/>
      <w:i/>
      <w:sz w:val="18"/>
    </w:rPr>
  </w:style>
  <w:style w:type="paragraph" w:customStyle="1" w:styleId="Footnote">
    <w:name w:val="Footnote"/>
    <w:basedOn w:val="Normal"/>
    <w:rsid w:val="002E66FE"/>
    <w:rPr>
      <w:sz w:val="19"/>
    </w:rPr>
  </w:style>
  <w:style w:type="character" w:customStyle="1" w:styleId="FooterChar">
    <w:name w:val="Footer Char"/>
    <w:link w:val="Footer"/>
    <w:rsid w:val="00AD7C11"/>
    <w:rPr>
      <w:rFonts w:ascii="Utopia" w:hAnsi="Utopia"/>
      <w:lang w:eastAsia="en-US"/>
    </w:rPr>
  </w:style>
  <w:style w:type="paragraph" w:styleId="Quote">
    <w:name w:val="Quote"/>
    <w:basedOn w:val="Normal"/>
    <w:next w:val="BodyText"/>
    <w:link w:val="QuoteChar"/>
    <w:qFormat/>
    <w:rsid w:val="00AD7C11"/>
    <w:pPr>
      <w:tabs>
        <w:tab w:val="left" w:pos="346"/>
      </w:tabs>
      <w:spacing w:before="320" w:after="240"/>
      <w:ind w:left="432" w:right="432"/>
      <w:contextualSpacing/>
      <w:jc w:val="both"/>
    </w:pPr>
    <w:rPr>
      <w:rFonts w:ascii="HelveticaNeue-Roman" w:hAnsi="HelveticaNeue-Roman"/>
      <w:i/>
      <w:iCs/>
    </w:rPr>
  </w:style>
  <w:style w:type="paragraph" w:customStyle="1" w:styleId="FooterText">
    <w:name w:val="Footer Text"/>
    <w:rsid w:val="007E3B33"/>
    <w:pPr>
      <w:tabs>
        <w:tab w:val="center" w:pos="4680"/>
        <w:tab w:val="right" w:pos="9360"/>
      </w:tabs>
      <w:spacing w:before="240" w:after="480" w:line="276" w:lineRule="auto"/>
    </w:pPr>
    <w:rPr>
      <w:rFonts w:ascii="Utopia" w:hAnsi="Utopia"/>
    </w:rPr>
  </w:style>
  <w:style w:type="character" w:customStyle="1" w:styleId="QuoteChar">
    <w:name w:val="Quote Char"/>
    <w:link w:val="Quote"/>
    <w:rsid w:val="00AD7C11"/>
    <w:rPr>
      <w:rFonts w:ascii="HelveticaNeue-Roman" w:hAnsi="HelveticaNeue-Roman"/>
      <w:i/>
      <w:iCs/>
      <w:sz w:val="22"/>
      <w:lang w:eastAsia="en-US"/>
    </w:rPr>
  </w:style>
  <w:style w:type="paragraph" w:customStyle="1" w:styleId="QuoteSource">
    <w:name w:val="Quote Source"/>
    <w:basedOn w:val="Quote"/>
    <w:next w:val="Normal"/>
    <w:autoRedefine/>
    <w:qFormat/>
    <w:rsid w:val="00AD7C11"/>
    <w:pPr>
      <w:spacing w:before="0"/>
      <w:ind w:left="0" w:right="0"/>
      <w:jc w:val="right"/>
    </w:pPr>
    <w:rPr>
      <w:i w:val="0"/>
    </w:rPr>
  </w:style>
  <w:style w:type="paragraph" w:customStyle="1" w:styleId="Results">
    <w:name w:val="Results"/>
    <w:basedOn w:val="Normal"/>
    <w:rsid w:val="003836C7"/>
    <w:pPr>
      <w:pBdr>
        <w:top w:val="single" w:sz="18" w:space="5" w:color="969696"/>
        <w:bottom w:val="single" w:sz="18" w:space="5" w:color="969696"/>
      </w:pBdr>
      <w:spacing w:before="240" w:after="240"/>
      <w:ind w:left="144" w:right="144"/>
    </w:pPr>
    <w:rPr>
      <w:rFonts w:ascii="TheSansMonoConNormal" w:hAnsi="TheSansMonoConNormal"/>
      <w:noProof/>
      <w:sz w:val="18"/>
    </w:rPr>
  </w:style>
  <w:style w:type="paragraph" w:customStyle="1" w:styleId="ExerciseBullet">
    <w:name w:val="Exercise Bullet"/>
    <w:basedOn w:val="Normal"/>
    <w:rsid w:val="004B3C4D"/>
    <w:pPr>
      <w:numPr>
        <w:numId w:val="7"/>
      </w:numPr>
      <w:spacing w:before="120"/>
      <w:ind w:right="576"/>
    </w:pPr>
    <w:rPr>
      <w:rFonts w:ascii="HelveticaNeue Condensed" w:hAnsi="HelveticaNeue Condensed"/>
    </w:rPr>
  </w:style>
  <w:style w:type="paragraph" w:customStyle="1" w:styleId="SideBarBullet">
    <w:name w:val="Side Bar Bullet"/>
    <w:basedOn w:val="Normal"/>
    <w:rsid w:val="004B3C4D"/>
    <w:pPr>
      <w:numPr>
        <w:numId w:val="6"/>
      </w:numPr>
      <w:spacing w:before="120"/>
      <w:ind w:right="576"/>
    </w:pPr>
    <w:rPr>
      <w:rFonts w:ascii="HelveticaNeue Condensed" w:hAnsi="HelveticaNeue Condensed"/>
    </w:rPr>
  </w:style>
  <w:style w:type="paragraph" w:customStyle="1" w:styleId="ExerciseNum">
    <w:name w:val="Exercise Num"/>
    <w:basedOn w:val="Normal"/>
    <w:link w:val="ExerciseNumChar"/>
    <w:qFormat/>
    <w:rsid w:val="00862E8C"/>
    <w:pPr>
      <w:numPr>
        <w:numId w:val="10"/>
      </w:numPr>
      <w:tabs>
        <w:tab w:val="clear" w:pos="0"/>
      </w:tabs>
      <w:spacing w:before="120"/>
      <w:ind w:right="576"/>
    </w:pPr>
    <w:rPr>
      <w:rFonts w:ascii="HelveticaNeue Condensed" w:hAnsi="HelveticaNeue Condensed"/>
    </w:rPr>
  </w:style>
  <w:style w:type="character" w:customStyle="1" w:styleId="ExerciseNumChar">
    <w:name w:val="Exercise Num Char"/>
    <w:link w:val="ExerciseNum"/>
    <w:rsid w:val="00862E8C"/>
    <w:rPr>
      <w:rFonts w:ascii="HelveticaNeue Condensed" w:hAnsi="HelveticaNeue Condensed"/>
    </w:rPr>
  </w:style>
  <w:style w:type="paragraph" w:customStyle="1" w:styleId="SideBarNum">
    <w:name w:val="Side Bar Num"/>
    <w:basedOn w:val="Normal"/>
    <w:link w:val="SideBarNumChar"/>
    <w:qFormat/>
    <w:rsid w:val="004B3C4D"/>
    <w:pPr>
      <w:numPr>
        <w:numId w:val="8"/>
      </w:numPr>
      <w:tabs>
        <w:tab w:val="clear" w:pos="0"/>
      </w:tabs>
      <w:spacing w:before="120"/>
      <w:ind w:right="576"/>
    </w:pPr>
    <w:rPr>
      <w:rFonts w:ascii="HelveticaNeue Condensed" w:hAnsi="HelveticaNeue Condensed"/>
    </w:rPr>
  </w:style>
  <w:style w:type="character" w:customStyle="1" w:styleId="SideBarNumChar">
    <w:name w:val="Side Bar Num Char"/>
    <w:link w:val="SideBarNum"/>
    <w:rsid w:val="004B3C4D"/>
    <w:rPr>
      <w:rFonts w:ascii="HelveticaNeue Condensed" w:hAnsi="HelveticaNeue Condensed"/>
    </w:rPr>
  </w:style>
  <w:style w:type="paragraph" w:customStyle="1" w:styleId="ExerciseCode">
    <w:name w:val="Exercise Code"/>
    <w:basedOn w:val="Normal"/>
    <w:link w:val="ExerciseCodeChar"/>
    <w:qFormat/>
    <w:rsid w:val="00880459"/>
    <w:pPr>
      <w:spacing w:before="360" w:after="240"/>
      <w:ind w:left="288" w:right="288"/>
      <w:contextualSpacing/>
    </w:pPr>
    <w:rPr>
      <w:rFonts w:ascii="HelveticaNeue Condensed" w:hAnsi="HelveticaNeue Condensed"/>
    </w:rPr>
  </w:style>
  <w:style w:type="character" w:customStyle="1" w:styleId="ExerciseCodeChar">
    <w:name w:val="Exercise Code Char"/>
    <w:link w:val="ExerciseCode"/>
    <w:rsid w:val="00880459"/>
    <w:rPr>
      <w:rFonts w:ascii="HelveticaNeue Condensed" w:hAnsi="HelveticaNeue Condensed"/>
    </w:rPr>
  </w:style>
  <w:style w:type="paragraph" w:customStyle="1" w:styleId="Dingbat">
    <w:name w:val="Dingbat"/>
    <w:basedOn w:val="NoteTipCaution"/>
    <w:link w:val="DingbatChar"/>
    <w:rsid w:val="003E7D81"/>
    <w:rPr>
      <w:rFonts w:ascii="ZapfDingbats" w:hAnsi="ZapfDingbats"/>
      <w:color w:val="BFBFBF"/>
    </w:rPr>
  </w:style>
  <w:style w:type="character" w:customStyle="1" w:styleId="DingbatChar">
    <w:name w:val="Dingbat Char"/>
    <w:link w:val="Dingbat"/>
    <w:rsid w:val="003E7D81"/>
    <w:rPr>
      <w:rFonts w:ascii="ZapfDingbats" w:hAnsi="ZapfDingbats"/>
      <w:color w:val="BFBFBF"/>
    </w:rPr>
  </w:style>
  <w:style w:type="paragraph" w:customStyle="1" w:styleId="Style1">
    <w:name w:val="Style1"/>
    <w:basedOn w:val="Normal"/>
    <w:next w:val="Normal"/>
    <w:semiHidden/>
    <w:locked/>
    <w:rsid w:val="00D64F74"/>
    <w:pPr>
      <w:widowControl w:val="0"/>
      <w:pBdr>
        <w:top w:val="single" w:sz="4" w:space="6" w:color="auto"/>
        <w:left w:val="single" w:sz="4" w:space="6" w:color="auto"/>
        <w:bottom w:val="single" w:sz="4" w:space="6" w:color="auto"/>
        <w:right w:val="single" w:sz="4" w:space="6" w:color="auto"/>
      </w:pBdr>
      <w:autoSpaceDE w:val="0"/>
      <w:autoSpaceDN w:val="0"/>
      <w:spacing w:before="240" w:line="240" w:lineRule="exact"/>
      <w:ind w:left="720" w:right="720"/>
      <w:jc w:val="both"/>
    </w:pPr>
    <w:rPr>
      <w:rFonts w:ascii="Arial" w:hAnsi="Arial"/>
      <w:i/>
      <w:sz w:val="18"/>
    </w:rPr>
  </w:style>
  <w:style w:type="table" w:styleId="TableList3">
    <w:name w:val="Table List 3"/>
    <w:basedOn w:val="TableNormal"/>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BodyTextChar">
    <w:name w:val="Body Text Char"/>
    <w:link w:val="BodyText"/>
    <w:rsid w:val="00E137FF"/>
    <w:rPr>
      <w:rFonts w:ascii="HelveticaNeue-Roman" w:hAnsi="HelveticaNeue-Roman"/>
      <w:lang w:eastAsia="en-US"/>
    </w:rPr>
  </w:style>
  <w:style w:type="paragraph" w:styleId="TOC2">
    <w:name w:val="toc 2"/>
    <w:basedOn w:val="Normal"/>
    <w:next w:val="Normal"/>
    <w:autoRedefine/>
    <w:uiPriority w:val="39"/>
    <w:locked/>
    <w:rsid w:val="00BC7713"/>
    <w:pPr>
      <w:ind w:left="240"/>
    </w:pPr>
  </w:style>
  <w:style w:type="paragraph" w:styleId="TOC3">
    <w:name w:val="toc 3"/>
    <w:basedOn w:val="Normal"/>
    <w:next w:val="Normal"/>
    <w:autoRedefine/>
    <w:uiPriority w:val="39"/>
    <w:locked/>
    <w:rsid w:val="00BC7713"/>
    <w:pPr>
      <w:ind w:left="480"/>
    </w:pPr>
  </w:style>
  <w:style w:type="paragraph" w:customStyle="1" w:styleId="SBCode">
    <w:name w:val="SB Code"/>
    <w:basedOn w:val="Normal"/>
    <w:link w:val="SBCodeChar"/>
    <w:rsid w:val="00422E71"/>
    <w:pPr>
      <w:spacing w:before="360" w:after="240"/>
      <w:ind w:left="288" w:right="288"/>
      <w:contextualSpacing/>
    </w:pPr>
    <w:rPr>
      <w:rFonts w:ascii="HelveticaNeue Condensed" w:hAnsi="HelveticaNeue Condensed"/>
    </w:rPr>
  </w:style>
  <w:style w:type="paragraph" w:styleId="ListParagraph">
    <w:name w:val="List Paragraph"/>
    <w:basedOn w:val="Normal"/>
    <w:uiPriority w:val="34"/>
    <w:qFormat/>
    <w:locked/>
    <w:rsid w:val="00F944C4"/>
    <w:pPr>
      <w:ind w:left="720"/>
    </w:pPr>
  </w:style>
  <w:style w:type="character" w:customStyle="1" w:styleId="SBCodeChar">
    <w:name w:val="SB Code Char"/>
    <w:link w:val="SBCode"/>
    <w:rsid w:val="00422E71"/>
    <w:rPr>
      <w:rFonts w:ascii="HelveticaNeue Condensed" w:hAnsi="HelveticaNeue Condensed"/>
      <w:lang w:eastAsia="en-US"/>
    </w:rPr>
  </w:style>
  <w:style w:type="paragraph" w:styleId="Header">
    <w:name w:val="header"/>
    <w:basedOn w:val="Normal"/>
    <w:link w:val="HeaderChar"/>
    <w:locked/>
    <w:rsid w:val="00E3343C"/>
    <w:pPr>
      <w:tabs>
        <w:tab w:val="center" w:pos="4680"/>
        <w:tab w:val="right" w:pos="9360"/>
      </w:tabs>
    </w:pPr>
  </w:style>
  <w:style w:type="character" w:customStyle="1" w:styleId="HeaderChar">
    <w:name w:val="Header Char"/>
    <w:link w:val="Header"/>
    <w:rsid w:val="00E3343C"/>
    <w:rPr>
      <w:sz w:val="24"/>
      <w:lang w:eastAsia="en-US"/>
    </w:rPr>
  </w:style>
  <w:style w:type="character" w:customStyle="1" w:styleId="Heading6Char">
    <w:name w:val="Heading 6 Char"/>
    <w:link w:val="Heading6"/>
    <w:rsid w:val="002D028B"/>
    <w:rPr>
      <w:rFonts w:ascii="Calibri" w:eastAsia="PMingLiU" w:hAnsi="Calibri" w:cs="Times New Roman"/>
      <w:b/>
      <w:bCs/>
      <w:sz w:val="22"/>
      <w:szCs w:val="22"/>
    </w:rPr>
  </w:style>
  <w:style w:type="character" w:customStyle="1" w:styleId="GrayDingbat">
    <w:name w:val="Gray Dingbat"/>
    <w:uiPriority w:val="1"/>
    <w:qFormat/>
    <w:rsid w:val="002D028B"/>
    <w:rPr>
      <w:rFonts w:ascii="ZapfDingbats" w:hAnsi="ZapfDingbats"/>
      <w:color w:val="BFBFBF"/>
      <w:szCs w:val="24"/>
    </w:rPr>
  </w:style>
  <w:style w:type="paragraph" w:customStyle="1" w:styleId="SideBarCode">
    <w:name w:val="Side Bar Code"/>
    <w:basedOn w:val="Normal"/>
    <w:link w:val="SideBarCodeChar"/>
    <w:qFormat/>
    <w:rsid w:val="002D028B"/>
    <w:pPr>
      <w:spacing w:before="360" w:after="240"/>
      <w:ind w:left="288" w:right="288"/>
      <w:contextualSpacing/>
    </w:pPr>
    <w:rPr>
      <w:rFonts w:ascii="HelveticaNeue Condensed" w:hAnsi="HelveticaNeue Condensed"/>
    </w:rPr>
  </w:style>
  <w:style w:type="character" w:customStyle="1" w:styleId="SideBarCodeChar">
    <w:name w:val="Side Bar Code Char"/>
    <w:link w:val="SideBarCode"/>
    <w:rsid w:val="002D028B"/>
    <w:rPr>
      <w:rFonts w:ascii="HelveticaNeue Condensed" w:eastAsia="Calibri" w:hAnsi="HelveticaNeue Condensed" w:cs="Times New Roman"/>
      <w:szCs w:val="22"/>
    </w:rPr>
  </w:style>
  <w:style w:type="paragraph" w:customStyle="1" w:styleId="ExerciseNumList">
    <w:name w:val="Exercise Num List"/>
    <w:basedOn w:val="ExerciseBody"/>
    <w:locked/>
    <w:rsid w:val="002D028B"/>
    <w:pPr>
      <w:tabs>
        <w:tab w:val="num" w:pos="360"/>
      </w:tabs>
      <w:spacing w:before="120"/>
      <w:ind w:left="360" w:right="288" w:hanging="360"/>
    </w:pPr>
  </w:style>
  <w:style w:type="table" w:styleId="TableGrid">
    <w:name w:val="Table Grid"/>
    <w:basedOn w:val="TableNormal"/>
    <w:rsid w:val="002D028B"/>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BookTitle1">
    <w:name w:val="Book Title1"/>
    <w:basedOn w:val="Normal"/>
    <w:locked/>
    <w:rsid w:val="002D028B"/>
    <w:pPr>
      <w:spacing w:before="600" w:after="240"/>
    </w:pPr>
    <w:rPr>
      <w:rFonts w:ascii="HelveticaNeue MediumExt" w:hAnsi="HelveticaNeue MediumExt"/>
      <w:sz w:val="80"/>
    </w:rPr>
  </w:style>
  <w:style w:type="paragraph" w:customStyle="1" w:styleId="BookSubtitle">
    <w:name w:val="Book Subtitle"/>
    <w:basedOn w:val="BookTitle1"/>
    <w:locked/>
    <w:rsid w:val="002D028B"/>
    <w:pPr>
      <w:spacing w:before="120"/>
    </w:pPr>
    <w:rPr>
      <w:rFonts w:ascii="HelveticaNeue Condensed" w:hAnsi="HelveticaNeue Condensed"/>
      <w:sz w:val="60"/>
    </w:rPr>
  </w:style>
  <w:style w:type="paragraph" w:customStyle="1" w:styleId="ExerciseSubhead">
    <w:name w:val="Exercise Subhead"/>
    <w:basedOn w:val="Normal"/>
    <w:rsid w:val="002D028B"/>
    <w:pPr>
      <w:spacing w:before="120" w:after="240"/>
      <w:ind w:left="288" w:right="288"/>
      <w:contextualSpacing/>
      <w:jc w:val="center"/>
    </w:pPr>
    <w:rPr>
      <w:rFonts w:ascii="Arial" w:hAnsi="Arial"/>
      <w:b/>
      <w:color w:val="808080"/>
      <w:sz w:val="21"/>
      <w:u w:val="single"/>
    </w:rPr>
  </w:style>
  <w:style w:type="character" w:customStyle="1" w:styleId="BlackDingbat">
    <w:name w:val="Black Dingbat"/>
    <w:rsid w:val="002D028B"/>
    <w:rPr>
      <w:rFonts w:ascii="ZapfDingbats" w:hAnsi="ZapfDingbats"/>
      <w:color w:val="auto"/>
      <w:szCs w:val="24"/>
    </w:rPr>
  </w:style>
  <w:style w:type="paragraph" w:customStyle="1" w:styleId="SideBarSubhead">
    <w:name w:val="Side Bar Subhead"/>
    <w:basedOn w:val="Normal"/>
    <w:rsid w:val="002D028B"/>
    <w:pPr>
      <w:spacing w:before="120" w:after="240"/>
      <w:ind w:left="288" w:right="288"/>
      <w:contextualSpacing/>
      <w:jc w:val="center"/>
    </w:pPr>
    <w:rPr>
      <w:rFonts w:ascii="Arial" w:hAnsi="Arial"/>
      <w:b/>
      <w:color w:val="808080"/>
      <w:sz w:val="21"/>
      <w:u w:val="single"/>
    </w:rPr>
  </w:style>
  <w:style w:type="paragraph" w:customStyle="1" w:styleId="PartOpenerText">
    <w:name w:val="Part Opener Text"/>
    <w:basedOn w:val="Normal"/>
    <w:next w:val="BodyText"/>
    <w:locked/>
    <w:rsid w:val="002D028B"/>
    <w:pPr>
      <w:spacing w:before="120" w:line="360" w:lineRule="auto"/>
      <w:contextualSpacing/>
    </w:pPr>
    <w:rPr>
      <w:rFonts w:ascii="Trebuchet MS" w:hAnsi="Trebuchet MS"/>
      <w:b/>
      <w:spacing w:val="-6"/>
    </w:rPr>
  </w:style>
  <w:style w:type="table" w:customStyle="1" w:styleId="ApressTable">
    <w:name w:val="Apress Table"/>
    <w:basedOn w:val="TableNormal"/>
    <w:locked/>
    <w:rsid w:val="002D028B"/>
    <w:pPr>
      <w:spacing w:before="120" w:after="120"/>
    </w:pPr>
    <w:rPr>
      <w:rFonts w:ascii="Utopia" w:hAnsi="Utopia"/>
      <w:sz w:val="18"/>
    </w:rPr>
    <w:tblPr>
      <w:tblInd w:w="0" w:type="dxa"/>
      <w:tblCellMar>
        <w:top w:w="0" w:type="dxa"/>
        <w:left w:w="0" w:type="dxa"/>
        <w:bottom w:w="0" w:type="dxa"/>
        <w:right w:w="0" w:type="dxa"/>
      </w:tblCellMar>
    </w:tblPr>
  </w:style>
  <w:style w:type="paragraph" w:styleId="BodyTextIndent">
    <w:name w:val="Body Text Indent"/>
    <w:basedOn w:val="Normal"/>
    <w:link w:val="BodyTextIndentChar"/>
    <w:locked/>
    <w:rsid w:val="002D028B"/>
    <w:pPr>
      <w:ind w:left="360"/>
    </w:pPr>
  </w:style>
  <w:style w:type="character" w:customStyle="1" w:styleId="BodyTextIndentChar">
    <w:name w:val="Body Text Indent Char"/>
    <w:link w:val="BodyTextIndent"/>
    <w:rsid w:val="002D028B"/>
    <w:rPr>
      <w:rFonts w:ascii="Calibri" w:eastAsia="Calibri" w:hAnsi="Calibri" w:cs="Times New Roman"/>
      <w:sz w:val="22"/>
      <w:szCs w:val="22"/>
    </w:rPr>
  </w:style>
  <w:style w:type="paragraph" w:styleId="BalloonText">
    <w:name w:val="Balloon Text"/>
    <w:basedOn w:val="Normal"/>
    <w:link w:val="BalloonTextChar"/>
    <w:locked/>
    <w:rsid w:val="002D028B"/>
    <w:rPr>
      <w:rFonts w:ascii="Tahoma" w:hAnsi="Tahoma" w:cs="Tahoma"/>
      <w:sz w:val="16"/>
      <w:szCs w:val="16"/>
    </w:rPr>
  </w:style>
  <w:style w:type="character" w:customStyle="1" w:styleId="BalloonTextChar">
    <w:name w:val="Balloon Text Char"/>
    <w:link w:val="BalloonText"/>
    <w:rsid w:val="002D028B"/>
    <w:rPr>
      <w:rFonts w:ascii="Tahoma" w:eastAsia="Calibri" w:hAnsi="Tahoma" w:cs="Tahoma"/>
      <w:sz w:val="16"/>
      <w:szCs w:val="16"/>
    </w:rPr>
  </w:style>
  <w:style w:type="paragraph" w:styleId="Revision">
    <w:name w:val="Revision"/>
    <w:hidden/>
    <w:uiPriority w:val="99"/>
    <w:semiHidden/>
    <w:rsid w:val="002D028B"/>
    <w:rPr>
      <w:rFonts w:ascii="Calibri" w:eastAsia="Calibri" w:hAnsi="Calibri"/>
      <w:sz w:val="22"/>
      <w:szCs w:val="22"/>
    </w:rPr>
  </w:style>
  <w:style w:type="character" w:styleId="IntenseEmphasis">
    <w:name w:val="Intense Emphasis"/>
    <w:uiPriority w:val="21"/>
    <w:qFormat/>
    <w:rsid w:val="002D028B"/>
    <w:rPr>
      <w:b/>
      <w:bCs/>
      <w:i/>
      <w:iCs/>
      <w:color w:val="auto"/>
    </w:rPr>
  </w:style>
  <w:style w:type="character" w:styleId="Emphasis">
    <w:name w:val="Emphasis"/>
    <w:qFormat/>
    <w:locked/>
    <w:rsid w:val="002D028B"/>
    <w:rPr>
      <w:i/>
      <w:iCs/>
    </w:rPr>
  </w:style>
  <w:style w:type="character" w:styleId="Strong">
    <w:name w:val="Strong"/>
    <w:qFormat/>
    <w:locked/>
    <w:rsid w:val="002D028B"/>
    <w:rPr>
      <w:b/>
      <w:bCs/>
    </w:rPr>
  </w:style>
  <w:style w:type="paragraph" w:styleId="Subtitle">
    <w:name w:val="Subtitle"/>
    <w:basedOn w:val="Normal"/>
    <w:next w:val="Normal"/>
    <w:link w:val="SubtitleChar"/>
    <w:qFormat/>
    <w:locked/>
    <w:rsid w:val="002D028B"/>
    <w:pPr>
      <w:spacing w:after="60"/>
      <w:jc w:val="center"/>
      <w:outlineLvl w:val="1"/>
    </w:pPr>
    <w:rPr>
      <w:rFonts w:ascii="Cambria" w:hAnsi="Cambria"/>
    </w:rPr>
  </w:style>
  <w:style w:type="character" w:customStyle="1" w:styleId="SubtitleChar">
    <w:name w:val="Subtitle Char"/>
    <w:link w:val="Subtitle"/>
    <w:rsid w:val="002D028B"/>
    <w:rPr>
      <w:rFonts w:ascii="Cambria" w:eastAsia="Calibri" w:hAnsi="Cambria" w:cs="Times New Roman"/>
      <w:sz w:val="22"/>
      <w:szCs w:val="24"/>
    </w:rPr>
  </w:style>
  <w:style w:type="paragraph" w:styleId="FootnoteText">
    <w:name w:val="footnote text"/>
    <w:basedOn w:val="Normal"/>
    <w:link w:val="FootnoteTextChar"/>
    <w:locked/>
    <w:rsid w:val="002D028B"/>
  </w:style>
  <w:style w:type="character" w:customStyle="1" w:styleId="FootnoteTextChar">
    <w:name w:val="Footnote Text Char"/>
    <w:link w:val="FootnoteText"/>
    <w:rsid w:val="002D028B"/>
    <w:rPr>
      <w:rFonts w:ascii="Calibri" w:eastAsia="Calibri" w:hAnsi="Calibri" w:cs="Times New Roman"/>
    </w:rPr>
  </w:style>
  <w:style w:type="paragraph" w:customStyle="1" w:styleId="ChapterSubtitle">
    <w:name w:val="Chapter Subtitle"/>
    <w:basedOn w:val="Subtitle"/>
    <w:qFormat/>
    <w:rsid w:val="00FC132F"/>
  </w:style>
  <w:style w:type="character" w:styleId="CommentReference">
    <w:name w:val="annotation reference"/>
    <w:semiHidden/>
    <w:unhideWhenUsed/>
    <w:locked/>
    <w:rsid w:val="001E49A5"/>
    <w:rPr>
      <w:sz w:val="16"/>
      <w:szCs w:val="16"/>
    </w:rPr>
  </w:style>
  <w:style w:type="paragraph" w:styleId="CommentText">
    <w:name w:val="annotation text"/>
    <w:basedOn w:val="Normal"/>
    <w:link w:val="CommentTextChar"/>
    <w:unhideWhenUsed/>
    <w:locked/>
    <w:rsid w:val="001E49A5"/>
  </w:style>
  <w:style w:type="character" w:customStyle="1" w:styleId="CommentTextChar">
    <w:name w:val="Comment Text Char"/>
    <w:link w:val="CommentText"/>
    <w:rsid w:val="001E49A5"/>
    <w:rPr>
      <w:rFonts w:ascii="Calibri" w:eastAsia="Calibri" w:hAnsi="Calibri" w:cs="Times New Roman"/>
    </w:rPr>
  </w:style>
  <w:style w:type="paragraph" w:styleId="CommentSubject">
    <w:name w:val="annotation subject"/>
    <w:basedOn w:val="CommentText"/>
    <w:next w:val="CommentText"/>
    <w:link w:val="CommentSubjectChar"/>
    <w:semiHidden/>
    <w:unhideWhenUsed/>
    <w:locked/>
    <w:rsid w:val="001E49A5"/>
    <w:rPr>
      <w:b/>
      <w:bCs/>
    </w:rPr>
  </w:style>
  <w:style w:type="character" w:customStyle="1" w:styleId="CommentSubjectChar">
    <w:name w:val="Comment Subject Char"/>
    <w:link w:val="CommentSubject"/>
    <w:semiHidden/>
    <w:rsid w:val="001E49A5"/>
    <w:rPr>
      <w:rFonts w:ascii="Calibri" w:eastAsia="Calibri" w:hAnsi="Calibri" w:cs="Times New Roman"/>
      <w:b/>
      <w:bCs/>
    </w:rPr>
  </w:style>
  <w:style w:type="paragraph" w:styleId="TOC1">
    <w:name w:val="toc 1"/>
    <w:basedOn w:val="Normal"/>
    <w:next w:val="Normal"/>
    <w:autoRedefine/>
    <w:uiPriority w:val="39"/>
    <w:unhideWhenUsed/>
    <w:locked/>
    <w:rsid w:val="00380E34"/>
    <w:pPr>
      <w:tabs>
        <w:tab w:val="right" w:leader="dot" w:pos="8515"/>
      </w:tabs>
    </w:pPr>
    <w:rPr>
      <w:b/>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6464">
      <w:bodyDiv w:val="1"/>
      <w:marLeft w:val="0"/>
      <w:marRight w:val="0"/>
      <w:marTop w:val="0"/>
      <w:marBottom w:val="0"/>
      <w:divBdr>
        <w:top w:val="none" w:sz="0" w:space="0" w:color="auto"/>
        <w:left w:val="none" w:sz="0" w:space="0" w:color="auto"/>
        <w:bottom w:val="none" w:sz="0" w:space="0" w:color="auto"/>
        <w:right w:val="none" w:sz="0" w:space="0" w:color="auto"/>
      </w:divBdr>
    </w:div>
    <w:div w:id="1132871630">
      <w:bodyDiv w:val="1"/>
      <w:marLeft w:val="0"/>
      <w:marRight w:val="0"/>
      <w:marTop w:val="0"/>
      <w:marBottom w:val="0"/>
      <w:divBdr>
        <w:top w:val="none" w:sz="0" w:space="0" w:color="auto"/>
        <w:left w:val="none" w:sz="0" w:space="0" w:color="auto"/>
        <w:bottom w:val="none" w:sz="0" w:space="0" w:color="auto"/>
        <w:right w:val="none" w:sz="0" w:space="0" w:color="auto"/>
      </w:divBdr>
    </w:div>
    <w:div w:id="1697196571">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commentsExtended" Target="commentsExtended.xml"/><Relationship Id="rId26" Type="http://schemas.microsoft.com/office/2011/relationships/people" Target="people.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comments" Target="comments.xml"/><Relationship Id="rId14" Type="http://schemas.openxmlformats.org/officeDocument/2006/relationships/hyperlink" Target="https://api.genericapi.com/v1/item/color/green/size/large.json"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customXml" Target="../customXml/item4.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AC9A3A30B20042837D0D0316EB1CB0" ma:contentTypeVersion="" ma:contentTypeDescription="Create a new document." ma:contentTypeScope="" ma:versionID="3ac9e004f5c3b226db3dc2d5a5b29968">
  <xsd:schema xmlns:xsd="http://www.w3.org/2001/XMLSchema" xmlns:xs="http://www.w3.org/2001/XMLSchema" xmlns:p="http://schemas.microsoft.com/office/2006/metadata/properties" xmlns:ns2="119e8ce9-fc33-4402-becb-6d0fbcbb8ab0" xmlns:ns3="149daad8-53e0-4e54-a1b9-e9d4e4fc36cb" xmlns:ns4="8174D55D-62D2-4FC9-BDA9-B68AEBA9239D" xmlns:ns5="8174d55d-62d2-4fc9-bda9-b68aeba9239d" xmlns:ns6="f4172c31-a37d-4b5b-9712-30ac13abec8f" targetNamespace="http://schemas.microsoft.com/office/2006/metadata/properties" ma:root="true" ma:fieldsID="287050c4e6b19c2cdc548f6a90466a7e" ns2:_="" ns3:_="" ns4:_="" ns5:_="" ns6:_="">
    <xsd:import namespace="119e8ce9-fc33-4402-becb-6d0fbcbb8ab0"/>
    <xsd:import namespace="149daad8-53e0-4e54-a1b9-e9d4e4fc36cb"/>
    <xsd:import namespace="8174D55D-62D2-4FC9-BDA9-B68AEBA9239D"/>
    <xsd:import namespace="8174d55d-62d2-4fc9-bda9-b68aeba9239d"/>
    <xsd:import namespace="f4172c31-a37d-4b5b-9712-30ac13abec8f"/>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8174D55D-62D2-4FC9-BDA9-B68AEBA9239D"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8174d55d-62d2-4fc9-bda9-b68aeba9239d"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4172c31-a37d-4b5b-9712-30ac13abec8f"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To xmlns="8174D55D-62D2-4FC9-BDA9-B68AEBA9239D">Tech Review Approved</StatusTo>
    <Chapter_x0020_Number xmlns="149daad8-53e0-4e54-a1b9-e9d4e4fc36cb">05</Chapter_x0020_Number>
    <StatusFrom xmlns="8174D55D-62D2-4FC9-BDA9-B68AEBA9239D">Tech Review</StatusFrom>
    <Status xmlns="119e8ce9-fc33-4402-becb-6d0fbcbb8ab0">Copyedit</Status>
    <Update_x0020_ChapterOn_x0020_Root xmlns="8174d55d-62d2-4fc9-bda9-b68aeba9239d">
      <Url xsi:nil="true"/>
      <Description xsi:nil="true"/>
    </Update_x0020_ChapterOn_x0020_Root>
    <Update_x0020_ChapterOn_x0020_Root_x0028_1_x0029_ xmlns="8174d55d-62d2-4fc9-bda9-b68aeba9239d">
      <Url xsi:nil="true"/>
      <Description xsi:nil="true"/>
    </Update_x0020_ChapterOn_x0020_Root_x0028_1_x0029_>
    <SharedWithUsers xmlns="f4172c31-a37d-4b5b-9712-30ac13abec8f">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A026A-B56C-42D1-9E13-15EB1AB9A7E2}">
  <ds:schemaRefs>
    <ds:schemaRef ds:uri="http://schemas.microsoft.com/sharepoint/v3/contenttype/forms"/>
  </ds:schemaRefs>
</ds:datastoreItem>
</file>

<file path=customXml/itemProps2.xml><?xml version="1.0" encoding="utf-8"?>
<ds:datastoreItem xmlns:ds="http://schemas.openxmlformats.org/officeDocument/2006/customXml" ds:itemID="{731C4B48-0DEC-4202-B5DB-BAAC28FA1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8174D55D-62D2-4FC9-BDA9-B68AEBA9239D"/>
    <ds:schemaRef ds:uri="8174d55d-62d2-4fc9-bda9-b68aeba9239d"/>
    <ds:schemaRef ds:uri="f4172c31-a37d-4b5b-9712-30ac13abe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73280C-4519-4247-9317-1783E58442D0}">
  <ds:schemaRefs>
    <ds:schemaRef ds:uri="http://schemas.microsoft.com/office/2006/metadata/properties"/>
    <ds:schemaRef ds:uri="http://schemas.microsoft.com/office/infopath/2007/PartnerControls"/>
    <ds:schemaRef ds:uri="8174D55D-62D2-4FC9-BDA9-B68AEBA9239D"/>
    <ds:schemaRef ds:uri="149daad8-53e0-4e54-a1b9-e9d4e4fc36cb"/>
    <ds:schemaRef ds:uri="119e8ce9-fc33-4402-becb-6d0fbcbb8ab0"/>
    <ds:schemaRef ds:uri="8174d55d-62d2-4fc9-bda9-b68aeba9239d"/>
    <ds:schemaRef ds:uri="f4172c31-a37d-4b5b-9712-30ac13abec8f"/>
  </ds:schemaRefs>
</ds:datastoreItem>
</file>

<file path=customXml/itemProps4.xml><?xml version="1.0" encoding="utf-8"?>
<ds:datastoreItem xmlns:ds="http://schemas.openxmlformats.org/officeDocument/2006/customXml" ds:itemID="{708C781F-E08C-6545-813D-2D6D00F2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56</Pages>
  <Words>15061</Words>
  <Characters>85854</Characters>
  <Application>Microsoft Macintosh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100714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Gheorghe Chesler</cp:lastModifiedBy>
  <cp:revision>132</cp:revision>
  <cp:lastPrinted>2009-03-19T04:35:00Z</cp:lastPrinted>
  <dcterms:created xsi:type="dcterms:W3CDTF">2015-11-10T17:57:00Z</dcterms:created>
  <dcterms:modified xsi:type="dcterms:W3CDTF">2015-11-23T07:23:00Z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0x010100C8AC9A3A30B20042837D0D0316EB1CB0</vt:lpwstr>
  </property>
</Properties>
</file>